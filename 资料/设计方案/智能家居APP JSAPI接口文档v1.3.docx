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1"/>
        <w:outlineLvl w:val="0"/>
      </w:pPr>
      <w:bookmarkStart w:id="0" w:name="_Toc515099317"/>
      <w:r>
        <w:rPr>
          <w:rFonts w:hint="eastAsia"/>
        </w:rPr>
        <w:t>智能家居APP JSAPI接口文档</w:t>
      </w:r>
      <w:bookmarkEnd w:id="0"/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tbl>
      <w:tblPr>
        <w:tblStyle w:val="2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841"/>
        <w:gridCol w:w="1159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拟制</w:t>
            </w:r>
          </w:p>
        </w:tc>
        <w:tc>
          <w:tcPr>
            <w:tcW w:w="2841" w:type="dxa"/>
            <w:tcBorders>
              <w:bottom w:val="single" w:color="auto" w:sz="6" w:space="0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华为</w:t>
            </w:r>
          </w:p>
        </w:tc>
        <w:tc>
          <w:tcPr>
            <w:tcW w:w="1159" w:type="dxa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日期</w:t>
            </w:r>
          </w:p>
        </w:tc>
        <w:tc>
          <w:tcPr>
            <w:tcW w:w="2369" w:type="dxa"/>
            <w:tcBorders>
              <w:bottom w:val="single" w:color="auto" w:sz="6" w:space="0"/>
            </w:tcBorders>
            <w:vAlign w:val="center"/>
          </w:tcPr>
          <w:p>
            <w:pPr>
              <w:pStyle w:val="30"/>
            </w:pPr>
            <w:r>
              <w:t>2017/0</w:t>
            </w:r>
            <w:r>
              <w:rPr>
                <w:rFonts w:hint="eastAsia"/>
              </w:rPr>
              <w:t>6</w:t>
            </w:r>
            <w:r>
              <w:t>/</w:t>
            </w:r>
            <w:r>
              <w:rPr>
                <w:rFonts w:hint="eastAsia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审核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0"/>
            </w:pPr>
          </w:p>
        </w:tc>
        <w:tc>
          <w:tcPr>
            <w:tcW w:w="1159" w:type="dxa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批准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0"/>
            </w:pPr>
          </w:p>
        </w:tc>
        <w:tc>
          <w:tcPr>
            <w:tcW w:w="1159" w:type="dxa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0"/>
            </w:pPr>
          </w:p>
        </w:tc>
      </w:tr>
    </w:tbl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  <w:r>
        <w:drawing>
          <wp:inline distT="0" distB="0" distL="0" distR="0">
            <wp:extent cx="717550" cy="716280"/>
            <wp:effectExtent l="0" t="0" r="6350" b="7620"/>
            <wp:docPr id="37" name="图片 37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2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  <w:r>
        <w:rPr>
          <w:rFonts w:hint="eastAsia"/>
        </w:rPr>
        <w:t>华为技术有限公司</w:t>
      </w:r>
    </w:p>
    <w:p>
      <w:pPr>
        <w:pStyle w:val="30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pStyle w:val="30"/>
      </w:pPr>
    </w:p>
    <w:p>
      <w:r>
        <w:br w:type="page"/>
      </w:r>
    </w:p>
    <w:p>
      <w:pPr>
        <w:pStyle w:val="35"/>
      </w:pPr>
      <w:r>
        <w:rPr>
          <w:rFonts w:hint="eastAsia"/>
        </w:rPr>
        <w:t>修订记录</w:t>
      </w:r>
    </w:p>
    <w:tbl>
      <w:tblPr>
        <w:tblStyle w:val="36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29"/>
        <w:gridCol w:w="4764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F3F3F3"/>
            <w:vAlign w:val="center"/>
          </w:tcPr>
          <w:p>
            <w:pPr>
              <w:pStyle w:val="37"/>
              <w:rPr>
                <w:sz w:val="18"/>
              </w:rPr>
            </w:pPr>
            <w:r>
              <w:rPr>
                <w:rFonts w:hint="eastAsia"/>
                <w:sz w:val="18"/>
              </w:rPr>
              <w:t>日期</w:t>
            </w:r>
          </w:p>
        </w:tc>
        <w:tc>
          <w:tcPr>
            <w:tcW w:w="1029" w:type="dxa"/>
            <w:shd w:val="clear" w:color="auto" w:fill="F3F3F3"/>
            <w:vAlign w:val="center"/>
          </w:tcPr>
          <w:p>
            <w:pPr>
              <w:pStyle w:val="37"/>
              <w:rPr>
                <w:sz w:val="18"/>
              </w:rPr>
            </w:pPr>
            <w:r>
              <w:rPr>
                <w:rFonts w:hint="eastAsia"/>
                <w:sz w:val="18"/>
              </w:rPr>
              <w:t>修订版本</w:t>
            </w:r>
          </w:p>
        </w:tc>
        <w:tc>
          <w:tcPr>
            <w:tcW w:w="4764" w:type="dxa"/>
            <w:shd w:val="clear" w:color="auto" w:fill="F3F3F3"/>
            <w:vAlign w:val="center"/>
          </w:tcPr>
          <w:p>
            <w:pPr>
              <w:pStyle w:val="37"/>
              <w:rPr>
                <w:sz w:val="18"/>
              </w:rPr>
            </w:pPr>
            <w:r>
              <w:rPr>
                <w:rFonts w:hint="eastAsia"/>
                <w:sz w:val="18"/>
              </w:rPr>
              <w:t>修改描述</w:t>
            </w:r>
          </w:p>
        </w:tc>
        <w:tc>
          <w:tcPr>
            <w:tcW w:w="1355" w:type="dxa"/>
            <w:shd w:val="clear" w:color="auto" w:fill="F3F3F3"/>
            <w:vAlign w:val="center"/>
          </w:tcPr>
          <w:p>
            <w:pPr>
              <w:pStyle w:val="37"/>
              <w:rPr>
                <w:sz w:val="18"/>
              </w:rPr>
            </w:pPr>
            <w:r>
              <w:rPr>
                <w:rFonts w:hint="eastAsia"/>
                <w:sz w:val="18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sz w:val="18"/>
              </w:rPr>
              <w:t>2017-0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38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64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初稿完成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sz w:val="18"/>
              </w:rPr>
              <w:t>2017-0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27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38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764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新增DEVICEINFO-API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2017-07-10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3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1.2</w:t>
            </w:r>
          </w:p>
        </w:tc>
        <w:tc>
          <w:tcPr>
            <w:tcW w:w="4764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将js接口格式修改为简单数据结构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2017-07-12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3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1.3</w:t>
            </w:r>
          </w:p>
        </w:tc>
        <w:tc>
          <w:tcPr>
            <w:tcW w:w="4764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新增设备开发部分功能接口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2017-07-13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3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1.5</w:t>
            </w:r>
          </w:p>
        </w:tc>
        <w:tc>
          <w:tcPr>
            <w:tcW w:w="4764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新增场景接口及扩展接口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2017-07-13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3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1.7</w:t>
            </w:r>
          </w:p>
        </w:tc>
        <w:tc>
          <w:tcPr>
            <w:tcW w:w="4764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新增跳转接口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2017-09-11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3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1.8.1</w:t>
            </w:r>
          </w:p>
        </w:tc>
        <w:tc>
          <w:tcPr>
            <w:tcW w:w="4764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新增公共控件接口，以及去掉一个容易的设备状态接口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38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华为</w:t>
            </w:r>
          </w:p>
        </w:tc>
      </w:tr>
    </w:tbl>
    <w:p/>
    <w:p/>
    <w:p>
      <w:pPr>
        <w:pStyle w:val="18"/>
        <w:tabs>
          <w:tab w:val="right" w:leader="dot" w:pos="8296"/>
        </w:tabs>
        <w:rPr>
          <w:ins w:id="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Arial" w:hAnsi="Arial"/>
          <w:b/>
          <w:sz w:val="22"/>
          <w:szCs w:val="32"/>
        </w:rPr>
        <w:fldChar w:fldCharType="begin"/>
      </w:r>
      <w:r>
        <w:rPr>
          <w:rFonts w:ascii="Arial" w:hAnsi="Arial"/>
          <w:b/>
          <w:sz w:val="22"/>
          <w:szCs w:val="32"/>
        </w:rPr>
        <w:instrText xml:space="preserve"> </w:instrText>
      </w:r>
      <w:r>
        <w:rPr>
          <w:rFonts w:hint="eastAsia" w:ascii="Arial" w:hAnsi="Arial"/>
          <w:b/>
          <w:sz w:val="22"/>
          <w:szCs w:val="32"/>
        </w:rPr>
        <w:instrText xml:space="preserve">TOC \o "1-3" \h \z \u</w:instrText>
      </w:r>
      <w:r>
        <w:rPr>
          <w:rFonts w:ascii="Arial" w:hAnsi="Arial"/>
          <w:b/>
          <w:sz w:val="22"/>
          <w:szCs w:val="32"/>
        </w:rPr>
        <w:instrText xml:space="preserve"> </w:instrText>
      </w:r>
      <w:r>
        <w:rPr>
          <w:rFonts w:ascii="Arial" w:hAnsi="Arial"/>
          <w:b/>
          <w:sz w:val="22"/>
          <w:szCs w:val="32"/>
        </w:rPr>
        <w:fldChar w:fldCharType="separate"/>
      </w:r>
      <w:ins w:id="1" w:author="wangyuxuan (A)" w:date="2018-05-26T11:59:00Z">
        <w:r>
          <w:rPr>
            <w:rStyle w:val="26"/>
          </w:rPr>
          <w:fldChar w:fldCharType="begin"/>
        </w:r>
      </w:ins>
      <w:ins w:id="2" w:author="wangyuxuan (A)" w:date="2018-05-26T11:59:00Z">
        <w:r>
          <w:rPr>
            <w:rStyle w:val="26"/>
          </w:rPr>
          <w:instrText xml:space="preserve"> </w:instrText>
        </w:r>
      </w:ins>
      <w:ins w:id="3" w:author="wangyuxuan (A)" w:date="2018-05-26T11:59:00Z">
        <w:r>
          <w:rPr/>
          <w:instrText xml:space="preserve">HYPERLINK \l "_Toc515099317"</w:instrText>
        </w:r>
      </w:ins>
      <w:ins w:id="4" w:author="wangyuxuan (A)" w:date="2018-05-26T11:59:00Z">
        <w:r>
          <w:rPr>
            <w:rStyle w:val="26"/>
          </w:rPr>
          <w:instrText xml:space="preserve"> </w:instrText>
        </w:r>
      </w:ins>
      <w:ins w:id="5" w:author="wangyuxuan (A)" w:date="2018-05-26T11:59:00Z">
        <w:r>
          <w:rPr>
            <w:rStyle w:val="26"/>
          </w:rPr>
          <w:fldChar w:fldCharType="separate"/>
        </w:r>
      </w:ins>
      <w:ins w:id="6" w:author="wangyuxuan (A)" w:date="2018-05-26T11:59:00Z">
        <w:r>
          <w:rPr>
            <w:rStyle w:val="26"/>
            <w:rFonts w:hint="eastAsia"/>
          </w:rPr>
          <w:t>智能家居</w:t>
        </w:r>
      </w:ins>
      <w:ins w:id="7" w:author="wangyuxuan (A)" w:date="2018-05-26T11:59:00Z">
        <w:r>
          <w:rPr>
            <w:rStyle w:val="26"/>
          </w:rPr>
          <w:t>APP JSAPI</w:t>
        </w:r>
      </w:ins>
      <w:ins w:id="8" w:author="wangyuxuan (A)" w:date="2018-05-26T11:59:00Z">
        <w:r>
          <w:rPr>
            <w:rStyle w:val="26"/>
            <w:rFonts w:hint="eastAsia"/>
          </w:rPr>
          <w:t>接口文档</w:t>
        </w:r>
      </w:ins>
      <w:ins w:id="9" w:author="wangyuxuan (A)" w:date="2018-05-26T11:59:00Z">
        <w:r>
          <w:rPr/>
          <w:tab/>
        </w:r>
      </w:ins>
      <w:ins w:id="10" w:author="wangyuxuan (A)" w:date="2018-05-26T11:59:00Z">
        <w:r>
          <w:rPr/>
          <w:fldChar w:fldCharType="begin"/>
        </w:r>
      </w:ins>
      <w:ins w:id="11" w:author="wangyuxuan (A)" w:date="2018-05-26T11:59:00Z">
        <w:r>
          <w:rPr/>
          <w:instrText xml:space="preserve"> PAGEREF _Toc515099317 \h </w:instrText>
        </w:r>
      </w:ins>
      <w:r>
        <w:fldChar w:fldCharType="separate"/>
      </w:r>
      <w:ins w:id="12" w:author="wangyuxuan (A)" w:date="2018-05-26T11:59:00Z">
        <w:r>
          <w:rPr/>
          <w:t>1</w:t>
        </w:r>
      </w:ins>
      <w:ins w:id="13" w:author="wangyuxuan (A)" w:date="2018-05-26T11:59:00Z">
        <w:r>
          <w:rPr/>
          <w:fldChar w:fldCharType="end"/>
        </w:r>
      </w:ins>
      <w:ins w:id="1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8"/>
        <w:tabs>
          <w:tab w:val="left" w:pos="420"/>
          <w:tab w:val="right" w:leader="dot" w:pos="8296"/>
        </w:tabs>
        <w:rPr>
          <w:ins w:id="1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16" w:author="wangyuxuan (A)" w:date="2018-05-26T11:59:00Z">
        <w:r>
          <w:rPr>
            <w:rStyle w:val="26"/>
          </w:rPr>
          <w:fldChar w:fldCharType="begin"/>
        </w:r>
      </w:ins>
      <w:ins w:id="17" w:author="wangyuxuan (A)" w:date="2018-05-26T11:59:00Z">
        <w:r>
          <w:rPr>
            <w:rStyle w:val="26"/>
          </w:rPr>
          <w:instrText xml:space="preserve"> </w:instrText>
        </w:r>
      </w:ins>
      <w:ins w:id="18" w:author="wangyuxuan (A)" w:date="2018-05-26T11:59:00Z">
        <w:r>
          <w:rPr/>
          <w:instrText xml:space="preserve">HYPERLINK \l "_Toc515099318"</w:instrText>
        </w:r>
      </w:ins>
      <w:ins w:id="19" w:author="wangyuxuan (A)" w:date="2018-05-26T11:59:00Z">
        <w:r>
          <w:rPr>
            <w:rStyle w:val="26"/>
          </w:rPr>
          <w:instrText xml:space="preserve"> </w:instrText>
        </w:r>
      </w:ins>
      <w:ins w:id="20" w:author="wangyuxuan (A)" w:date="2018-05-26T11:59:00Z">
        <w:r>
          <w:rPr>
            <w:rStyle w:val="26"/>
          </w:rPr>
          <w:fldChar w:fldCharType="separate"/>
        </w:r>
      </w:ins>
      <w:ins w:id="21" w:author="wangyuxuan (A)" w:date="2018-05-26T11:59:00Z">
        <w:r>
          <w:rPr>
            <w:rStyle w:val="26"/>
          </w:rPr>
          <w:t>1.</w:t>
        </w:r>
      </w:ins>
      <w:ins w:id="2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23" w:author="wangyuxuan (A)" w:date="2018-05-26T11:59:00Z">
        <w:r>
          <w:rPr>
            <w:rStyle w:val="26"/>
            <w:rFonts w:hint="eastAsia"/>
          </w:rPr>
          <w:t>概述</w:t>
        </w:r>
      </w:ins>
      <w:ins w:id="24" w:author="wangyuxuan (A)" w:date="2018-05-26T11:59:00Z">
        <w:r>
          <w:rPr/>
          <w:tab/>
        </w:r>
      </w:ins>
      <w:ins w:id="25" w:author="wangyuxuan (A)" w:date="2018-05-26T11:59:00Z">
        <w:r>
          <w:rPr/>
          <w:fldChar w:fldCharType="begin"/>
        </w:r>
      </w:ins>
      <w:ins w:id="26" w:author="wangyuxuan (A)" w:date="2018-05-26T11:59:00Z">
        <w:r>
          <w:rPr/>
          <w:instrText xml:space="preserve"> PAGEREF _Toc515099318 \h </w:instrText>
        </w:r>
      </w:ins>
      <w:r>
        <w:fldChar w:fldCharType="separate"/>
      </w:r>
      <w:ins w:id="27" w:author="wangyuxuan (A)" w:date="2018-05-26T11:59:00Z">
        <w:r>
          <w:rPr/>
          <w:t>4</w:t>
        </w:r>
      </w:ins>
      <w:ins w:id="28" w:author="wangyuxuan (A)" w:date="2018-05-26T11:59:00Z">
        <w:r>
          <w:rPr/>
          <w:fldChar w:fldCharType="end"/>
        </w:r>
      </w:ins>
      <w:ins w:id="29" w:author="wangyuxuan (A)" w:date="2018-05-26T11:59:00Z">
        <w:r>
          <w:rPr>
            <w:rStyle w:val="26"/>
          </w:rPr>
          <w:fldChar w:fldCharType="end"/>
        </w:r>
      </w:ins>
    </w:p>
    <w:p>
      <w:pPr>
        <w:pStyle w:val="18"/>
        <w:tabs>
          <w:tab w:val="left" w:pos="420"/>
          <w:tab w:val="right" w:leader="dot" w:pos="8296"/>
        </w:tabs>
        <w:rPr>
          <w:ins w:id="3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31" w:author="wangyuxuan (A)" w:date="2018-05-26T11:59:00Z">
        <w:r>
          <w:rPr>
            <w:rStyle w:val="26"/>
          </w:rPr>
          <w:fldChar w:fldCharType="begin"/>
        </w:r>
      </w:ins>
      <w:ins w:id="32" w:author="wangyuxuan (A)" w:date="2018-05-26T11:59:00Z">
        <w:r>
          <w:rPr>
            <w:rStyle w:val="26"/>
          </w:rPr>
          <w:instrText xml:space="preserve"> </w:instrText>
        </w:r>
      </w:ins>
      <w:ins w:id="33" w:author="wangyuxuan (A)" w:date="2018-05-26T11:59:00Z">
        <w:r>
          <w:rPr/>
          <w:instrText xml:space="preserve">HYPERLINK \l "_Toc515099319"</w:instrText>
        </w:r>
      </w:ins>
      <w:ins w:id="34" w:author="wangyuxuan (A)" w:date="2018-05-26T11:59:00Z">
        <w:r>
          <w:rPr>
            <w:rStyle w:val="26"/>
          </w:rPr>
          <w:instrText xml:space="preserve"> </w:instrText>
        </w:r>
      </w:ins>
      <w:ins w:id="35" w:author="wangyuxuan (A)" w:date="2018-05-26T11:59:00Z">
        <w:r>
          <w:rPr>
            <w:rStyle w:val="26"/>
          </w:rPr>
          <w:fldChar w:fldCharType="separate"/>
        </w:r>
      </w:ins>
      <w:ins w:id="36" w:author="wangyuxuan (A)" w:date="2018-05-26T11:59:00Z">
        <w:r>
          <w:rPr>
            <w:rStyle w:val="26"/>
          </w:rPr>
          <w:t>2.</w:t>
        </w:r>
      </w:ins>
      <w:ins w:id="3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38" w:author="wangyuxuan (A)" w:date="2018-05-26T11:59:00Z">
        <w:r>
          <w:rPr>
            <w:rStyle w:val="26"/>
          </w:rPr>
          <w:t>JSAPI</w:t>
        </w:r>
      </w:ins>
      <w:ins w:id="39" w:author="wangyuxuan (A)" w:date="2018-05-26T11:59:00Z">
        <w:r>
          <w:rPr>
            <w:rStyle w:val="26"/>
            <w:rFonts w:hint="eastAsia"/>
          </w:rPr>
          <w:t>列表</w:t>
        </w:r>
      </w:ins>
      <w:ins w:id="40" w:author="wangyuxuan (A)" w:date="2018-05-26T11:59:00Z">
        <w:r>
          <w:rPr/>
          <w:tab/>
        </w:r>
      </w:ins>
      <w:ins w:id="41" w:author="wangyuxuan (A)" w:date="2018-05-26T11:59:00Z">
        <w:r>
          <w:rPr/>
          <w:fldChar w:fldCharType="begin"/>
        </w:r>
      </w:ins>
      <w:ins w:id="42" w:author="wangyuxuan (A)" w:date="2018-05-26T11:59:00Z">
        <w:r>
          <w:rPr/>
          <w:instrText xml:space="preserve"> PAGEREF _Toc515099319 \h </w:instrText>
        </w:r>
      </w:ins>
      <w:r>
        <w:fldChar w:fldCharType="separate"/>
      </w:r>
      <w:ins w:id="43" w:author="wangyuxuan (A)" w:date="2018-05-26T11:59:00Z">
        <w:r>
          <w:rPr/>
          <w:t>5</w:t>
        </w:r>
      </w:ins>
      <w:ins w:id="44" w:author="wangyuxuan (A)" w:date="2018-05-26T11:59:00Z">
        <w:r>
          <w:rPr/>
          <w:fldChar w:fldCharType="end"/>
        </w:r>
      </w:ins>
      <w:ins w:id="45" w:author="wangyuxuan (A)" w:date="2018-05-26T11:59:00Z">
        <w:r>
          <w:rPr>
            <w:rStyle w:val="26"/>
          </w:rPr>
          <w:fldChar w:fldCharType="end"/>
        </w:r>
      </w:ins>
    </w:p>
    <w:p>
      <w:pPr>
        <w:pStyle w:val="20"/>
        <w:tabs>
          <w:tab w:val="left" w:pos="840"/>
          <w:tab w:val="right" w:leader="dot" w:pos="8296"/>
        </w:tabs>
        <w:rPr>
          <w:ins w:id="46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47" w:author="wangyuxuan (A)" w:date="2018-05-26T11:59:00Z">
        <w:r>
          <w:rPr>
            <w:rStyle w:val="26"/>
          </w:rPr>
          <w:fldChar w:fldCharType="begin"/>
        </w:r>
      </w:ins>
      <w:ins w:id="48" w:author="wangyuxuan (A)" w:date="2018-05-26T11:59:00Z">
        <w:r>
          <w:rPr>
            <w:rStyle w:val="26"/>
          </w:rPr>
          <w:instrText xml:space="preserve"> </w:instrText>
        </w:r>
      </w:ins>
      <w:ins w:id="49" w:author="wangyuxuan (A)" w:date="2018-05-26T11:59:00Z">
        <w:r>
          <w:rPr/>
          <w:instrText xml:space="preserve">HYPERLINK \l "_Toc515099320"</w:instrText>
        </w:r>
      </w:ins>
      <w:ins w:id="50" w:author="wangyuxuan (A)" w:date="2018-05-26T11:59:00Z">
        <w:r>
          <w:rPr>
            <w:rStyle w:val="26"/>
          </w:rPr>
          <w:instrText xml:space="preserve"> </w:instrText>
        </w:r>
      </w:ins>
      <w:ins w:id="51" w:author="wangyuxuan (A)" w:date="2018-05-26T11:59:00Z">
        <w:r>
          <w:rPr>
            <w:rStyle w:val="26"/>
          </w:rPr>
          <w:fldChar w:fldCharType="separate"/>
        </w:r>
      </w:ins>
      <w:ins w:id="52" w:author="wangyuxuan (A)" w:date="2018-05-26T11:59:00Z">
        <w:r>
          <w:rPr>
            <w:rStyle w:val="26"/>
            <w:snapToGrid w:val="0"/>
            <w:w w:val="0"/>
          </w:rPr>
          <w:t>1)</w:t>
        </w:r>
      </w:ins>
      <w:ins w:id="53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54" w:author="wangyuxuan (A)" w:date="2018-05-26T11:59:00Z">
        <w:r>
          <w:rPr>
            <w:rStyle w:val="26"/>
            <w:rFonts w:hint="eastAsia"/>
          </w:rPr>
          <w:t>设备接口</w:t>
        </w:r>
      </w:ins>
      <w:ins w:id="55" w:author="wangyuxuan (A)" w:date="2018-05-26T11:59:00Z">
        <w:r>
          <w:rPr/>
          <w:tab/>
        </w:r>
      </w:ins>
      <w:ins w:id="56" w:author="wangyuxuan (A)" w:date="2018-05-26T11:59:00Z">
        <w:r>
          <w:rPr/>
          <w:fldChar w:fldCharType="begin"/>
        </w:r>
      </w:ins>
      <w:ins w:id="57" w:author="wangyuxuan (A)" w:date="2018-05-26T11:59:00Z">
        <w:r>
          <w:rPr/>
          <w:instrText xml:space="preserve"> PAGEREF _Toc515099320 \h </w:instrText>
        </w:r>
      </w:ins>
      <w:r>
        <w:fldChar w:fldCharType="separate"/>
      </w:r>
      <w:ins w:id="58" w:author="wangyuxuan (A)" w:date="2018-05-26T11:59:00Z">
        <w:r>
          <w:rPr/>
          <w:t>5</w:t>
        </w:r>
      </w:ins>
      <w:ins w:id="59" w:author="wangyuxuan (A)" w:date="2018-05-26T11:59:00Z">
        <w:r>
          <w:rPr/>
          <w:fldChar w:fldCharType="end"/>
        </w:r>
      </w:ins>
      <w:ins w:id="60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6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62" w:author="wangyuxuan (A)" w:date="2018-05-26T11:59:00Z">
        <w:r>
          <w:rPr>
            <w:rStyle w:val="26"/>
          </w:rPr>
          <w:fldChar w:fldCharType="begin"/>
        </w:r>
      </w:ins>
      <w:ins w:id="63" w:author="wangyuxuan (A)" w:date="2018-05-26T11:59:00Z">
        <w:r>
          <w:rPr>
            <w:rStyle w:val="26"/>
          </w:rPr>
          <w:instrText xml:space="preserve"> </w:instrText>
        </w:r>
      </w:ins>
      <w:ins w:id="64" w:author="wangyuxuan (A)" w:date="2018-05-26T11:59:00Z">
        <w:r>
          <w:rPr/>
          <w:instrText xml:space="preserve">HYPERLINK \l "_Toc515099321"</w:instrText>
        </w:r>
      </w:ins>
      <w:ins w:id="65" w:author="wangyuxuan (A)" w:date="2018-05-26T11:59:00Z">
        <w:r>
          <w:rPr>
            <w:rStyle w:val="26"/>
          </w:rPr>
          <w:instrText xml:space="preserve"> </w:instrText>
        </w:r>
      </w:ins>
      <w:ins w:id="66" w:author="wangyuxuan (A)" w:date="2018-05-26T11:59:00Z">
        <w:r>
          <w:rPr>
            <w:rStyle w:val="26"/>
          </w:rPr>
          <w:fldChar w:fldCharType="separate"/>
        </w:r>
      </w:ins>
      <w:ins w:id="67" w:author="wangyuxuan (A)" w:date="2018-05-26T11:59:00Z">
        <w:r>
          <w:rPr>
            <w:rStyle w:val="26"/>
            <w:snapToGrid w:val="0"/>
            <w:w w:val="0"/>
          </w:rPr>
          <w:t>2.1.1</w:t>
        </w:r>
      </w:ins>
      <w:ins w:id="6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69" w:author="wangyuxuan (A)" w:date="2018-05-26T11:59:00Z">
        <w:r>
          <w:rPr>
            <w:rStyle w:val="26"/>
            <w:rFonts w:hint="eastAsia"/>
          </w:rPr>
          <w:t>获取缓存设备状态全集</w:t>
        </w:r>
      </w:ins>
      <w:ins w:id="70" w:author="wangyuxuan (A)" w:date="2018-05-26T11:59:00Z">
        <w:r>
          <w:rPr/>
          <w:tab/>
        </w:r>
      </w:ins>
      <w:ins w:id="71" w:author="wangyuxuan (A)" w:date="2018-05-26T11:59:00Z">
        <w:r>
          <w:rPr/>
          <w:fldChar w:fldCharType="begin"/>
        </w:r>
      </w:ins>
      <w:ins w:id="72" w:author="wangyuxuan (A)" w:date="2018-05-26T11:59:00Z">
        <w:r>
          <w:rPr/>
          <w:instrText xml:space="preserve"> PAGEREF _Toc515099321 \h </w:instrText>
        </w:r>
      </w:ins>
      <w:r>
        <w:fldChar w:fldCharType="separate"/>
      </w:r>
      <w:ins w:id="73" w:author="wangyuxuan (A)" w:date="2018-05-26T11:59:00Z">
        <w:r>
          <w:rPr/>
          <w:t>5</w:t>
        </w:r>
      </w:ins>
      <w:ins w:id="74" w:author="wangyuxuan (A)" w:date="2018-05-26T11:59:00Z">
        <w:r>
          <w:rPr/>
          <w:fldChar w:fldCharType="end"/>
        </w:r>
      </w:ins>
      <w:ins w:id="75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76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77" w:author="wangyuxuan (A)" w:date="2018-05-26T11:59:00Z">
        <w:r>
          <w:rPr>
            <w:rStyle w:val="26"/>
          </w:rPr>
          <w:fldChar w:fldCharType="begin"/>
        </w:r>
      </w:ins>
      <w:ins w:id="78" w:author="wangyuxuan (A)" w:date="2018-05-26T11:59:00Z">
        <w:r>
          <w:rPr>
            <w:rStyle w:val="26"/>
          </w:rPr>
          <w:instrText xml:space="preserve"> </w:instrText>
        </w:r>
      </w:ins>
      <w:ins w:id="79" w:author="wangyuxuan (A)" w:date="2018-05-26T11:59:00Z">
        <w:r>
          <w:rPr/>
          <w:instrText xml:space="preserve">HYPERLINK \l "_Toc515099322"</w:instrText>
        </w:r>
      </w:ins>
      <w:ins w:id="80" w:author="wangyuxuan (A)" w:date="2018-05-26T11:59:00Z">
        <w:r>
          <w:rPr>
            <w:rStyle w:val="26"/>
          </w:rPr>
          <w:instrText xml:space="preserve"> </w:instrText>
        </w:r>
      </w:ins>
      <w:ins w:id="81" w:author="wangyuxuan (A)" w:date="2018-05-26T11:59:00Z">
        <w:r>
          <w:rPr>
            <w:rStyle w:val="26"/>
          </w:rPr>
          <w:fldChar w:fldCharType="separate"/>
        </w:r>
      </w:ins>
      <w:ins w:id="82" w:author="wangyuxuan (A)" w:date="2018-05-26T11:59:00Z">
        <w:r>
          <w:rPr>
            <w:rStyle w:val="26"/>
            <w:snapToGrid w:val="0"/>
            <w:w w:val="0"/>
          </w:rPr>
          <w:t>2.1.2</w:t>
        </w:r>
      </w:ins>
      <w:ins w:id="83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84" w:author="wangyuxuan (A)" w:date="2018-05-26T11:59:00Z">
        <w:r>
          <w:rPr>
            <w:rStyle w:val="26"/>
            <w:rFonts w:hint="eastAsia"/>
          </w:rPr>
          <w:t>获取设备状态</w:t>
        </w:r>
      </w:ins>
      <w:ins w:id="85" w:author="wangyuxuan (A)" w:date="2018-05-26T11:59:00Z">
        <w:r>
          <w:rPr/>
          <w:tab/>
        </w:r>
      </w:ins>
      <w:ins w:id="86" w:author="wangyuxuan (A)" w:date="2018-05-26T11:59:00Z">
        <w:r>
          <w:rPr/>
          <w:fldChar w:fldCharType="begin"/>
        </w:r>
      </w:ins>
      <w:ins w:id="87" w:author="wangyuxuan (A)" w:date="2018-05-26T11:59:00Z">
        <w:r>
          <w:rPr/>
          <w:instrText xml:space="preserve"> PAGEREF _Toc515099322 \h </w:instrText>
        </w:r>
      </w:ins>
      <w:r>
        <w:fldChar w:fldCharType="separate"/>
      </w:r>
      <w:ins w:id="88" w:author="wangyuxuan (A)" w:date="2018-05-26T11:59:00Z">
        <w:r>
          <w:rPr/>
          <w:t>6</w:t>
        </w:r>
      </w:ins>
      <w:ins w:id="89" w:author="wangyuxuan (A)" w:date="2018-05-26T11:59:00Z">
        <w:r>
          <w:rPr/>
          <w:fldChar w:fldCharType="end"/>
        </w:r>
      </w:ins>
      <w:ins w:id="90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9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92" w:author="wangyuxuan (A)" w:date="2018-05-26T11:59:00Z">
        <w:r>
          <w:rPr>
            <w:rStyle w:val="26"/>
          </w:rPr>
          <w:fldChar w:fldCharType="begin"/>
        </w:r>
      </w:ins>
      <w:ins w:id="93" w:author="wangyuxuan (A)" w:date="2018-05-26T11:59:00Z">
        <w:r>
          <w:rPr>
            <w:rStyle w:val="26"/>
          </w:rPr>
          <w:instrText xml:space="preserve"> </w:instrText>
        </w:r>
      </w:ins>
      <w:ins w:id="94" w:author="wangyuxuan (A)" w:date="2018-05-26T11:59:00Z">
        <w:r>
          <w:rPr/>
          <w:instrText xml:space="preserve">HYPERLINK \l "_Toc515099323"</w:instrText>
        </w:r>
      </w:ins>
      <w:ins w:id="95" w:author="wangyuxuan (A)" w:date="2018-05-26T11:59:00Z">
        <w:r>
          <w:rPr>
            <w:rStyle w:val="26"/>
          </w:rPr>
          <w:instrText xml:space="preserve"> </w:instrText>
        </w:r>
      </w:ins>
      <w:ins w:id="96" w:author="wangyuxuan (A)" w:date="2018-05-26T11:59:00Z">
        <w:r>
          <w:rPr>
            <w:rStyle w:val="26"/>
          </w:rPr>
          <w:fldChar w:fldCharType="separate"/>
        </w:r>
      </w:ins>
      <w:ins w:id="97" w:author="wangyuxuan (A)" w:date="2018-05-26T11:59:00Z">
        <w:r>
          <w:rPr>
            <w:rStyle w:val="26"/>
            <w:snapToGrid w:val="0"/>
            <w:w w:val="0"/>
          </w:rPr>
          <w:t>2.1.3</w:t>
        </w:r>
      </w:ins>
      <w:ins w:id="9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99" w:author="wangyuxuan (A)" w:date="2018-05-26T11:59:00Z">
        <w:r>
          <w:rPr>
            <w:rStyle w:val="26"/>
            <w:rFonts w:hint="eastAsia"/>
          </w:rPr>
          <w:t>获取设备状态（带</w:t>
        </w:r>
      </w:ins>
      <w:ins w:id="100" w:author="wangyuxuan (A)" w:date="2018-05-26T11:59:00Z">
        <w:r>
          <w:rPr>
            <w:rStyle w:val="26"/>
          </w:rPr>
          <w:t>proid</w:t>
        </w:r>
      </w:ins>
      <w:ins w:id="101" w:author="wangyuxuan (A)" w:date="2018-05-26T11:59:00Z">
        <w:r>
          <w:rPr>
            <w:rStyle w:val="26"/>
            <w:rFonts w:hint="eastAsia"/>
          </w:rPr>
          <w:t>方式）</w:t>
        </w:r>
      </w:ins>
      <w:ins w:id="102" w:author="wangyuxuan (A)" w:date="2018-05-26T11:59:00Z">
        <w:r>
          <w:rPr/>
          <w:tab/>
        </w:r>
      </w:ins>
      <w:ins w:id="103" w:author="wangyuxuan (A)" w:date="2018-05-26T11:59:00Z">
        <w:r>
          <w:rPr/>
          <w:fldChar w:fldCharType="begin"/>
        </w:r>
      </w:ins>
      <w:ins w:id="104" w:author="wangyuxuan (A)" w:date="2018-05-26T11:59:00Z">
        <w:r>
          <w:rPr/>
          <w:instrText xml:space="preserve"> PAGEREF _Toc515099323 \h </w:instrText>
        </w:r>
      </w:ins>
      <w:r>
        <w:fldChar w:fldCharType="separate"/>
      </w:r>
      <w:ins w:id="105" w:author="wangyuxuan (A)" w:date="2018-05-26T11:59:00Z">
        <w:r>
          <w:rPr/>
          <w:t>7</w:t>
        </w:r>
      </w:ins>
      <w:ins w:id="106" w:author="wangyuxuan (A)" w:date="2018-05-26T11:59:00Z">
        <w:r>
          <w:rPr/>
          <w:fldChar w:fldCharType="end"/>
        </w:r>
      </w:ins>
      <w:ins w:id="107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108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109" w:author="wangyuxuan (A)" w:date="2018-05-26T11:59:00Z">
        <w:r>
          <w:rPr>
            <w:rStyle w:val="26"/>
          </w:rPr>
          <w:fldChar w:fldCharType="begin"/>
        </w:r>
      </w:ins>
      <w:ins w:id="110" w:author="wangyuxuan (A)" w:date="2018-05-26T11:59:00Z">
        <w:r>
          <w:rPr>
            <w:rStyle w:val="26"/>
          </w:rPr>
          <w:instrText xml:space="preserve"> </w:instrText>
        </w:r>
      </w:ins>
      <w:ins w:id="111" w:author="wangyuxuan (A)" w:date="2018-05-26T11:59:00Z">
        <w:r>
          <w:rPr/>
          <w:instrText xml:space="preserve">HYPERLINK \l "_Toc515099324"</w:instrText>
        </w:r>
      </w:ins>
      <w:ins w:id="112" w:author="wangyuxuan (A)" w:date="2018-05-26T11:59:00Z">
        <w:r>
          <w:rPr>
            <w:rStyle w:val="26"/>
          </w:rPr>
          <w:instrText xml:space="preserve"> </w:instrText>
        </w:r>
      </w:ins>
      <w:ins w:id="113" w:author="wangyuxuan (A)" w:date="2018-05-26T11:59:00Z">
        <w:r>
          <w:rPr>
            <w:rStyle w:val="26"/>
          </w:rPr>
          <w:fldChar w:fldCharType="separate"/>
        </w:r>
      </w:ins>
      <w:ins w:id="114" w:author="wangyuxuan (A)" w:date="2018-05-26T11:59:00Z">
        <w:r>
          <w:rPr>
            <w:rStyle w:val="26"/>
            <w:snapToGrid w:val="0"/>
            <w:w w:val="0"/>
          </w:rPr>
          <w:t>2.1.4</w:t>
        </w:r>
      </w:ins>
      <w:ins w:id="115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116" w:author="wangyuxuan (A)" w:date="2018-05-26T11:59:00Z">
        <w:r>
          <w:rPr>
            <w:rStyle w:val="26"/>
            <w:rFonts w:hint="eastAsia"/>
          </w:rPr>
          <w:t>下发命令到设备</w:t>
        </w:r>
      </w:ins>
      <w:ins w:id="117" w:author="wangyuxuan (A)" w:date="2018-05-26T11:59:00Z">
        <w:r>
          <w:rPr/>
          <w:tab/>
        </w:r>
      </w:ins>
      <w:ins w:id="118" w:author="wangyuxuan (A)" w:date="2018-05-26T11:59:00Z">
        <w:r>
          <w:rPr/>
          <w:fldChar w:fldCharType="begin"/>
        </w:r>
      </w:ins>
      <w:ins w:id="119" w:author="wangyuxuan (A)" w:date="2018-05-26T11:59:00Z">
        <w:r>
          <w:rPr/>
          <w:instrText xml:space="preserve"> PAGEREF _Toc515099324 \h </w:instrText>
        </w:r>
      </w:ins>
      <w:r>
        <w:fldChar w:fldCharType="separate"/>
      </w:r>
      <w:ins w:id="120" w:author="wangyuxuan (A)" w:date="2018-05-26T11:59:00Z">
        <w:r>
          <w:rPr/>
          <w:t>8</w:t>
        </w:r>
      </w:ins>
      <w:ins w:id="121" w:author="wangyuxuan (A)" w:date="2018-05-26T11:59:00Z">
        <w:r>
          <w:rPr/>
          <w:fldChar w:fldCharType="end"/>
        </w:r>
      </w:ins>
      <w:ins w:id="122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12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124" w:author="wangyuxuan (A)" w:date="2018-05-26T11:59:00Z">
        <w:r>
          <w:rPr>
            <w:rStyle w:val="26"/>
          </w:rPr>
          <w:fldChar w:fldCharType="begin"/>
        </w:r>
      </w:ins>
      <w:ins w:id="125" w:author="wangyuxuan (A)" w:date="2018-05-26T11:59:00Z">
        <w:r>
          <w:rPr>
            <w:rStyle w:val="26"/>
          </w:rPr>
          <w:instrText xml:space="preserve"> </w:instrText>
        </w:r>
      </w:ins>
      <w:ins w:id="126" w:author="wangyuxuan (A)" w:date="2018-05-26T11:59:00Z">
        <w:r>
          <w:rPr/>
          <w:instrText xml:space="preserve">HYPERLINK \l "_Toc515099325"</w:instrText>
        </w:r>
      </w:ins>
      <w:ins w:id="127" w:author="wangyuxuan (A)" w:date="2018-05-26T11:59:00Z">
        <w:r>
          <w:rPr>
            <w:rStyle w:val="26"/>
          </w:rPr>
          <w:instrText xml:space="preserve"> </w:instrText>
        </w:r>
      </w:ins>
      <w:ins w:id="128" w:author="wangyuxuan (A)" w:date="2018-05-26T11:59:00Z">
        <w:r>
          <w:rPr>
            <w:rStyle w:val="26"/>
          </w:rPr>
          <w:fldChar w:fldCharType="separate"/>
        </w:r>
      </w:ins>
      <w:ins w:id="129" w:author="wangyuxuan (A)" w:date="2018-05-26T11:59:00Z">
        <w:r>
          <w:rPr>
            <w:rStyle w:val="26"/>
            <w:snapToGrid w:val="0"/>
            <w:w w:val="0"/>
          </w:rPr>
          <w:t>2.1.5</w:t>
        </w:r>
      </w:ins>
      <w:ins w:id="130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131" w:author="wangyuxuan (A)" w:date="2018-05-26T11:59:00Z">
        <w:r>
          <w:rPr>
            <w:rStyle w:val="26"/>
            <w:rFonts w:hint="eastAsia"/>
          </w:rPr>
          <w:t>下发命令到设备（带</w:t>
        </w:r>
      </w:ins>
      <w:ins w:id="132" w:author="wangyuxuan (A)" w:date="2018-05-26T11:59:00Z">
        <w:r>
          <w:rPr>
            <w:rStyle w:val="26"/>
          </w:rPr>
          <w:t>proId</w:t>
        </w:r>
      </w:ins>
      <w:ins w:id="133" w:author="wangyuxuan (A)" w:date="2018-05-26T11:59:00Z">
        <w:r>
          <w:rPr>
            <w:rStyle w:val="26"/>
            <w:rFonts w:hint="eastAsia"/>
          </w:rPr>
          <w:t>方式）</w:t>
        </w:r>
      </w:ins>
      <w:ins w:id="134" w:author="wangyuxuan (A)" w:date="2018-05-26T11:59:00Z">
        <w:r>
          <w:rPr/>
          <w:tab/>
        </w:r>
      </w:ins>
      <w:ins w:id="135" w:author="wangyuxuan (A)" w:date="2018-05-26T11:59:00Z">
        <w:r>
          <w:rPr/>
          <w:fldChar w:fldCharType="begin"/>
        </w:r>
      </w:ins>
      <w:ins w:id="136" w:author="wangyuxuan (A)" w:date="2018-05-26T11:59:00Z">
        <w:r>
          <w:rPr/>
          <w:instrText xml:space="preserve"> PAGEREF _Toc515099325 \h </w:instrText>
        </w:r>
      </w:ins>
      <w:r>
        <w:fldChar w:fldCharType="separate"/>
      </w:r>
      <w:ins w:id="137" w:author="wangyuxuan (A)" w:date="2018-05-26T11:59:00Z">
        <w:r>
          <w:rPr/>
          <w:t>8</w:t>
        </w:r>
      </w:ins>
      <w:ins w:id="138" w:author="wangyuxuan (A)" w:date="2018-05-26T11:59:00Z">
        <w:r>
          <w:rPr/>
          <w:fldChar w:fldCharType="end"/>
        </w:r>
      </w:ins>
      <w:ins w:id="139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14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141" w:author="wangyuxuan (A)" w:date="2018-05-26T11:59:00Z">
        <w:r>
          <w:rPr>
            <w:rStyle w:val="26"/>
          </w:rPr>
          <w:fldChar w:fldCharType="begin"/>
        </w:r>
      </w:ins>
      <w:ins w:id="142" w:author="wangyuxuan (A)" w:date="2018-05-26T11:59:00Z">
        <w:r>
          <w:rPr>
            <w:rStyle w:val="26"/>
          </w:rPr>
          <w:instrText xml:space="preserve"> </w:instrText>
        </w:r>
      </w:ins>
      <w:ins w:id="143" w:author="wangyuxuan (A)" w:date="2018-05-26T11:59:00Z">
        <w:r>
          <w:rPr/>
          <w:instrText xml:space="preserve">HYPERLINK \l "_Toc515099326"</w:instrText>
        </w:r>
      </w:ins>
      <w:ins w:id="144" w:author="wangyuxuan (A)" w:date="2018-05-26T11:59:00Z">
        <w:r>
          <w:rPr>
            <w:rStyle w:val="26"/>
          </w:rPr>
          <w:instrText xml:space="preserve"> </w:instrText>
        </w:r>
      </w:ins>
      <w:ins w:id="145" w:author="wangyuxuan (A)" w:date="2018-05-26T11:59:00Z">
        <w:r>
          <w:rPr>
            <w:rStyle w:val="26"/>
          </w:rPr>
          <w:fldChar w:fldCharType="separate"/>
        </w:r>
      </w:ins>
      <w:ins w:id="146" w:author="wangyuxuan (A)" w:date="2018-05-26T11:59:00Z">
        <w:r>
          <w:rPr>
            <w:rStyle w:val="26"/>
            <w:snapToGrid w:val="0"/>
            <w:w w:val="0"/>
          </w:rPr>
          <w:t>2.1.6</w:t>
        </w:r>
      </w:ins>
      <w:ins w:id="14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148" w:author="wangyuxuan (A)" w:date="2018-05-26T11:59:00Z">
        <w:r>
          <w:rPr>
            <w:rStyle w:val="26"/>
            <w:rFonts w:hint="eastAsia"/>
          </w:rPr>
          <w:t>获取设备事件通知</w:t>
        </w:r>
      </w:ins>
      <w:ins w:id="149" w:author="wangyuxuan (A)" w:date="2018-05-26T11:59:00Z">
        <w:r>
          <w:rPr/>
          <w:tab/>
        </w:r>
      </w:ins>
      <w:ins w:id="150" w:author="wangyuxuan (A)" w:date="2018-05-26T11:59:00Z">
        <w:r>
          <w:rPr/>
          <w:fldChar w:fldCharType="begin"/>
        </w:r>
      </w:ins>
      <w:ins w:id="151" w:author="wangyuxuan (A)" w:date="2018-05-26T11:59:00Z">
        <w:r>
          <w:rPr/>
          <w:instrText xml:space="preserve"> PAGEREF _Toc515099326 \h </w:instrText>
        </w:r>
      </w:ins>
      <w:r>
        <w:fldChar w:fldCharType="separate"/>
      </w:r>
      <w:ins w:id="152" w:author="wangyuxuan (A)" w:date="2018-05-26T11:59:00Z">
        <w:r>
          <w:rPr/>
          <w:t>9</w:t>
        </w:r>
      </w:ins>
      <w:ins w:id="153" w:author="wangyuxuan (A)" w:date="2018-05-26T11:59:00Z">
        <w:r>
          <w:rPr/>
          <w:fldChar w:fldCharType="end"/>
        </w:r>
      </w:ins>
      <w:ins w:id="15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15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156" w:author="wangyuxuan (A)" w:date="2018-05-26T11:59:00Z">
        <w:r>
          <w:rPr>
            <w:rStyle w:val="26"/>
          </w:rPr>
          <w:fldChar w:fldCharType="begin"/>
        </w:r>
      </w:ins>
      <w:ins w:id="157" w:author="wangyuxuan (A)" w:date="2018-05-26T11:59:00Z">
        <w:r>
          <w:rPr>
            <w:rStyle w:val="26"/>
          </w:rPr>
          <w:instrText xml:space="preserve"> </w:instrText>
        </w:r>
      </w:ins>
      <w:ins w:id="158" w:author="wangyuxuan (A)" w:date="2018-05-26T11:59:00Z">
        <w:r>
          <w:rPr/>
          <w:instrText xml:space="preserve">HYPERLINK \l "_Toc515099327"</w:instrText>
        </w:r>
      </w:ins>
      <w:ins w:id="159" w:author="wangyuxuan (A)" w:date="2018-05-26T11:59:00Z">
        <w:r>
          <w:rPr>
            <w:rStyle w:val="26"/>
          </w:rPr>
          <w:instrText xml:space="preserve"> </w:instrText>
        </w:r>
      </w:ins>
      <w:ins w:id="160" w:author="wangyuxuan (A)" w:date="2018-05-26T11:59:00Z">
        <w:r>
          <w:rPr>
            <w:rStyle w:val="26"/>
          </w:rPr>
          <w:fldChar w:fldCharType="separate"/>
        </w:r>
      </w:ins>
      <w:ins w:id="161" w:author="wangyuxuan (A)" w:date="2018-05-26T11:59:00Z">
        <w:r>
          <w:rPr>
            <w:rStyle w:val="26"/>
            <w:snapToGrid w:val="0"/>
            <w:w w:val="0"/>
          </w:rPr>
          <w:t>2.1.7</w:t>
        </w:r>
      </w:ins>
      <w:ins w:id="16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163" w:author="wangyuxuan (A)" w:date="2018-05-26T11:59:00Z">
        <w:r>
          <w:rPr>
            <w:rStyle w:val="26"/>
            <w:rFonts w:hint="eastAsia"/>
          </w:rPr>
          <w:t>获取设备历史信息</w:t>
        </w:r>
      </w:ins>
      <w:ins w:id="164" w:author="wangyuxuan (A)" w:date="2018-05-26T11:59:00Z">
        <w:r>
          <w:rPr/>
          <w:tab/>
        </w:r>
      </w:ins>
      <w:ins w:id="165" w:author="wangyuxuan (A)" w:date="2018-05-26T11:59:00Z">
        <w:r>
          <w:rPr/>
          <w:fldChar w:fldCharType="begin"/>
        </w:r>
      </w:ins>
      <w:ins w:id="166" w:author="wangyuxuan (A)" w:date="2018-05-26T11:59:00Z">
        <w:r>
          <w:rPr/>
          <w:instrText xml:space="preserve"> PAGEREF _Toc515099327 \h </w:instrText>
        </w:r>
      </w:ins>
      <w:r>
        <w:fldChar w:fldCharType="separate"/>
      </w:r>
      <w:ins w:id="167" w:author="wangyuxuan (A)" w:date="2018-05-26T11:59:00Z">
        <w:r>
          <w:rPr/>
          <w:t>10</w:t>
        </w:r>
      </w:ins>
      <w:ins w:id="168" w:author="wangyuxuan (A)" w:date="2018-05-26T11:59:00Z">
        <w:r>
          <w:rPr/>
          <w:fldChar w:fldCharType="end"/>
        </w:r>
      </w:ins>
      <w:ins w:id="169" w:author="wangyuxuan (A)" w:date="2018-05-26T11:59:00Z">
        <w:r>
          <w:rPr>
            <w:rStyle w:val="26"/>
          </w:rPr>
          <w:fldChar w:fldCharType="end"/>
        </w:r>
      </w:ins>
    </w:p>
    <w:p>
      <w:pPr>
        <w:pStyle w:val="20"/>
        <w:tabs>
          <w:tab w:val="left" w:pos="840"/>
          <w:tab w:val="right" w:leader="dot" w:pos="8296"/>
        </w:tabs>
        <w:rPr>
          <w:ins w:id="17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171" w:author="wangyuxuan (A)" w:date="2018-05-26T11:59:00Z">
        <w:r>
          <w:rPr>
            <w:rStyle w:val="26"/>
          </w:rPr>
          <w:fldChar w:fldCharType="begin"/>
        </w:r>
      </w:ins>
      <w:ins w:id="172" w:author="wangyuxuan (A)" w:date="2018-05-26T11:59:00Z">
        <w:r>
          <w:rPr>
            <w:rStyle w:val="26"/>
          </w:rPr>
          <w:instrText xml:space="preserve"> </w:instrText>
        </w:r>
      </w:ins>
      <w:ins w:id="173" w:author="wangyuxuan (A)" w:date="2018-05-26T11:59:00Z">
        <w:r>
          <w:rPr/>
          <w:instrText xml:space="preserve">HYPERLINK \l "_Toc515099328"</w:instrText>
        </w:r>
      </w:ins>
      <w:ins w:id="174" w:author="wangyuxuan (A)" w:date="2018-05-26T11:59:00Z">
        <w:r>
          <w:rPr>
            <w:rStyle w:val="26"/>
          </w:rPr>
          <w:instrText xml:space="preserve"> </w:instrText>
        </w:r>
      </w:ins>
      <w:ins w:id="175" w:author="wangyuxuan (A)" w:date="2018-05-26T11:59:00Z">
        <w:r>
          <w:rPr>
            <w:rStyle w:val="26"/>
          </w:rPr>
          <w:fldChar w:fldCharType="separate"/>
        </w:r>
      </w:ins>
      <w:ins w:id="176" w:author="wangyuxuan (A)" w:date="2018-05-26T11:59:00Z">
        <w:r>
          <w:rPr>
            <w:rStyle w:val="26"/>
            <w:snapToGrid w:val="0"/>
            <w:w w:val="0"/>
          </w:rPr>
          <w:t>2)</w:t>
        </w:r>
      </w:ins>
      <w:ins w:id="17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178" w:author="wangyuxuan (A)" w:date="2018-05-26T11:59:00Z">
        <w:r>
          <w:rPr>
            <w:rStyle w:val="26"/>
            <w:rFonts w:hint="eastAsia"/>
          </w:rPr>
          <w:t>路由器接口</w:t>
        </w:r>
      </w:ins>
      <w:ins w:id="179" w:author="wangyuxuan (A)" w:date="2018-05-26T11:59:00Z">
        <w:r>
          <w:rPr/>
          <w:tab/>
        </w:r>
      </w:ins>
      <w:ins w:id="180" w:author="wangyuxuan (A)" w:date="2018-05-26T11:59:00Z">
        <w:r>
          <w:rPr/>
          <w:fldChar w:fldCharType="begin"/>
        </w:r>
      </w:ins>
      <w:ins w:id="181" w:author="wangyuxuan (A)" w:date="2018-05-26T11:59:00Z">
        <w:r>
          <w:rPr/>
          <w:instrText xml:space="preserve"> PAGEREF _Toc515099328 \h </w:instrText>
        </w:r>
      </w:ins>
      <w:r>
        <w:fldChar w:fldCharType="separate"/>
      </w:r>
      <w:ins w:id="182" w:author="wangyuxuan (A)" w:date="2018-05-26T11:59:00Z">
        <w:r>
          <w:rPr/>
          <w:t>11</w:t>
        </w:r>
      </w:ins>
      <w:ins w:id="183" w:author="wangyuxuan (A)" w:date="2018-05-26T11:59:00Z">
        <w:r>
          <w:rPr/>
          <w:fldChar w:fldCharType="end"/>
        </w:r>
      </w:ins>
      <w:ins w:id="18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18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186" w:author="wangyuxuan (A)" w:date="2018-05-26T11:59:00Z">
        <w:r>
          <w:rPr>
            <w:rStyle w:val="26"/>
          </w:rPr>
          <w:fldChar w:fldCharType="begin"/>
        </w:r>
      </w:ins>
      <w:ins w:id="187" w:author="wangyuxuan (A)" w:date="2018-05-26T11:59:00Z">
        <w:r>
          <w:rPr>
            <w:rStyle w:val="26"/>
          </w:rPr>
          <w:instrText xml:space="preserve"> </w:instrText>
        </w:r>
      </w:ins>
      <w:ins w:id="188" w:author="wangyuxuan (A)" w:date="2018-05-26T11:59:00Z">
        <w:r>
          <w:rPr/>
          <w:instrText xml:space="preserve">HYPERLINK \l "_Toc515099329"</w:instrText>
        </w:r>
      </w:ins>
      <w:ins w:id="189" w:author="wangyuxuan (A)" w:date="2018-05-26T11:59:00Z">
        <w:r>
          <w:rPr>
            <w:rStyle w:val="26"/>
          </w:rPr>
          <w:instrText xml:space="preserve"> </w:instrText>
        </w:r>
      </w:ins>
      <w:ins w:id="190" w:author="wangyuxuan (A)" w:date="2018-05-26T11:59:00Z">
        <w:r>
          <w:rPr>
            <w:rStyle w:val="26"/>
          </w:rPr>
          <w:fldChar w:fldCharType="separate"/>
        </w:r>
      </w:ins>
      <w:ins w:id="191" w:author="wangyuxuan (A)" w:date="2018-05-26T11:59:00Z">
        <w:r>
          <w:rPr>
            <w:rStyle w:val="26"/>
            <w:snapToGrid w:val="0"/>
            <w:w w:val="0"/>
          </w:rPr>
          <w:t>2.2.1</w:t>
        </w:r>
      </w:ins>
      <w:ins w:id="19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193" w:author="wangyuxuan (A)" w:date="2018-05-26T11:59:00Z">
        <w:r>
          <w:rPr>
            <w:rStyle w:val="26"/>
            <w:rFonts w:hint="eastAsia"/>
          </w:rPr>
          <w:t>路由器通用交互接口</w:t>
        </w:r>
      </w:ins>
      <w:ins w:id="194" w:author="wangyuxuan (A)" w:date="2018-05-26T11:59:00Z">
        <w:r>
          <w:rPr>
            <w:rStyle w:val="26"/>
          </w:rPr>
          <w:t>-</w:t>
        </w:r>
      </w:ins>
      <w:ins w:id="195" w:author="wangyuxuan (A)" w:date="2018-05-26T11:59:00Z">
        <w:r>
          <w:rPr>
            <w:rStyle w:val="26"/>
            <w:rFonts w:hint="eastAsia"/>
          </w:rPr>
          <w:t>获取资源</w:t>
        </w:r>
      </w:ins>
      <w:ins w:id="196" w:author="wangyuxuan (A)" w:date="2018-05-26T11:59:00Z">
        <w:r>
          <w:rPr/>
          <w:tab/>
        </w:r>
      </w:ins>
      <w:ins w:id="197" w:author="wangyuxuan (A)" w:date="2018-05-26T11:59:00Z">
        <w:r>
          <w:rPr/>
          <w:fldChar w:fldCharType="begin"/>
        </w:r>
      </w:ins>
      <w:ins w:id="198" w:author="wangyuxuan (A)" w:date="2018-05-26T11:59:00Z">
        <w:r>
          <w:rPr/>
          <w:instrText xml:space="preserve"> PAGEREF _Toc515099329 \h </w:instrText>
        </w:r>
      </w:ins>
      <w:r>
        <w:fldChar w:fldCharType="separate"/>
      </w:r>
      <w:ins w:id="199" w:author="wangyuxuan (A)" w:date="2018-05-26T11:59:00Z">
        <w:r>
          <w:rPr/>
          <w:t>11</w:t>
        </w:r>
      </w:ins>
      <w:ins w:id="200" w:author="wangyuxuan (A)" w:date="2018-05-26T11:59:00Z">
        <w:r>
          <w:rPr/>
          <w:fldChar w:fldCharType="end"/>
        </w:r>
      </w:ins>
      <w:ins w:id="20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20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203" w:author="wangyuxuan (A)" w:date="2018-05-26T11:59:00Z">
        <w:r>
          <w:rPr>
            <w:rStyle w:val="26"/>
          </w:rPr>
          <w:fldChar w:fldCharType="begin"/>
        </w:r>
      </w:ins>
      <w:ins w:id="204" w:author="wangyuxuan (A)" w:date="2018-05-26T11:59:00Z">
        <w:r>
          <w:rPr>
            <w:rStyle w:val="26"/>
          </w:rPr>
          <w:instrText xml:space="preserve"> </w:instrText>
        </w:r>
      </w:ins>
      <w:ins w:id="205" w:author="wangyuxuan (A)" w:date="2018-05-26T11:59:00Z">
        <w:r>
          <w:rPr/>
          <w:instrText xml:space="preserve">HYPERLINK \l "_Toc515099330"</w:instrText>
        </w:r>
      </w:ins>
      <w:ins w:id="206" w:author="wangyuxuan (A)" w:date="2018-05-26T11:59:00Z">
        <w:r>
          <w:rPr>
            <w:rStyle w:val="26"/>
          </w:rPr>
          <w:instrText xml:space="preserve"> </w:instrText>
        </w:r>
      </w:ins>
      <w:ins w:id="207" w:author="wangyuxuan (A)" w:date="2018-05-26T11:59:00Z">
        <w:r>
          <w:rPr>
            <w:rStyle w:val="26"/>
          </w:rPr>
          <w:fldChar w:fldCharType="separate"/>
        </w:r>
      </w:ins>
      <w:ins w:id="208" w:author="wangyuxuan (A)" w:date="2018-05-26T11:59:00Z">
        <w:r>
          <w:rPr>
            <w:rStyle w:val="26"/>
            <w:snapToGrid w:val="0"/>
            <w:w w:val="0"/>
          </w:rPr>
          <w:t>2.2.2</w:t>
        </w:r>
      </w:ins>
      <w:ins w:id="20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210" w:author="wangyuxuan (A)" w:date="2018-05-26T11:59:00Z">
        <w:r>
          <w:rPr>
            <w:rStyle w:val="26"/>
            <w:rFonts w:hint="eastAsia"/>
          </w:rPr>
          <w:t>路由器通用交互接口</w:t>
        </w:r>
      </w:ins>
      <w:ins w:id="211" w:author="wangyuxuan (A)" w:date="2018-05-26T11:59:00Z">
        <w:r>
          <w:rPr>
            <w:rStyle w:val="26"/>
          </w:rPr>
          <w:t>-</w:t>
        </w:r>
      </w:ins>
      <w:ins w:id="212" w:author="wangyuxuan (A)" w:date="2018-05-26T11:59:00Z">
        <w:r>
          <w:rPr>
            <w:rStyle w:val="26"/>
            <w:rFonts w:hint="eastAsia"/>
          </w:rPr>
          <w:t>下发配置</w:t>
        </w:r>
      </w:ins>
      <w:ins w:id="213" w:author="wangyuxuan (A)" w:date="2018-05-26T11:59:00Z">
        <w:r>
          <w:rPr/>
          <w:tab/>
        </w:r>
      </w:ins>
      <w:ins w:id="214" w:author="wangyuxuan (A)" w:date="2018-05-26T11:59:00Z">
        <w:r>
          <w:rPr/>
          <w:fldChar w:fldCharType="begin"/>
        </w:r>
      </w:ins>
      <w:ins w:id="215" w:author="wangyuxuan (A)" w:date="2018-05-26T11:59:00Z">
        <w:r>
          <w:rPr/>
          <w:instrText xml:space="preserve"> PAGEREF _Toc515099330 \h </w:instrText>
        </w:r>
      </w:ins>
      <w:r>
        <w:fldChar w:fldCharType="separate"/>
      </w:r>
      <w:ins w:id="216" w:author="wangyuxuan (A)" w:date="2018-05-26T11:59:00Z">
        <w:r>
          <w:rPr/>
          <w:t>12</w:t>
        </w:r>
      </w:ins>
      <w:ins w:id="217" w:author="wangyuxuan (A)" w:date="2018-05-26T11:59:00Z">
        <w:r>
          <w:rPr/>
          <w:fldChar w:fldCharType="end"/>
        </w:r>
      </w:ins>
      <w:ins w:id="218" w:author="wangyuxuan (A)" w:date="2018-05-26T11:59:00Z">
        <w:r>
          <w:rPr>
            <w:rStyle w:val="26"/>
          </w:rPr>
          <w:fldChar w:fldCharType="end"/>
        </w:r>
      </w:ins>
    </w:p>
    <w:p>
      <w:pPr>
        <w:pStyle w:val="20"/>
        <w:tabs>
          <w:tab w:val="left" w:pos="840"/>
          <w:tab w:val="right" w:leader="dot" w:pos="8296"/>
        </w:tabs>
        <w:rPr>
          <w:ins w:id="219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220" w:author="wangyuxuan (A)" w:date="2018-05-26T11:59:00Z">
        <w:r>
          <w:rPr>
            <w:rStyle w:val="26"/>
          </w:rPr>
          <w:fldChar w:fldCharType="begin"/>
        </w:r>
      </w:ins>
      <w:ins w:id="221" w:author="wangyuxuan (A)" w:date="2018-05-26T11:59:00Z">
        <w:r>
          <w:rPr>
            <w:rStyle w:val="26"/>
          </w:rPr>
          <w:instrText xml:space="preserve"> </w:instrText>
        </w:r>
      </w:ins>
      <w:ins w:id="222" w:author="wangyuxuan (A)" w:date="2018-05-26T11:59:00Z">
        <w:r>
          <w:rPr/>
          <w:instrText xml:space="preserve">HYPERLINK \l "_Toc515099331"</w:instrText>
        </w:r>
      </w:ins>
      <w:ins w:id="223" w:author="wangyuxuan (A)" w:date="2018-05-26T11:59:00Z">
        <w:r>
          <w:rPr>
            <w:rStyle w:val="26"/>
          </w:rPr>
          <w:instrText xml:space="preserve"> </w:instrText>
        </w:r>
      </w:ins>
      <w:ins w:id="224" w:author="wangyuxuan (A)" w:date="2018-05-26T11:59:00Z">
        <w:r>
          <w:rPr>
            <w:rStyle w:val="26"/>
          </w:rPr>
          <w:fldChar w:fldCharType="separate"/>
        </w:r>
      </w:ins>
      <w:ins w:id="225" w:author="wangyuxuan (A)" w:date="2018-05-26T11:59:00Z">
        <w:r>
          <w:rPr>
            <w:rStyle w:val="26"/>
            <w:snapToGrid w:val="0"/>
            <w:w w:val="0"/>
          </w:rPr>
          <w:t>3)</w:t>
        </w:r>
      </w:ins>
      <w:ins w:id="226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227" w:author="wangyuxuan (A)" w:date="2018-05-26T11:59:00Z">
        <w:r>
          <w:rPr>
            <w:rStyle w:val="26"/>
            <w:rFonts w:hint="eastAsia"/>
          </w:rPr>
          <w:t>场景接口</w:t>
        </w:r>
      </w:ins>
      <w:ins w:id="228" w:author="wangyuxuan (A)" w:date="2018-05-26T11:59:00Z">
        <w:r>
          <w:rPr>
            <w:rStyle w:val="26"/>
            <w:rFonts w:hint="eastAsia"/>
            <w:strike/>
          </w:rPr>
          <w:t>（暂不需要）</w:t>
        </w:r>
      </w:ins>
      <w:ins w:id="229" w:author="wangyuxuan (A)" w:date="2018-05-26T11:59:00Z">
        <w:r>
          <w:rPr/>
          <w:tab/>
        </w:r>
      </w:ins>
      <w:ins w:id="230" w:author="wangyuxuan (A)" w:date="2018-05-26T11:59:00Z">
        <w:r>
          <w:rPr/>
          <w:fldChar w:fldCharType="begin"/>
        </w:r>
      </w:ins>
      <w:ins w:id="231" w:author="wangyuxuan (A)" w:date="2018-05-26T11:59:00Z">
        <w:r>
          <w:rPr/>
          <w:instrText xml:space="preserve"> PAGEREF _Toc515099331 \h </w:instrText>
        </w:r>
      </w:ins>
      <w:r>
        <w:fldChar w:fldCharType="separate"/>
      </w:r>
      <w:ins w:id="232" w:author="wangyuxuan (A)" w:date="2018-05-26T11:59:00Z">
        <w:r>
          <w:rPr/>
          <w:t>13</w:t>
        </w:r>
      </w:ins>
      <w:ins w:id="233" w:author="wangyuxuan (A)" w:date="2018-05-26T11:59:00Z">
        <w:r>
          <w:rPr/>
          <w:fldChar w:fldCharType="end"/>
        </w:r>
      </w:ins>
      <w:ins w:id="23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23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236" w:author="wangyuxuan (A)" w:date="2018-05-26T11:59:00Z">
        <w:r>
          <w:rPr>
            <w:rStyle w:val="26"/>
          </w:rPr>
          <w:fldChar w:fldCharType="begin"/>
        </w:r>
      </w:ins>
      <w:ins w:id="237" w:author="wangyuxuan (A)" w:date="2018-05-26T11:59:00Z">
        <w:r>
          <w:rPr>
            <w:rStyle w:val="26"/>
          </w:rPr>
          <w:instrText xml:space="preserve"> </w:instrText>
        </w:r>
      </w:ins>
      <w:ins w:id="238" w:author="wangyuxuan (A)" w:date="2018-05-26T11:59:00Z">
        <w:r>
          <w:rPr/>
          <w:instrText xml:space="preserve">HYPERLINK \l "_Toc515099332"</w:instrText>
        </w:r>
      </w:ins>
      <w:ins w:id="239" w:author="wangyuxuan (A)" w:date="2018-05-26T11:59:00Z">
        <w:r>
          <w:rPr>
            <w:rStyle w:val="26"/>
          </w:rPr>
          <w:instrText xml:space="preserve"> </w:instrText>
        </w:r>
      </w:ins>
      <w:ins w:id="240" w:author="wangyuxuan (A)" w:date="2018-05-26T11:59:00Z">
        <w:r>
          <w:rPr>
            <w:rStyle w:val="26"/>
          </w:rPr>
          <w:fldChar w:fldCharType="separate"/>
        </w:r>
      </w:ins>
      <w:ins w:id="241" w:author="wangyuxuan (A)" w:date="2018-05-26T11:59:00Z">
        <w:r>
          <w:rPr>
            <w:rStyle w:val="26"/>
            <w:snapToGrid w:val="0"/>
            <w:w w:val="0"/>
          </w:rPr>
          <w:t>2.3.1</w:t>
        </w:r>
      </w:ins>
      <w:ins w:id="24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243" w:author="wangyuxuan (A)" w:date="2018-05-26T11:59:00Z">
        <w:r>
          <w:rPr>
            <w:rStyle w:val="26"/>
            <w:rFonts w:hint="eastAsia"/>
          </w:rPr>
          <w:t>获取场景列表</w:t>
        </w:r>
      </w:ins>
      <w:ins w:id="244" w:author="wangyuxuan (A)" w:date="2018-05-26T11:59:00Z">
        <w:r>
          <w:rPr/>
          <w:tab/>
        </w:r>
      </w:ins>
      <w:ins w:id="245" w:author="wangyuxuan (A)" w:date="2018-05-26T11:59:00Z">
        <w:r>
          <w:rPr/>
          <w:fldChar w:fldCharType="begin"/>
        </w:r>
      </w:ins>
      <w:ins w:id="246" w:author="wangyuxuan (A)" w:date="2018-05-26T11:59:00Z">
        <w:r>
          <w:rPr/>
          <w:instrText xml:space="preserve"> PAGEREF _Toc515099332 \h </w:instrText>
        </w:r>
      </w:ins>
      <w:r>
        <w:fldChar w:fldCharType="separate"/>
      </w:r>
      <w:ins w:id="247" w:author="wangyuxuan (A)" w:date="2018-05-26T11:59:00Z">
        <w:r>
          <w:rPr/>
          <w:t>13</w:t>
        </w:r>
      </w:ins>
      <w:ins w:id="248" w:author="wangyuxuan (A)" w:date="2018-05-26T11:59:00Z">
        <w:r>
          <w:rPr/>
          <w:fldChar w:fldCharType="end"/>
        </w:r>
      </w:ins>
      <w:ins w:id="249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25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251" w:author="wangyuxuan (A)" w:date="2018-05-26T11:59:00Z">
        <w:r>
          <w:rPr>
            <w:rStyle w:val="26"/>
          </w:rPr>
          <w:fldChar w:fldCharType="begin"/>
        </w:r>
      </w:ins>
      <w:ins w:id="252" w:author="wangyuxuan (A)" w:date="2018-05-26T11:59:00Z">
        <w:r>
          <w:rPr>
            <w:rStyle w:val="26"/>
          </w:rPr>
          <w:instrText xml:space="preserve"> </w:instrText>
        </w:r>
      </w:ins>
      <w:ins w:id="253" w:author="wangyuxuan (A)" w:date="2018-05-26T11:59:00Z">
        <w:r>
          <w:rPr/>
          <w:instrText xml:space="preserve">HYPERLINK \l "_Toc515099333"</w:instrText>
        </w:r>
      </w:ins>
      <w:ins w:id="254" w:author="wangyuxuan (A)" w:date="2018-05-26T11:59:00Z">
        <w:r>
          <w:rPr>
            <w:rStyle w:val="26"/>
          </w:rPr>
          <w:instrText xml:space="preserve"> </w:instrText>
        </w:r>
      </w:ins>
      <w:ins w:id="255" w:author="wangyuxuan (A)" w:date="2018-05-26T11:59:00Z">
        <w:r>
          <w:rPr>
            <w:rStyle w:val="26"/>
          </w:rPr>
          <w:fldChar w:fldCharType="separate"/>
        </w:r>
      </w:ins>
      <w:ins w:id="256" w:author="wangyuxuan (A)" w:date="2018-05-26T11:59:00Z">
        <w:r>
          <w:rPr>
            <w:rStyle w:val="26"/>
            <w:snapToGrid w:val="0"/>
            <w:w w:val="0"/>
          </w:rPr>
          <w:t>2.3.2</w:t>
        </w:r>
      </w:ins>
      <w:ins w:id="25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258" w:author="wangyuxuan (A)" w:date="2018-05-26T11:59:00Z">
        <w:r>
          <w:rPr>
            <w:rStyle w:val="26"/>
            <w:rFonts w:hint="eastAsia"/>
          </w:rPr>
          <w:t>创建手动场景</w:t>
        </w:r>
      </w:ins>
      <w:ins w:id="259" w:author="wangyuxuan (A)" w:date="2018-05-26T11:59:00Z">
        <w:r>
          <w:rPr/>
          <w:tab/>
        </w:r>
      </w:ins>
      <w:ins w:id="260" w:author="wangyuxuan (A)" w:date="2018-05-26T11:59:00Z">
        <w:r>
          <w:rPr/>
          <w:fldChar w:fldCharType="begin"/>
        </w:r>
      </w:ins>
      <w:ins w:id="261" w:author="wangyuxuan (A)" w:date="2018-05-26T11:59:00Z">
        <w:r>
          <w:rPr/>
          <w:instrText xml:space="preserve"> PAGEREF _Toc515099333 \h </w:instrText>
        </w:r>
      </w:ins>
      <w:r>
        <w:fldChar w:fldCharType="separate"/>
      </w:r>
      <w:ins w:id="262" w:author="wangyuxuan (A)" w:date="2018-05-26T11:59:00Z">
        <w:r>
          <w:rPr/>
          <w:t>14</w:t>
        </w:r>
      </w:ins>
      <w:ins w:id="263" w:author="wangyuxuan (A)" w:date="2018-05-26T11:59:00Z">
        <w:r>
          <w:rPr/>
          <w:fldChar w:fldCharType="end"/>
        </w:r>
      </w:ins>
      <w:ins w:id="26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26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266" w:author="wangyuxuan (A)" w:date="2018-05-26T11:59:00Z">
        <w:r>
          <w:rPr>
            <w:rStyle w:val="26"/>
          </w:rPr>
          <w:fldChar w:fldCharType="begin"/>
        </w:r>
      </w:ins>
      <w:ins w:id="267" w:author="wangyuxuan (A)" w:date="2018-05-26T11:59:00Z">
        <w:r>
          <w:rPr>
            <w:rStyle w:val="26"/>
          </w:rPr>
          <w:instrText xml:space="preserve"> </w:instrText>
        </w:r>
      </w:ins>
      <w:ins w:id="268" w:author="wangyuxuan (A)" w:date="2018-05-26T11:59:00Z">
        <w:r>
          <w:rPr/>
          <w:instrText xml:space="preserve">HYPERLINK \l "_Toc515099334"</w:instrText>
        </w:r>
      </w:ins>
      <w:ins w:id="269" w:author="wangyuxuan (A)" w:date="2018-05-26T11:59:00Z">
        <w:r>
          <w:rPr>
            <w:rStyle w:val="26"/>
          </w:rPr>
          <w:instrText xml:space="preserve"> </w:instrText>
        </w:r>
      </w:ins>
      <w:ins w:id="270" w:author="wangyuxuan (A)" w:date="2018-05-26T11:59:00Z">
        <w:r>
          <w:rPr>
            <w:rStyle w:val="26"/>
          </w:rPr>
          <w:fldChar w:fldCharType="separate"/>
        </w:r>
      </w:ins>
      <w:ins w:id="271" w:author="wangyuxuan (A)" w:date="2018-05-26T11:59:00Z">
        <w:r>
          <w:rPr>
            <w:rStyle w:val="26"/>
            <w:snapToGrid w:val="0"/>
            <w:w w:val="0"/>
          </w:rPr>
          <w:t>2.3.3</w:t>
        </w:r>
      </w:ins>
      <w:ins w:id="27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273" w:author="wangyuxuan (A)" w:date="2018-05-26T11:59:00Z">
        <w:r>
          <w:rPr>
            <w:rStyle w:val="26"/>
            <w:rFonts w:hint="eastAsia"/>
          </w:rPr>
          <w:t>修改手动场景</w:t>
        </w:r>
      </w:ins>
      <w:ins w:id="274" w:author="wangyuxuan (A)" w:date="2018-05-26T11:59:00Z">
        <w:r>
          <w:rPr/>
          <w:tab/>
        </w:r>
      </w:ins>
      <w:ins w:id="275" w:author="wangyuxuan (A)" w:date="2018-05-26T11:59:00Z">
        <w:r>
          <w:rPr/>
          <w:fldChar w:fldCharType="begin"/>
        </w:r>
      </w:ins>
      <w:ins w:id="276" w:author="wangyuxuan (A)" w:date="2018-05-26T11:59:00Z">
        <w:r>
          <w:rPr/>
          <w:instrText xml:space="preserve"> PAGEREF _Toc515099334 \h </w:instrText>
        </w:r>
      </w:ins>
      <w:r>
        <w:fldChar w:fldCharType="separate"/>
      </w:r>
      <w:ins w:id="277" w:author="wangyuxuan (A)" w:date="2018-05-26T11:59:00Z">
        <w:r>
          <w:rPr/>
          <w:t>15</w:t>
        </w:r>
      </w:ins>
      <w:ins w:id="278" w:author="wangyuxuan (A)" w:date="2018-05-26T11:59:00Z">
        <w:r>
          <w:rPr/>
          <w:fldChar w:fldCharType="end"/>
        </w:r>
      </w:ins>
      <w:ins w:id="279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28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281" w:author="wangyuxuan (A)" w:date="2018-05-26T11:59:00Z">
        <w:r>
          <w:rPr>
            <w:rStyle w:val="26"/>
          </w:rPr>
          <w:fldChar w:fldCharType="begin"/>
        </w:r>
      </w:ins>
      <w:ins w:id="282" w:author="wangyuxuan (A)" w:date="2018-05-26T11:59:00Z">
        <w:r>
          <w:rPr>
            <w:rStyle w:val="26"/>
          </w:rPr>
          <w:instrText xml:space="preserve"> </w:instrText>
        </w:r>
      </w:ins>
      <w:ins w:id="283" w:author="wangyuxuan (A)" w:date="2018-05-26T11:59:00Z">
        <w:r>
          <w:rPr/>
          <w:instrText xml:space="preserve">HYPERLINK \l "_Toc515099335"</w:instrText>
        </w:r>
      </w:ins>
      <w:ins w:id="284" w:author="wangyuxuan (A)" w:date="2018-05-26T11:59:00Z">
        <w:r>
          <w:rPr>
            <w:rStyle w:val="26"/>
          </w:rPr>
          <w:instrText xml:space="preserve"> </w:instrText>
        </w:r>
      </w:ins>
      <w:ins w:id="285" w:author="wangyuxuan (A)" w:date="2018-05-26T11:59:00Z">
        <w:r>
          <w:rPr>
            <w:rStyle w:val="26"/>
          </w:rPr>
          <w:fldChar w:fldCharType="separate"/>
        </w:r>
      </w:ins>
      <w:ins w:id="286" w:author="wangyuxuan (A)" w:date="2018-05-26T11:59:00Z">
        <w:r>
          <w:rPr>
            <w:rStyle w:val="26"/>
            <w:snapToGrid w:val="0"/>
            <w:w w:val="0"/>
          </w:rPr>
          <w:t>2.3.4</w:t>
        </w:r>
      </w:ins>
      <w:ins w:id="28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288" w:author="wangyuxuan (A)" w:date="2018-05-26T11:59:00Z">
        <w:r>
          <w:rPr>
            <w:rStyle w:val="26"/>
            <w:rFonts w:hint="eastAsia"/>
          </w:rPr>
          <w:t>删除手动场景</w:t>
        </w:r>
      </w:ins>
      <w:ins w:id="289" w:author="wangyuxuan (A)" w:date="2018-05-26T11:59:00Z">
        <w:r>
          <w:rPr/>
          <w:tab/>
        </w:r>
      </w:ins>
      <w:ins w:id="290" w:author="wangyuxuan (A)" w:date="2018-05-26T11:59:00Z">
        <w:r>
          <w:rPr/>
          <w:fldChar w:fldCharType="begin"/>
        </w:r>
      </w:ins>
      <w:ins w:id="291" w:author="wangyuxuan (A)" w:date="2018-05-26T11:59:00Z">
        <w:r>
          <w:rPr/>
          <w:instrText xml:space="preserve"> PAGEREF _Toc515099335 \h </w:instrText>
        </w:r>
      </w:ins>
      <w:r>
        <w:fldChar w:fldCharType="separate"/>
      </w:r>
      <w:ins w:id="292" w:author="wangyuxuan (A)" w:date="2018-05-26T11:59:00Z">
        <w:r>
          <w:rPr/>
          <w:t>16</w:t>
        </w:r>
      </w:ins>
      <w:ins w:id="293" w:author="wangyuxuan (A)" w:date="2018-05-26T11:59:00Z">
        <w:r>
          <w:rPr/>
          <w:fldChar w:fldCharType="end"/>
        </w:r>
      </w:ins>
      <w:ins w:id="29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29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296" w:author="wangyuxuan (A)" w:date="2018-05-26T11:59:00Z">
        <w:r>
          <w:rPr>
            <w:rStyle w:val="26"/>
          </w:rPr>
          <w:fldChar w:fldCharType="begin"/>
        </w:r>
      </w:ins>
      <w:ins w:id="297" w:author="wangyuxuan (A)" w:date="2018-05-26T11:59:00Z">
        <w:r>
          <w:rPr>
            <w:rStyle w:val="26"/>
          </w:rPr>
          <w:instrText xml:space="preserve"> </w:instrText>
        </w:r>
      </w:ins>
      <w:ins w:id="298" w:author="wangyuxuan (A)" w:date="2018-05-26T11:59:00Z">
        <w:r>
          <w:rPr/>
          <w:instrText xml:space="preserve">HYPERLINK \l "_Toc515099336"</w:instrText>
        </w:r>
      </w:ins>
      <w:ins w:id="299" w:author="wangyuxuan (A)" w:date="2018-05-26T11:59:00Z">
        <w:r>
          <w:rPr>
            <w:rStyle w:val="26"/>
          </w:rPr>
          <w:instrText xml:space="preserve"> </w:instrText>
        </w:r>
      </w:ins>
      <w:ins w:id="300" w:author="wangyuxuan (A)" w:date="2018-05-26T11:59:00Z">
        <w:r>
          <w:rPr>
            <w:rStyle w:val="26"/>
          </w:rPr>
          <w:fldChar w:fldCharType="separate"/>
        </w:r>
      </w:ins>
      <w:ins w:id="301" w:author="wangyuxuan (A)" w:date="2018-05-26T11:59:00Z">
        <w:r>
          <w:rPr>
            <w:rStyle w:val="26"/>
            <w:snapToGrid w:val="0"/>
            <w:w w:val="0"/>
          </w:rPr>
          <w:t>2.3.5</w:t>
        </w:r>
      </w:ins>
      <w:ins w:id="30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303" w:author="wangyuxuan (A)" w:date="2018-05-26T11:59:00Z">
        <w:r>
          <w:rPr>
            <w:rStyle w:val="26"/>
            <w:rFonts w:hint="eastAsia"/>
          </w:rPr>
          <w:t>创建自动规则</w:t>
        </w:r>
      </w:ins>
      <w:ins w:id="304" w:author="wangyuxuan (A)" w:date="2018-05-26T11:59:00Z">
        <w:r>
          <w:rPr/>
          <w:tab/>
        </w:r>
      </w:ins>
      <w:ins w:id="305" w:author="wangyuxuan (A)" w:date="2018-05-26T11:59:00Z">
        <w:r>
          <w:rPr/>
          <w:fldChar w:fldCharType="begin"/>
        </w:r>
      </w:ins>
      <w:ins w:id="306" w:author="wangyuxuan (A)" w:date="2018-05-26T11:59:00Z">
        <w:r>
          <w:rPr/>
          <w:instrText xml:space="preserve"> PAGEREF _Toc515099336 \h </w:instrText>
        </w:r>
      </w:ins>
      <w:r>
        <w:fldChar w:fldCharType="separate"/>
      </w:r>
      <w:ins w:id="307" w:author="wangyuxuan (A)" w:date="2018-05-26T11:59:00Z">
        <w:r>
          <w:rPr/>
          <w:t>17</w:t>
        </w:r>
      </w:ins>
      <w:ins w:id="308" w:author="wangyuxuan (A)" w:date="2018-05-26T11:59:00Z">
        <w:r>
          <w:rPr/>
          <w:fldChar w:fldCharType="end"/>
        </w:r>
      </w:ins>
      <w:ins w:id="309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31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311" w:author="wangyuxuan (A)" w:date="2018-05-26T11:59:00Z">
        <w:r>
          <w:rPr>
            <w:rStyle w:val="26"/>
          </w:rPr>
          <w:fldChar w:fldCharType="begin"/>
        </w:r>
      </w:ins>
      <w:ins w:id="312" w:author="wangyuxuan (A)" w:date="2018-05-26T11:59:00Z">
        <w:r>
          <w:rPr>
            <w:rStyle w:val="26"/>
          </w:rPr>
          <w:instrText xml:space="preserve"> </w:instrText>
        </w:r>
      </w:ins>
      <w:ins w:id="313" w:author="wangyuxuan (A)" w:date="2018-05-26T11:59:00Z">
        <w:r>
          <w:rPr/>
          <w:instrText xml:space="preserve">HYPERLINK \l "_Toc515099337"</w:instrText>
        </w:r>
      </w:ins>
      <w:ins w:id="314" w:author="wangyuxuan (A)" w:date="2018-05-26T11:59:00Z">
        <w:r>
          <w:rPr>
            <w:rStyle w:val="26"/>
          </w:rPr>
          <w:instrText xml:space="preserve"> </w:instrText>
        </w:r>
      </w:ins>
      <w:ins w:id="315" w:author="wangyuxuan (A)" w:date="2018-05-26T11:59:00Z">
        <w:r>
          <w:rPr>
            <w:rStyle w:val="26"/>
          </w:rPr>
          <w:fldChar w:fldCharType="separate"/>
        </w:r>
      </w:ins>
      <w:ins w:id="316" w:author="wangyuxuan (A)" w:date="2018-05-26T11:59:00Z">
        <w:r>
          <w:rPr>
            <w:rStyle w:val="26"/>
            <w:snapToGrid w:val="0"/>
            <w:w w:val="0"/>
          </w:rPr>
          <w:t>2.3.6</w:t>
        </w:r>
      </w:ins>
      <w:ins w:id="31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318" w:author="wangyuxuan (A)" w:date="2018-05-26T11:59:00Z">
        <w:r>
          <w:rPr>
            <w:rStyle w:val="26"/>
            <w:rFonts w:hint="eastAsia"/>
          </w:rPr>
          <w:t>修改自动规则</w:t>
        </w:r>
      </w:ins>
      <w:ins w:id="319" w:author="wangyuxuan (A)" w:date="2018-05-26T11:59:00Z">
        <w:r>
          <w:rPr/>
          <w:tab/>
        </w:r>
      </w:ins>
      <w:ins w:id="320" w:author="wangyuxuan (A)" w:date="2018-05-26T11:59:00Z">
        <w:r>
          <w:rPr/>
          <w:fldChar w:fldCharType="begin"/>
        </w:r>
      </w:ins>
      <w:ins w:id="321" w:author="wangyuxuan (A)" w:date="2018-05-26T11:59:00Z">
        <w:r>
          <w:rPr/>
          <w:instrText xml:space="preserve"> PAGEREF _Toc515099337 \h </w:instrText>
        </w:r>
      </w:ins>
      <w:r>
        <w:fldChar w:fldCharType="separate"/>
      </w:r>
      <w:ins w:id="322" w:author="wangyuxuan (A)" w:date="2018-05-26T11:59:00Z">
        <w:r>
          <w:rPr/>
          <w:t>19</w:t>
        </w:r>
      </w:ins>
      <w:ins w:id="323" w:author="wangyuxuan (A)" w:date="2018-05-26T11:59:00Z">
        <w:r>
          <w:rPr/>
          <w:fldChar w:fldCharType="end"/>
        </w:r>
      </w:ins>
      <w:ins w:id="32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32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326" w:author="wangyuxuan (A)" w:date="2018-05-26T11:59:00Z">
        <w:r>
          <w:rPr>
            <w:rStyle w:val="26"/>
          </w:rPr>
          <w:fldChar w:fldCharType="begin"/>
        </w:r>
      </w:ins>
      <w:ins w:id="327" w:author="wangyuxuan (A)" w:date="2018-05-26T11:59:00Z">
        <w:r>
          <w:rPr>
            <w:rStyle w:val="26"/>
          </w:rPr>
          <w:instrText xml:space="preserve"> </w:instrText>
        </w:r>
      </w:ins>
      <w:ins w:id="328" w:author="wangyuxuan (A)" w:date="2018-05-26T11:59:00Z">
        <w:r>
          <w:rPr/>
          <w:instrText xml:space="preserve">HYPERLINK \l "_Toc515099338"</w:instrText>
        </w:r>
      </w:ins>
      <w:ins w:id="329" w:author="wangyuxuan (A)" w:date="2018-05-26T11:59:00Z">
        <w:r>
          <w:rPr>
            <w:rStyle w:val="26"/>
          </w:rPr>
          <w:instrText xml:space="preserve"> </w:instrText>
        </w:r>
      </w:ins>
      <w:ins w:id="330" w:author="wangyuxuan (A)" w:date="2018-05-26T11:59:00Z">
        <w:r>
          <w:rPr>
            <w:rStyle w:val="26"/>
          </w:rPr>
          <w:fldChar w:fldCharType="separate"/>
        </w:r>
      </w:ins>
      <w:ins w:id="331" w:author="wangyuxuan (A)" w:date="2018-05-26T11:59:00Z">
        <w:r>
          <w:rPr>
            <w:rStyle w:val="26"/>
            <w:snapToGrid w:val="0"/>
            <w:w w:val="0"/>
          </w:rPr>
          <w:t>2.3.7</w:t>
        </w:r>
      </w:ins>
      <w:ins w:id="33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333" w:author="wangyuxuan (A)" w:date="2018-05-26T11:59:00Z">
        <w:r>
          <w:rPr>
            <w:rStyle w:val="26"/>
            <w:rFonts w:hint="eastAsia"/>
          </w:rPr>
          <w:t>删除自动规则</w:t>
        </w:r>
      </w:ins>
      <w:ins w:id="334" w:author="wangyuxuan (A)" w:date="2018-05-26T11:59:00Z">
        <w:r>
          <w:rPr/>
          <w:tab/>
        </w:r>
      </w:ins>
      <w:ins w:id="335" w:author="wangyuxuan (A)" w:date="2018-05-26T11:59:00Z">
        <w:r>
          <w:rPr/>
          <w:fldChar w:fldCharType="begin"/>
        </w:r>
      </w:ins>
      <w:ins w:id="336" w:author="wangyuxuan (A)" w:date="2018-05-26T11:59:00Z">
        <w:r>
          <w:rPr/>
          <w:instrText xml:space="preserve"> PAGEREF _Toc515099338 \h </w:instrText>
        </w:r>
      </w:ins>
      <w:r>
        <w:fldChar w:fldCharType="separate"/>
      </w:r>
      <w:ins w:id="337" w:author="wangyuxuan (A)" w:date="2018-05-26T11:59:00Z">
        <w:r>
          <w:rPr/>
          <w:t>20</w:t>
        </w:r>
      </w:ins>
      <w:ins w:id="338" w:author="wangyuxuan (A)" w:date="2018-05-26T11:59:00Z">
        <w:r>
          <w:rPr/>
          <w:fldChar w:fldCharType="end"/>
        </w:r>
      </w:ins>
      <w:ins w:id="339" w:author="wangyuxuan (A)" w:date="2018-05-26T11:59:00Z">
        <w:r>
          <w:rPr>
            <w:rStyle w:val="26"/>
          </w:rPr>
          <w:fldChar w:fldCharType="end"/>
        </w:r>
      </w:ins>
    </w:p>
    <w:p>
      <w:pPr>
        <w:pStyle w:val="20"/>
        <w:tabs>
          <w:tab w:val="left" w:pos="840"/>
          <w:tab w:val="right" w:leader="dot" w:pos="8296"/>
        </w:tabs>
        <w:rPr>
          <w:ins w:id="34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341" w:author="wangyuxuan (A)" w:date="2018-05-26T11:59:00Z">
        <w:r>
          <w:rPr>
            <w:rStyle w:val="26"/>
          </w:rPr>
          <w:fldChar w:fldCharType="begin"/>
        </w:r>
      </w:ins>
      <w:ins w:id="342" w:author="wangyuxuan (A)" w:date="2018-05-26T11:59:00Z">
        <w:r>
          <w:rPr>
            <w:rStyle w:val="26"/>
          </w:rPr>
          <w:instrText xml:space="preserve"> </w:instrText>
        </w:r>
      </w:ins>
      <w:ins w:id="343" w:author="wangyuxuan (A)" w:date="2018-05-26T11:59:00Z">
        <w:r>
          <w:rPr/>
          <w:instrText xml:space="preserve">HYPERLINK \l "_Toc515099339"</w:instrText>
        </w:r>
      </w:ins>
      <w:ins w:id="344" w:author="wangyuxuan (A)" w:date="2018-05-26T11:59:00Z">
        <w:r>
          <w:rPr>
            <w:rStyle w:val="26"/>
          </w:rPr>
          <w:instrText xml:space="preserve"> </w:instrText>
        </w:r>
      </w:ins>
      <w:ins w:id="345" w:author="wangyuxuan (A)" w:date="2018-05-26T11:59:00Z">
        <w:r>
          <w:rPr>
            <w:rStyle w:val="26"/>
          </w:rPr>
          <w:fldChar w:fldCharType="separate"/>
        </w:r>
      </w:ins>
      <w:ins w:id="346" w:author="wangyuxuan (A)" w:date="2018-05-26T11:59:00Z">
        <w:r>
          <w:rPr>
            <w:rStyle w:val="26"/>
            <w:snapToGrid w:val="0"/>
            <w:w w:val="0"/>
          </w:rPr>
          <w:t>4)</w:t>
        </w:r>
      </w:ins>
      <w:ins w:id="34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348" w:author="wangyuxuan (A)" w:date="2018-05-26T11:59:00Z">
        <w:r>
          <w:rPr>
            <w:rStyle w:val="26"/>
            <w:rFonts w:hint="eastAsia"/>
          </w:rPr>
          <w:t>扩展接口</w:t>
        </w:r>
      </w:ins>
      <w:ins w:id="349" w:author="wangyuxuan (A)" w:date="2018-05-26T11:59:00Z">
        <w:r>
          <w:rPr/>
          <w:tab/>
        </w:r>
      </w:ins>
      <w:ins w:id="350" w:author="wangyuxuan (A)" w:date="2018-05-26T11:59:00Z">
        <w:r>
          <w:rPr/>
          <w:fldChar w:fldCharType="begin"/>
        </w:r>
      </w:ins>
      <w:ins w:id="351" w:author="wangyuxuan (A)" w:date="2018-05-26T11:59:00Z">
        <w:r>
          <w:rPr/>
          <w:instrText xml:space="preserve"> PAGEREF _Toc515099339 \h </w:instrText>
        </w:r>
      </w:ins>
      <w:r>
        <w:fldChar w:fldCharType="separate"/>
      </w:r>
      <w:ins w:id="352" w:author="wangyuxuan (A)" w:date="2018-05-26T11:59:00Z">
        <w:r>
          <w:rPr/>
          <w:t>21</w:t>
        </w:r>
      </w:ins>
      <w:ins w:id="353" w:author="wangyuxuan (A)" w:date="2018-05-26T11:59:00Z">
        <w:r>
          <w:rPr/>
          <w:fldChar w:fldCharType="end"/>
        </w:r>
      </w:ins>
      <w:ins w:id="35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35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356" w:author="wangyuxuan (A)" w:date="2018-05-26T11:59:00Z">
        <w:r>
          <w:rPr>
            <w:rStyle w:val="26"/>
          </w:rPr>
          <w:fldChar w:fldCharType="begin"/>
        </w:r>
      </w:ins>
      <w:ins w:id="357" w:author="wangyuxuan (A)" w:date="2018-05-26T11:59:00Z">
        <w:r>
          <w:rPr>
            <w:rStyle w:val="26"/>
          </w:rPr>
          <w:instrText xml:space="preserve"> </w:instrText>
        </w:r>
      </w:ins>
      <w:ins w:id="358" w:author="wangyuxuan (A)" w:date="2018-05-26T11:59:00Z">
        <w:r>
          <w:rPr/>
          <w:instrText xml:space="preserve">HYPERLINK \l "_Toc515099340"</w:instrText>
        </w:r>
      </w:ins>
      <w:ins w:id="359" w:author="wangyuxuan (A)" w:date="2018-05-26T11:59:00Z">
        <w:r>
          <w:rPr>
            <w:rStyle w:val="26"/>
          </w:rPr>
          <w:instrText xml:space="preserve"> </w:instrText>
        </w:r>
      </w:ins>
      <w:ins w:id="360" w:author="wangyuxuan (A)" w:date="2018-05-26T11:59:00Z">
        <w:r>
          <w:rPr>
            <w:rStyle w:val="26"/>
          </w:rPr>
          <w:fldChar w:fldCharType="separate"/>
        </w:r>
      </w:ins>
      <w:ins w:id="361" w:author="wangyuxuan (A)" w:date="2018-05-26T11:59:00Z">
        <w:r>
          <w:rPr>
            <w:rStyle w:val="26"/>
            <w:snapToGrid w:val="0"/>
            <w:w w:val="0"/>
          </w:rPr>
          <w:t>2.4.1</w:t>
        </w:r>
      </w:ins>
      <w:ins w:id="36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363" w:author="wangyuxuan (A)" w:date="2018-05-26T11:59:00Z">
        <w:r>
          <w:rPr>
            <w:rStyle w:val="26"/>
            <w:rFonts w:hint="eastAsia"/>
          </w:rPr>
          <w:t>拉起商城页面（未做）</w:t>
        </w:r>
      </w:ins>
      <w:ins w:id="364" w:author="wangyuxuan (A)" w:date="2018-05-26T11:59:00Z">
        <w:r>
          <w:rPr/>
          <w:tab/>
        </w:r>
      </w:ins>
      <w:ins w:id="365" w:author="wangyuxuan (A)" w:date="2018-05-26T11:59:00Z">
        <w:r>
          <w:rPr/>
          <w:fldChar w:fldCharType="begin"/>
        </w:r>
      </w:ins>
      <w:ins w:id="366" w:author="wangyuxuan (A)" w:date="2018-05-26T11:59:00Z">
        <w:r>
          <w:rPr/>
          <w:instrText xml:space="preserve"> PAGEREF _Toc515099340 \h </w:instrText>
        </w:r>
      </w:ins>
      <w:r>
        <w:fldChar w:fldCharType="separate"/>
      </w:r>
      <w:ins w:id="367" w:author="wangyuxuan (A)" w:date="2018-05-26T11:59:00Z">
        <w:r>
          <w:rPr/>
          <w:t>21</w:t>
        </w:r>
      </w:ins>
      <w:ins w:id="368" w:author="wangyuxuan (A)" w:date="2018-05-26T11:59:00Z">
        <w:r>
          <w:rPr/>
          <w:fldChar w:fldCharType="end"/>
        </w:r>
      </w:ins>
      <w:ins w:id="369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37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371" w:author="wangyuxuan (A)" w:date="2018-05-26T11:59:00Z">
        <w:r>
          <w:rPr>
            <w:rStyle w:val="26"/>
          </w:rPr>
          <w:fldChar w:fldCharType="begin"/>
        </w:r>
      </w:ins>
      <w:ins w:id="372" w:author="wangyuxuan (A)" w:date="2018-05-26T11:59:00Z">
        <w:r>
          <w:rPr>
            <w:rStyle w:val="26"/>
          </w:rPr>
          <w:instrText xml:space="preserve"> </w:instrText>
        </w:r>
      </w:ins>
      <w:ins w:id="373" w:author="wangyuxuan (A)" w:date="2018-05-26T11:59:00Z">
        <w:r>
          <w:rPr/>
          <w:instrText xml:space="preserve">HYPERLINK \l "_Toc515099341"</w:instrText>
        </w:r>
      </w:ins>
      <w:ins w:id="374" w:author="wangyuxuan (A)" w:date="2018-05-26T11:59:00Z">
        <w:r>
          <w:rPr>
            <w:rStyle w:val="26"/>
          </w:rPr>
          <w:instrText xml:space="preserve"> </w:instrText>
        </w:r>
      </w:ins>
      <w:ins w:id="375" w:author="wangyuxuan (A)" w:date="2018-05-26T11:59:00Z">
        <w:r>
          <w:rPr>
            <w:rStyle w:val="26"/>
          </w:rPr>
          <w:fldChar w:fldCharType="separate"/>
        </w:r>
      </w:ins>
      <w:ins w:id="376" w:author="wangyuxuan (A)" w:date="2018-05-26T11:59:00Z">
        <w:r>
          <w:rPr>
            <w:rStyle w:val="26"/>
            <w:snapToGrid w:val="0"/>
            <w:w w:val="0"/>
          </w:rPr>
          <w:t>2.4.2</w:t>
        </w:r>
      </w:ins>
      <w:ins w:id="37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378" w:author="wangyuxuan (A)" w:date="2018-05-26T11:59:00Z">
        <w:r>
          <w:rPr>
            <w:rStyle w:val="26"/>
            <w:rFonts w:hint="eastAsia"/>
          </w:rPr>
          <w:t>拉起酷玩页面（未做）</w:t>
        </w:r>
      </w:ins>
      <w:ins w:id="379" w:author="wangyuxuan (A)" w:date="2018-05-26T11:59:00Z">
        <w:r>
          <w:rPr/>
          <w:tab/>
        </w:r>
      </w:ins>
      <w:ins w:id="380" w:author="wangyuxuan (A)" w:date="2018-05-26T11:59:00Z">
        <w:r>
          <w:rPr/>
          <w:fldChar w:fldCharType="begin"/>
        </w:r>
      </w:ins>
      <w:ins w:id="381" w:author="wangyuxuan (A)" w:date="2018-05-26T11:59:00Z">
        <w:r>
          <w:rPr/>
          <w:instrText xml:space="preserve"> PAGEREF _Toc515099341 \h </w:instrText>
        </w:r>
      </w:ins>
      <w:r>
        <w:fldChar w:fldCharType="separate"/>
      </w:r>
      <w:ins w:id="382" w:author="wangyuxuan (A)" w:date="2018-05-26T11:59:00Z">
        <w:r>
          <w:rPr/>
          <w:t>22</w:t>
        </w:r>
      </w:ins>
      <w:ins w:id="383" w:author="wangyuxuan (A)" w:date="2018-05-26T11:59:00Z">
        <w:r>
          <w:rPr/>
          <w:fldChar w:fldCharType="end"/>
        </w:r>
      </w:ins>
      <w:ins w:id="38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38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386" w:author="wangyuxuan (A)" w:date="2018-05-26T11:59:00Z">
        <w:r>
          <w:rPr>
            <w:rStyle w:val="26"/>
          </w:rPr>
          <w:fldChar w:fldCharType="begin"/>
        </w:r>
      </w:ins>
      <w:ins w:id="387" w:author="wangyuxuan (A)" w:date="2018-05-26T11:59:00Z">
        <w:r>
          <w:rPr>
            <w:rStyle w:val="26"/>
          </w:rPr>
          <w:instrText xml:space="preserve"> </w:instrText>
        </w:r>
      </w:ins>
      <w:ins w:id="388" w:author="wangyuxuan (A)" w:date="2018-05-26T11:59:00Z">
        <w:r>
          <w:rPr/>
          <w:instrText xml:space="preserve">HYPERLINK \l "_Toc515099342"</w:instrText>
        </w:r>
      </w:ins>
      <w:ins w:id="389" w:author="wangyuxuan (A)" w:date="2018-05-26T11:59:00Z">
        <w:r>
          <w:rPr>
            <w:rStyle w:val="26"/>
          </w:rPr>
          <w:instrText xml:space="preserve"> </w:instrText>
        </w:r>
      </w:ins>
      <w:ins w:id="390" w:author="wangyuxuan (A)" w:date="2018-05-26T11:59:00Z">
        <w:r>
          <w:rPr>
            <w:rStyle w:val="26"/>
          </w:rPr>
          <w:fldChar w:fldCharType="separate"/>
        </w:r>
      </w:ins>
      <w:ins w:id="391" w:author="wangyuxuan (A)" w:date="2018-05-26T11:59:00Z">
        <w:r>
          <w:rPr>
            <w:rStyle w:val="26"/>
            <w:snapToGrid w:val="0"/>
            <w:w w:val="0"/>
          </w:rPr>
          <w:t>2.4.3</w:t>
        </w:r>
      </w:ins>
      <w:ins w:id="39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393" w:author="wangyuxuan (A)" w:date="2018-05-26T11:59:00Z">
        <w:r>
          <w:rPr>
            <w:rStyle w:val="26"/>
            <w:rFonts w:hint="eastAsia"/>
            <w:strike/>
          </w:rPr>
          <w:t>拉起</w:t>
        </w:r>
      </w:ins>
      <w:ins w:id="394" w:author="wangyuxuan (A)" w:date="2018-05-26T11:59:00Z">
        <w:r>
          <w:rPr>
            <w:rStyle w:val="26"/>
            <w:strike/>
          </w:rPr>
          <w:t>native</w:t>
        </w:r>
      </w:ins>
      <w:ins w:id="395" w:author="wangyuxuan (A)" w:date="2018-05-26T11:59:00Z">
        <w:r>
          <w:rPr>
            <w:rStyle w:val="26"/>
            <w:rFonts w:hint="eastAsia"/>
            <w:strike/>
          </w:rPr>
          <w:t>自动场景添加页面（暂不需要）</w:t>
        </w:r>
      </w:ins>
      <w:ins w:id="396" w:author="wangyuxuan (A)" w:date="2018-05-26T11:59:00Z">
        <w:r>
          <w:rPr/>
          <w:tab/>
        </w:r>
      </w:ins>
      <w:ins w:id="397" w:author="wangyuxuan (A)" w:date="2018-05-26T11:59:00Z">
        <w:r>
          <w:rPr/>
          <w:fldChar w:fldCharType="begin"/>
        </w:r>
      </w:ins>
      <w:ins w:id="398" w:author="wangyuxuan (A)" w:date="2018-05-26T11:59:00Z">
        <w:r>
          <w:rPr/>
          <w:instrText xml:space="preserve"> PAGEREF _Toc515099342 \h </w:instrText>
        </w:r>
      </w:ins>
      <w:r>
        <w:fldChar w:fldCharType="separate"/>
      </w:r>
      <w:ins w:id="399" w:author="wangyuxuan (A)" w:date="2018-05-26T11:59:00Z">
        <w:r>
          <w:rPr/>
          <w:t>22</w:t>
        </w:r>
      </w:ins>
      <w:ins w:id="400" w:author="wangyuxuan (A)" w:date="2018-05-26T11:59:00Z">
        <w:r>
          <w:rPr/>
          <w:fldChar w:fldCharType="end"/>
        </w:r>
      </w:ins>
      <w:ins w:id="40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40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403" w:author="wangyuxuan (A)" w:date="2018-05-26T11:59:00Z">
        <w:r>
          <w:rPr>
            <w:rStyle w:val="26"/>
          </w:rPr>
          <w:fldChar w:fldCharType="begin"/>
        </w:r>
      </w:ins>
      <w:ins w:id="404" w:author="wangyuxuan (A)" w:date="2018-05-26T11:59:00Z">
        <w:r>
          <w:rPr>
            <w:rStyle w:val="26"/>
          </w:rPr>
          <w:instrText xml:space="preserve"> </w:instrText>
        </w:r>
      </w:ins>
      <w:ins w:id="405" w:author="wangyuxuan (A)" w:date="2018-05-26T11:59:00Z">
        <w:r>
          <w:rPr/>
          <w:instrText xml:space="preserve">HYPERLINK \l "_Toc515099343"</w:instrText>
        </w:r>
      </w:ins>
      <w:ins w:id="406" w:author="wangyuxuan (A)" w:date="2018-05-26T11:59:00Z">
        <w:r>
          <w:rPr>
            <w:rStyle w:val="26"/>
          </w:rPr>
          <w:instrText xml:space="preserve"> </w:instrText>
        </w:r>
      </w:ins>
      <w:ins w:id="407" w:author="wangyuxuan (A)" w:date="2018-05-26T11:59:00Z">
        <w:r>
          <w:rPr>
            <w:rStyle w:val="26"/>
          </w:rPr>
          <w:fldChar w:fldCharType="separate"/>
        </w:r>
      </w:ins>
      <w:ins w:id="408" w:author="wangyuxuan (A)" w:date="2018-05-26T11:59:00Z">
        <w:r>
          <w:rPr>
            <w:rStyle w:val="26"/>
            <w:snapToGrid w:val="0"/>
            <w:w w:val="0"/>
          </w:rPr>
          <w:t>2.4.4</w:t>
        </w:r>
      </w:ins>
      <w:ins w:id="40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410" w:author="wangyuxuan (A)" w:date="2018-05-26T11:59:00Z">
        <w:r>
          <w:rPr>
            <w:rStyle w:val="26"/>
            <w:rFonts w:hint="eastAsia"/>
            <w:strike/>
          </w:rPr>
          <w:t>返回首页（没有作用，废弃）</w:t>
        </w:r>
      </w:ins>
      <w:ins w:id="411" w:author="wangyuxuan (A)" w:date="2018-05-26T11:59:00Z">
        <w:r>
          <w:rPr/>
          <w:tab/>
        </w:r>
      </w:ins>
      <w:ins w:id="412" w:author="wangyuxuan (A)" w:date="2018-05-26T11:59:00Z">
        <w:r>
          <w:rPr/>
          <w:fldChar w:fldCharType="begin"/>
        </w:r>
      </w:ins>
      <w:ins w:id="413" w:author="wangyuxuan (A)" w:date="2018-05-26T11:59:00Z">
        <w:r>
          <w:rPr/>
          <w:instrText xml:space="preserve"> PAGEREF _Toc515099343 \h </w:instrText>
        </w:r>
      </w:ins>
      <w:r>
        <w:fldChar w:fldCharType="separate"/>
      </w:r>
      <w:ins w:id="414" w:author="wangyuxuan (A)" w:date="2018-05-26T11:59:00Z">
        <w:r>
          <w:rPr/>
          <w:t>23</w:t>
        </w:r>
      </w:ins>
      <w:ins w:id="415" w:author="wangyuxuan (A)" w:date="2018-05-26T11:59:00Z">
        <w:r>
          <w:rPr/>
          <w:fldChar w:fldCharType="end"/>
        </w:r>
      </w:ins>
      <w:ins w:id="416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41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418" w:author="wangyuxuan (A)" w:date="2018-05-26T11:59:00Z">
        <w:r>
          <w:rPr>
            <w:rStyle w:val="26"/>
          </w:rPr>
          <w:fldChar w:fldCharType="begin"/>
        </w:r>
      </w:ins>
      <w:ins w:id="419" w:author="wangyuxuan (A)" w:date="2018-05-26T11:59:00Z">
        <w:r>
          <w:rPr>
            <w:rStyle w:val="26"/>
          </w:rPr>
          <w:instrText xml:space="preserve"> </w:instrText>
        </w:r>
      </w:ins>
      <w:ins w:id="420" w:author="wangyuxuan (A)" w:date="2018-05-26T11:59:00Z">
        <w:r>
          <w:rPr/>
          <w:instrText xml:space="preserve">HYPERLINK \l "_Toc515099344"</w:instrText>
        </w:r>
      </w:ins>
      <w:ins w:id="421" w:author="wangyuxuan (A)" w:date="2018-05-26T11:59:00Z">
        <w:r>
          <w:rPr>
            <w:rStyle w:val="26"/>
          </w:rPr>
          <w:instrText xml:space="preserve"> </w:instrText>
        </w:r>
      </w:ins>
      <w:ins w:id="422" w:author="wangyuxuan (A)" w:date="2018-05-26T11:59:00Z">
        <w:r>
          <w:rPr>
            <w:rStyle w:val="26"/>
          </w:rPr>
          <w:fldChar w:fldCharType="separate"/>
        </w:r>
      </w:ins>
      <w:ins w:id="423" w:author="wangyuxuan (A)" w:date="2018-05-26T11:59:00Z">
        <w:r>
          <w:rPr>
            <w:rStyle w:val="26"/>
            <w:snapToGrid w:val="0"/>
            <w:w w:val="0"/>
          </w:rPr>
          <w:t>2.4.5</w:t>
        </w:r>
      </w:ins>
      <w:ins w:id="42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425" w:author="wangyuxuan (A)" w:date="2018-05-26T11:59:00Z">
        <w:r>
          <w:rPr>
            <w:rStyle w:val="26"/>
            <w:rFonts w:hint="eastAsia"/>
          </w:rPr>
          <w:t>拉起时间选择弹窗</w:t>
        </w:r>
      </w:ins>
      <w:ins w:id="426" w:author="wangyuxuan (A)" w:date="2018-05-26T11:59:00Z">
        <w:r>
          <w:rPr/>
          <w:tab/>
        </w:r>
      </w:ins>
      <w:ins w:id="427" w:author="wangyuxuan (A)" w:date="2018-05-26T11:59:00Z">
        <w:r>
          <w:rPr/>
          <w:fldChar w:fldCharType="begin"/>
        </w:r>
      </w:ins>
      <w:ins w:id="428" w:author="wangyuxuan (A)" w:date="2018-05-26T11:59:00Z">
        <w:r>
          <w:rPr/>
          <w:instrText xml:space="preserve"> PAGEREF _Toc515099344 \h </w:instrText>
        </w:r>
      </w:ins>
      <w:r>
        <w:fldChar w:fldCharType="separate"/>
      </w:r>
      <w:ins w:id="429" w:author="wangyuxuan (A)" w:date="2018-05-26T11:59:00Z">
        <w:r>
          <w:rPr/>
          <w:t>23</w:t>
        </w:r>
      </w:ins>
      <w:ins w:id="430" w:author="wangyuxuan (A)" w:date="2018-05-26T11:59:00Z">
        <w:r>
          <w:rPr/>
          <w:fldChar w:fldCharType="end"/>
        </w:r>
      </w:ins>
      <w:ins w:id="43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43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433" w:author="wangyuxuan (A)" w:date="2018-05-26T11:59:00Z">
        <w:r>
          <w:rPr>
            <w:rStyle w:val="26"/>
          </w:rPr>
          <w:fldChar w:fldCharType="begin"/>
        </w:r>
      </w:ins>
      <w:ins w:id="434" w:author="wangyuxuan (A)" w:date="2018-05-26T11:59:00Z">
        <w:r>
          <w:rPr>
            <w:rStyle w:val="26"/>
          </w:rPr>
          <w:instrText xml:space="preserve"> </w:instrText>
        </w:r>
      </w:ins>
      <w:ins w:id="435" w:author="wangyuxuan (A)" w:date="2018-05-26T11:59:00Z">
        <w:r>
          <w:rPr/>
          <w:instrText xml:space="preserve">HYPERLINK \l "_Toc515099345"</w:instrText>
        </w:r>
      </w:ins>
      <w:ins w:id="436" w:author="wangyuxuan (A)" w:date="2018-05-26T11:59:00Z">
        <w:r>
          <w:rPr>
            <w:rStyle w:val="26"/>
          </w:rPr>
          <w:instrText xml:space="preserve"> </w:instrText>
        </w:r>
      </w:ins>
      <w:ins w:id="437" w:author="wangyuxuan (A)" w:date="2018-05-26T11:59:00Z">
        <w:r>
          <w:rPr>
            <w:rStyle w:val="26"/>
          </w:rPr>
          <w:fldChar w:fldCharType="separate"/>
        </w:r>
      </w:ins>
      <w:ins w:id="438" w:author="wangyuxuan (A)" w:date="2018-05-26T11:59:00Z">
        <w:r>
          <w:rPr>
            <w:rStyle w:val="26"/>
            <w:snapToGrid w:val="0"/>
            <w:w w:val="0"/>
          </w:rPr>
          <w:t>2.4.6</w:t>
        </w:r>
      </w:ins>
      <w:ins w:id="43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440" w:author="wangyuxuan (A)" w:date="2018-05-26T11:59:00Z">
        <w:r>
          <w:rPr>
            <w:rStyle w:val="26"/>
            <w:rFonts w:hint="eastAsia"/>
          </w:rPr>
          <w:t>拉起倒计时选择弹窗</w:t>
        </w:r>
      </w:ins>
      <w:ins w:id="441" w:author="wangyuxuan (A)" w:date="2018-05-26T11:59:00Z">
        <w:r>
          <w:rPr/>
          <w:tab/>
        </w:r>
      </w:ins>
      <w:ins w:id="442" w:author="wangyuxuan (A)" w:date="2018-05-26T11:59:00Z">
        <w:r>
          <w:rPr/>
          <w:fldChar w:fldCharType="begin"/>
        </w:r>
      </w:ins>
      <w:ins w:id="443" w:author="wangyuxuan (A)" w:date="2018-05-26T11:59:00Z">
        <w:r>
          <w:rPr/>
          <w:instrText xml:space="preserve"> PAGEREF _Toc515099345 \h </w:instrText>
        </w:r>
      </w:ins>
      <w:r>
        <w:fldChar w:fldCharType="separate"/>
      </w:r>
      <w:ins w:id="444" w:author="wangyuxuan (A)" w:date="2018-05-26T11:59:00Z">
        <w:r>
          <w:rPr/>
          <w:t>24</w:t>
        </w:r>
      </w:ins>
      <w:ins w:id="445" w:author="wangyuxuan (A)" w:date="2018-05-26T11:59:00Z">
        <w:r>
          <w:rPr/>
          <w:fldChar w:fldCharType="end"/>
        </w:r>
      </w:ins>
      <w:ins w:id="446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44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448" w:author="wangyuxuan (A)" w:date="2018-05-26T11:59:00Z">
        <w:r>
          <w:rPr>
            <w:rStyle w:val="26"/>
          </w:rPr>
          <w:fldChar w:fldCharType="begin"/>
        </w:r>
      </w:ins>
      <w:ins w:id="449" w:author="wangyuxuan (A)" w:date="2018-05-26T11:59:00Z">
        <w:r>
          <w:rPr>
            <w:rStyle w:val="26"/>
          </w:rPr>
          <w:instrText xml:space="preserve"> </w:instrText>
        </w:r>
      </w:ins>
      <w:ins w:id="450" w:author="wangyuxuan (A)" w:date="2018-05-26T11:59:00Z">
        <w:r>
          <w:rPr/>
          <w:instrText xml:space="preserve">HYPERLINK \l "_Toc515099346"</w:instrText>
        </w:r>
      </w:ins>
      <w:ins w:id="451" w:author="wangyuxuan (A)" w:date="2018-05-26T11:59:00Z">
        <w:r>
          <w:rPr>
            <w:rStyle w:val="26"/>
          </w:rPr>
          <w:instrText xml:space="preserve"> </w:instrText>
        </w:r>
      </w:ins>
      <w:ins w:id="452" w:author="wangyuxuan (A)" w:date="2018-05-26T11:59:00Z">
        <w:r>
          <w:rPr>
            <w:rStyle w:val="26"/>
          </w:rPr>
          <w:fldChar w:fldCharType="separate"/>
        </w:r>
      </w:ins>
      <w:ins w:id="453" w:author="wangyuxuan (A)" w:date="2018-05-26T11:59:00Z">
        <w:r>
          <w:rPr>
            <w:rStyle w:val="26"/>
            <w:snapToGrid w:val="0"/>
            <w:w w:val="0"/>
          </w:rPr>
          <w:t>2.4.7</w:t>
        </w:r>
      </w:ins>
      <w:ins w:id="45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455" w:author="wangyuxuan (A)" w:date="2018-05-26T11:59:00Z">
        <w:r>
          <w:rPr>
            <w:rStyle w:val="26"/>
            <w:rFonts w:hint="eastAsia"/>
          </w:rPr>
          <w:t>弹出确认提示框</w:t>
        </w:r>
      </w:ins>
      <w:ins w:id="456" w:author="wangyuxuan (A)" w:date="2018-05-26T11:59:00Z">
        <w:r>
          <w:rPr/>
          <w:tab/>
        </w:r>
      </w:ins>
      <w:ins w:id="457" w:author="wangyuxuan (A)" w:date="2018-05-26T11:59:00Z">
        <w:r>
          <w:rPr/>
          <w:fldChar w:fldCharType="begin"/>
        </w:r>
      </w:ins>
      <w:ins w:id="458" w:author="wangyuxuan (A)" w:date="2018-05-26T11:59:00Z">
        <w:r>
          <w:rPr/>
          <w:instrText xml:space="preserve"> PAGEREF _Toc515099346 \h </w:instrText>
        </w:r>
      </w:ins>
      <w:r>
        <w:fldChar w:fldCharType="separate"/>
      </w:r>
      <w:ins w:id="459" w:author="wangyuxuan (A)" w:date="2018-05-26T11:59:00Z">
        <w:r>
          <w:rPr/>
          <w:t>25</w:t>
        </w:r>
      </w:ins>
      <w:ins w:id="460" w:author="wangyuxuan (A)" w:date="2018-05-26T11:59:00Z">
        <w:r>
          <w:rPr/>
          <w:fldChar w:fldCharType="end"/>
        </w:r>
      </w:ins>
      <w:ins w:id="46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46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463" w:author="wangyuxuan (A)" w:date="2018-05-26T11:59:00Z">
        <w:r>
          <w:rPr>
            <w:rStyle w:val="26"/>
          </w:rPr>
          <w:fldChar w:fldCharType="begin"/>
        </w:r>
      </w:ins>
      <w:ins w:id="464" w:author="wangyuxuan (A)" w:date="2018-05-26T11:59:00Z">
        <w:r>
          <w:rPr>
            <w:rStyle w:val="26"/>
          </w:rPr>
          <w:instrText xml:space="preserve"> </w:instrText>
        </w:r>
      </w:ins>
      <w:ins w:id="465" w:author="wangyuxuan (A)" w:date="2018-05-26T11:59:00Z">
        <w:r>
          <w:rPr/>
          <w:instrText xml:space="preserve">HYPERLINK \l "_Toc515099347"</w:instrText>
        </w:r>
      </w:ins>
      <w:ins w:id="466" w:author="wangyuxuan (A)" w:date="2018-05-26T11:59:00Z">
        <w:r>
          <w:rPr>
            <w:rStyle w:val="26"/>
          </w:rPr>
          <w:instrText xml:space="preserve"> </w:instrText>
        </w:r>
      </w:ins>
      <w:ins w:id="467" w:author="wangyuxuan (A)" w:date="2018-05-26T11:59:00Z">
        <w:r>
          <w:rPr>
            <w:rStyle w:val="26"/>
          </w:rPr>
          <w:fldChar w:fldCharType="separate"/>
        </w:r>
      </w:ins>
      <w:ins w:id="468" w:author="wangyuxuan (A)" w:date="2018-05-26T11:59:00Z">
        <w:r>
          <w:rPr>
            <w:rStyle w:val="26"/>
            <w:snapToGrid w:val="0"/>
            <w:w w:val="0"/>
          </w:rPr>
          <w:t>2.4.8</w:t>
        </w:r>
      </w:ins>
      <w:ins w:id="46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470" w:author="wangyuxuan (A)" w:date="2018-05-26T11:59:00Z">
        <w:r>
          <w:rPr>
            <w:rStyle w:val="26"/>
            <w:rFonts w:hint="eastAsia"/>
          </w:rPr>
          <w:t>拉起定时器页面</w:t>
        </w:r>
      </w:ins>
      <w:ins w:id="471" w:author="wangyuxuan (A)" w:date="2018-05-26T11:59:00Z">
        <w:r>
          <w:rPr/>
          <w:tab/>
        </w:r>
      </w:ins>
      <w:ins w:id="472" w:author="wangyuxuan (A)" w:date="2018-05-26T11:59:00Z">
        <w:r>
          <w:rPr/>
          <w:fldChar w:fldCharType="begin"/>
        </w:r>
      </w:ins>
      <w:ins w:id="473" w:author="wangyuxuan (A)" w:date="2018-05-26T11:59:00Z">
        <w:r>
          <w:rPr/>
          <w:instrText xml:space="preserve"> PAGEREF _Toc515099347 \h </w:instrText>
        </w:r>
      </w:ins>
      <w:r>
        <w:fldChar w:fldCharType="separate"/>
      </w:r>
      <w:ins w:id="474" w:author="wangyuxuan (A)" w:date="2018-05-26T11:59:00Z">
        <w:r>
          <w:rPr/>
          <w:t>26</w:t>
        </w:r>
      </w:ins>
      <w:ins w:id="475" w:author="wangyuxuan (A)" w:date="2018-05-26T11:59:00Z">
        <w:r>
          <w:rPr/>
          <w:fldChar w:fldCharType="end"/>
        </w:r>
      </w:ins>
      <w:ins w:id="476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47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478" w:author="wangyuxuan (A)" w:date="2018-05-26T11:59:00Z">
        <w:r>
          <w:rPr>
            <w:rStyle w:val="26"/>
          </w:rPr>
          <w:fldChar w:fldCharType="begin"/>
        </w:r>
      </w:ins>
      <w:ins w:id="479" w:author="wangyuxuan (A)" w:date="2018-05-26T11:59:00Z">
        <w:r>
          <w:rPr>
            <w:rStyle w:val="26"/>
          </w:rPr>
          <w:instrText xml:space="preserve"> </w:instrText>
        </w:r>
      </w:ins>
      <w:ins w:id="480" w:author="wangyuxuan (A)" w:date="2018-05-26T11:59:00Z">
        <w:r>
          <w:rPr/>
          <w:instrText xml:space="preserve">HYPERLINK \l "_Toc515099348"</w:instrText>
        </w:r>
      </w:ins>
      <w:ins w:id="481" w:author="wangyuxuan (A)" w:date="2018-05-26T11:59:00Z">
        <w:r>
          <w:rPr>
            <w:rStyle w:val="26"/>
          </w:rPr>
          <w:instrText xml:space="preserve"> </w:instrText>
        </w:r>
      </w:ins>
      <w:ins w:id="482" w:author="wangyuxuan (A)" w:date="2018-05-26T11:59:00Z">
        <w:r>
          <w:rPr>
            <w:rStyle w:val="26"/>
          </w:rPr>
          <w:fldChar w:fldCharType="separate"/>
        </w:r>
      </w:ins>
      <w:ins w:id="483" w:author="wangyuxuan (A)" w:date="2018-05-26T11:59:00Z">
        <w:r>
          <w:rPr>
            <w:rStyle w:val="26"/>
            <w:snapToGrid w:val="0"/>
            <w:w w:val="0"/>
          </w:rPr>
          <w:t>2.4.9</w:t>
        </w:r>
      </w:ins>
      <w:ins w:id="48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485" w:author="wangyuxuan (A)" w:date="2018-05-26T11:59:00Z">
        <w:r>
          <w:rPr>
            <w:rStyle w:val="26"/>
            <w:rFonts w:hint="eastAsia"/>
          </w:rPr>
          <w:t>调整标题栏</w:t>
        </w:r>
      </w:ins>
      <w:ins w:id="486" w:author="wangyuxuan (A)" w:date="2018-05-26T11:59:00Z">
        <w:r>
          <w:rPr/>
          <w:tab/>
        </w:r>
      </w:ins>
      <w:ins w:id="487" w:author="wangyuxuan (A)" w:date="2018-05-26T11:59:00Z">
        <w:r>
          <w:rPr/>
          <w:fldChar w:fldCharType="begin"/>
        </w:r>
      </w:ins>
      <w:ins w:id="488" w:author="wangyuxuan (A)" w:date="2018-05-26T11:59:00Z">
        <w:r>
          <w:rPr/>
          <w:instrText xml:space="preserve"> PAGEREF _Toc515099348 \h </w:instrText>
        </w:r>
      </w:ins>
      <w:r>
        <w:fldChar w:fldCharType="separate"/>
      </w:r>
      <w:ins w:id="489" w:author="wangyuxuan (A)" w:date="2018-05-26T11:59:00Z">
        <w:r>
          <w:rPr/>
          <w:t>27</w:t>
        </w:r>
      </w:ins>
      <w:ins w:id="490" w:author="wangyuxuan (A)" w:date="2018-05-26T11:59:00Z">
        <w:r>
          <w:rPr/>
          <w:fldChar w:fldCharType="end"/>
        </w:r>
      </w:ins>
      <w:ins w:id="49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49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493" w:author="wangyuxuan (A)" w:date="2018-05-26T11:59:00Z">
        <w:r>
          <w:rPr>
            <w:rStyle w:val="26"/>
          </w:rPr>
          <w:fldChar w:fldCharType="begin"/>
        </w:r>
      </w:ins>
      <w:ins w:id="494" w:author="wangyuxuan (A)" w:date="2018-05-26T11:59:00Z">
        <w:r>
          <w:rPr>
            <w:rStyle w:val="26"/>
          </w:rPr>
          <w:instrText xml:space="preserve"> </w:instrText>
        </w:r>
      </w:ins>
      <w:ins w:id="495" w:author="wangyuxuan (A)" w:date="2018-05-26T11:59:00Z">
        <w:r>
          <w:rPr/>
          <w:instrText xml:space="preserve">HYPERLINK \l "_Toc515099349"</w:instrText>
        </w:r>
      </w:ins>
      <w:ins w:id="496" w:author="wangyuxuan (A)" w:date="2018-05-26T11:59:00Z">
        <w:r>
          <w:rPr>
            <w:rStyle w:val="26"/>
          </w:rPr>
          <w:instrText xml:space="preserve"> </w:instrText>
        </w:r>
      </w:ins>
      <w:ins w:id="497" w:author="wangyuxuan (A)" w:date="2018-05-26T11:59:00Z">
        <w:r>
          <w:rPr>
            <w:rStyle w:val="26"/>
          </w:rPr>
          <w:fldChar w:fldCharType="separate"/>
        </w:r>
      </w:ins>
      <w:ins w:id="498" w:author="wangyuxuan (A)" w:date="2018-05-26T11:59:00Z">
        <w:r>
          <w:rPr>
            <w:rStyle w:val="26"/>
            <w:snapToGrid w:val="0"/>
            <w:w w:val="0"/>
          </w:rPr>
          <w:t>2.4.10</w:t>
        </w:r>
      </w:ins>
      <w:ins w:id="49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500" w:author="wangyuxuan (A)" w:date="2018-05-26T11:59:00Z">
        <w:r>
          <w:rPr>
            <w:rStyle w:val="26"/>
            <w:rFonts w:hint="eastAsia"/>
          </w:rPr>
          <w:t>修改副标题栏文字</w:t>
        </w:r>
      </w:ins>
      <w:ins w:id="501" w:author="wangyuxuan (A)" w:date="2018-05-26T11:59:00Z">
        <w:r>
          <w:rPr/>
          <w:tab/>
        </w:r>
      </w:ins>
      <w:ins w:id="502" w:author="wangyuxuan (A)" w:date="2018-05-26T11:59:00Z">
        <w:r>
          <w:rPr/>
          <w:fldChar w:fldCharType="begin"/>
        </w:r>
      </w:ins>
      <w:ins w:id="503" w:author="wangyuxuan (A)" w:date="2018-05-26T11:59:00Z">
        <w:r>
          <w:rPr/>
          <w:instrText xml:space="preserve"> PAGEREF _Toc515099349 \h </w:instrText>
        </w:r>
      </w:ins>
      <w:r>
        <w:fldChar w:fldCharType="separate"/>
      </w:r>
      <w:ins w:id="504" w:author="wangyuxuan (A)" w:date="2018-05-26T11:59:00Z">
        <w:r>
          <w:rPr/>
          <w:t>27</w:t>
        </w:r>
      </w:ins>
      <w:ins w:id="505" w:author="wangyuxuan (A)" w:date="2018-05-26T11:59:00Z">
        <w:r>
          <w:rPr/>
          <w:fldChar w:fldCharType="end"/>
        </w:r>
      </w:ins>
      <w:ins w:id="506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50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508" w:author="wangyuxuan (A)" w:date="2018-05-26T11:59:00Z">
        <w:r>
          <w:rPr>
            <w:rStyle w:val="26"/>
          </w:rPr>
          <w:fldChar w:fldCharType="begin"/>
        </w:r>
      </w:ins>
      <w:ins w:id="509" w:author="wangyuxuan (A)" w:date="2018-05-26T11:59:00Z">
        <w:r>
          <w:rPr>
            <w:rStyle w:val="26"/>
          </w:rPr>
          <w:instrText xml:space="preserve"> </w:instrText>
        </w:r>
      </w:ins>
      <w:ins w:id="510" w:author="wangyuxuan (A)" w:date="2018-05-26T11:59:00Z">
        <w:r>
          <w:rPr/>
          <w:instrText xml:space="preserve">HYPERLINK \l "_Toc515099350"</w:instrText>
        </w:r>
      </w:ins>
      <w:ins w:id="511" w:author="wangyuxuan (A)" w:date="2018-05-26T11:59:00Z">
        <w:r>
          <w:rPr>
            <w:rStyle w:val="26"/>
          </w:rPr>
          <w:instrText xml:space="preserve"> </w:instrText>
        </w:r>
      </w:ins>
      <w:ins w:id="512" w:author="wangyuxuan (A)" w:date="2018-05-26T11:59:00Z">
        <w:r>
          <w:rPr>
            <w:rStyle w:val="26"/>
          </w:rPr>
          <w:fldChar w:fldCharType="separate"/>
        </w:r>
      </w:ins>
      <w:ins w:id="513" w:author="wangyuxuan (A)" w:date="2018-05-26T11:59:00Z">
        <w:r>
          <w:rPr>
            <w:rStyle w:val="26"/>
            <w:snapToGrid w:val="0"/>
            <w:w w:val="0"/>
          </w:rPr>
          <w:t>2.4.11</w:t>
        </w:r>
      </w:ins>
      <w:ins w:id="51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515" w:author="wangyuxuan (A)" w:date="2018-05-26T11:59:00Z">
        <w:r>
          <w:rPr>
            <w:rStyle w:val="26"/>
            <w:rFonts w:hint="eastAsia"/>
          </w:rPr>
          <w:t>设置标题栏能否点击</w:t>
        </w:r>
      </w:ins>
      <w:ins w:id="516" w:author="wangyuxuan (A)" w:date="2018-05-26T11:59:00Z">
        <w:r>
          <w:rPr/>
          <w:tab/>
        </w:r>
      </w:ins>
      <w:ins w:id="517" w:author="wangyuxuan (A)" w:date="2018-05-26T11:59:00Z">
        <w:r>
          <w:rPr/>
          <w:fldChar w:fldCharType="begin"/>
        </w:r>
      </w:ins>
      <w:ins w:id="518" w:author="wangyuxuan (A)" w:date="2018-05-26T11:59:00Z">
        <w:r>
          <w:rPr/>
          <w:instrText xml:space="preserve"> PAGEREF _Toc515099350 \h </w:instrText>
        </w:r>
      </w:ins>
      <w:r>
        <w:fldChar w:fldCharType="separate"/>
      </w:r>
      <w:ins w:id="519" w:author="wangyuxuan (A)" w:date="2018-05-26T11:59:00Z">
        <w:r>
          <w:rPr/>
          <w:t>28</w:t>
        </w:r>
      </w:ins>
      <w:ins w:id="520" w:author="wangyuxuan (A)" w:date="2018-05-26T11:59:00Z">
        <w:r>
          <w:rPr/>
          <w:fldChar w:fldCharType="end"/>
        </w:r>
      </w:ins>
      <w:ins w:id="52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52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523" w:author="wangyuxuan (A)" w:date="2018-05-26T11:59:00Z">
        <w:r>
          <w:rPr>
            <w:rStyle w:val="26"/>
          </w:rPr>
          <w:fldChar w:fldCharType="begin"/>
        </w:r>
      </w:ins>
      <w:ins w:id="524" w:author="wangyuxuan (A)" w:date="2018-05-26T11:59:00Z">
        <w:r>
          <w:rPr>
            <w:rStyle w:val="26"/>
          </w:rPr>
          <w:instrText xml:space="preserve"> </w:instrText>
        </w:r>
      </w:ins>
      <w:ins w:id="525" w:author="wangyuxuan (A)" w:date="2018-05-26T11:59:00Z">
        <w:r>
          <w:rPr/>
          <w:instrText xml:space="preserve">HYPERLINK \l "_Toc515099351"</w:instrText>
        </w:r>
      </w:ins>
      <w:ins w:id="526" w:author="wangyuxuan (A)" w:date="2018-05-26T11:59:00Z">
        <w:r>
          <w:rPr>
            <w:rStyle w:val="26"/>
          </w:rPr>
          <w:instrText xml:space="preserve"> </w:instrText>
        </w:r>
      </w:ins>
      <w:ins w:id="527" w:author="wangyuxuan (A)" w:date="2018-05-26T11:59:00Z">
        <w:r>
          <w:rPr>
            <w:rStyle w:val="26"/>
          </w:rPr>
          <w:fldChar w:fldCharType="separate"/>
        </w:r>
      </w:ins>
      <w:ins w:id="528" w:author="wangyuxuan (A)" w:date="2018-05-26T11:59:00Z">
        <w:r>
          <w:rPr>
            <w:rStyle w:val="26"/>
            <w:snapToGrid w:val="0"/>
            <w:w w:val="0"/>
          </w:rPr>
          <w:t>2.4.12</w:t>
        </w:r>
      </w:ins>
      <w:ins w:id="52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530" w:author="wangyuxuan (A)" w:date="2018-05-26T11:59:00Z">
        <w:r>
          <w:rPr>
            <w:rStyle w:val="26"/>
            <w:rFonts w:hint="eastAsia"/>
          </w:rPr>
          <w:t>设置标题栏是否可见</w:t>
        </w:r>
      </w:ins>
      <w:ins w:id="531" w:author="wangyuxuan (A)" w:date="2018-05-26T11:59:00Z">
        <w:r>
          <w:rPr/>
          <w:tab/>
        </w:r>
      </w:ins>
      <w:ins w:id="532" w:author="wangyuxuan (A)" w:date="2018-05-26T11:59:00Z">
        <w:r>
          <w:rPr/>
          <w:fldChar w:fldCharType="begin"/>
        </w:r>
      </w:ins>
      <w:ins w:id="533" w:author="wangyuxuan (A)" w:date="2018-05-26T11:59:00Z">
        <w:r>
          <w:rPr/>
          <w:instrText xml:space="preserve"> PAGEREF _Toc515099351 \h </w:instrText>
        </w:r>
      </w:ins>
      <w:r>
        <w:fldChar w:fldCharType="separate"/>
      </w:r>
      <w:ins w:id="534" w:author="wangyuxuan (A)" w:date="2018-05-26T11:59:00Z">
        <w:r>
          <w:rPr/>
          <w:t>28</w:t>
        </w:r>
      </w:ins>
      <w:ins w:id="535" w:author="wangyuxuan (A)" w:date="2018-05-26T11:59:00Z">
        <w:r>
          <w:rPr/>
          <w:fldChar w:fldCharType="end"/>
        </w:r>
      </w:ins>
      <w:ins w:id="536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53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538" w:author="wangyuxuan (A)" w:date="2018-05-26T11:59:00Z">
        <w:r>
          <w:rPr>
            <w:rStyle w:val="26"/>
          </w:rPr>
          <w:fldChar w:fldCharType="begin"/>
        </w:r>
      </w:ins>
      <w:ins w:id="539" w:author="wangyuxuan (A)" w:date="2018-05-26T11:59:00Z">
        <w:r>
          <w:rPr>
            <w:rStyle w:val="26"/>
          </w:rPr>
          <w:instrText xml:space="preserve"> </w:instrText>
        </w:r>
      </w:ins>
      <w:ins w:id="540" w:author="wangyuxuan (A)" w:date="2018-05-26T11:59:00Z">
        <w:r>
          <w:rPr/>
          <w:instrText xml:space="preserve">HYPERLINK \l "_Toc515099352"</w:instrText>
        </w:r>
      </w:ins>
      <w:ins w:id="541" w:author="wangyuxuan (A)" w:date="2018-05-26T11:59:00Z">
        <w:r>
          <w:rPr>
            <w:rStyle w:val="26"/>
          </w:rPr>
          <w:instrText xml:space="preserve"> </w:instrText>
        </w:r>
      </w:ins>
      <w:ins w:id="542" w:author="wangyuxuan (A)" w:date="2018-05-26T11:59:00Z">
        <w:r>
          <w:rPr>
            <w:rStyle w:val="26"/>
          </w:rPr>
          <w:fldChar w:fldCharType="separate"/>
        </w:r>
      </w:ins>
      <w:ins w:id="543" w:author="wangyuxuan (A)" w:date="2018-05-26T11:59:00Z">
        <w:r>
          <w:rPr>
            <w:rStyle w:val="26"/>
            <w:snapToGrid w:val="0"/>
            <w:w w:val="0"/>
          </w:rPr>
          <w:t>2.4.13</w:t>
        </w:r>
      </w:ins>
      <w:ins w:id="54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545" w:author="wangyuxuan (A)" w:date="2018-05-26T11:59:00Z">
        <w:r>
          <w:rPr>
            <w:rStyle w:val="26"/>
            <w:rFonts w:hint="eastAsia"/>
          </w:rPr>
          <w:t>添加覆盖提示</w:t>
        </w:r>
      </w:ins>
      <w:ins w:id="546" w:author="wangyuxuan (A)" w:date="2018-05-26T11:59:00Z">
        <w:r>
          <w:rPr/>
          <w:tab/>
        </w:r>
      </w:ins>
      <w:ins w:id="547" w:author="wangyuxuan (A)" w:date="2018-05-26T11:59:00Z">
        <w:r>
          <w:rPr/>
          <w:fldChar w:fldCharType="begin"/>
        </w:r>
      </w:ins>
      <w:ins w:id="548" w:author="wangyuxuan (A)" w:date="2018-05-26T11:59:00Z">
        <w:r>
          <w:rPr/>
          <w:instrText xml:space="preserve"> PAGEREF _Toc515099352 \h </w:instrText>
        </w:r>
      </w:ins>
      <w:r>
        <w:fldChar w:fldCharType="separate"/>
      </w:r>
      <w:ins w:id="549" w:author="wangyuxuan (A)" w:date="2018-05-26T11:59:00Z">
        <w:r>
          <w:rPr/>
          <w:t>29</w:t>
        </w:r>
      </w:ins>
      <w:ins w:id="550" w:author="wangyuxuan (A)" w:date="2018-05-26T11:59:00Z">
        <w:r>
          <w:rPr/>
          <w:fldChar w:fldCharType="end"/>
        </w:r>
      </w:ins>
      <w:ins w:id="55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55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553" w:author="wangyuxuan (A)" w:date="2018-05-26T11:59:00Z">
        <w:r>
          <w:rPr>
            <w:rStyle w:val="26"/>
          </w:rPr>
          <w:fldChar w:fldCharType="begin"/>
        </w:r>
      </w:ins>
      <w:ins w:id="554" w:author="wangyuxuan (A)" w:date="2018-05-26T11:59:00Z">
        <w:r>
          <w:rPr>
            <w:rStyle w:val="26"/>
          </w:rPr>
          <w:instrText xml:space="preserve"> </w:instrText>
        </w:r>
      </w:ins>
      <w:ins w:id="555" w:author="wangyuxuan (A)" w:date="2018-05-26T11:59:00Z">
        <w:r>
          <w:rPr/>
          <w:instrText xml:space="preserve">HYPERLINK \l "_Toc515099353"</w:instrText>
        </w:r>
      </w:ins>
      <w:ins w:id="556" w:author="wangyuxuan (A)" w:date="2018-05-26T11:59:00Z">
        <w:r>
          <w:rPr>
            <w:rStyle w:val="26"/>
          </w:rPr>
          <w:instrText xml:space="preserve"> </w:instrText>
        </w:r>
      </w:ins>
      <w:ins w:id="557" w:author="wangyuxuan (A)" w:date="2018-05-26T11:59:00Z">
        <w:r>
          <w:rPr>
            <w:rStyle w:val="26"/>
          </w:rPr>
          <w:fldChar w:fldCharType="separate"/>
        </w:r>
      </w:ins>
      <w:ins w:id="558" w:author="wangyuxuan (A)" w:date="2018-05-26T11:59:00Z">
        <w:r>
          <w:rPr>
            <w:rStyle w:val="26"/>
            <w:snapToGrid w:val="0"/>
            <w:w w:val="0"/>
          </w:rPr>
          <w:t>2.4.14</w:t>
        </w:r>
      </w:ins>
      <w:ins w:id="55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560" w:author="wangyuxuan (A)" w:date="2018-05-26T11:59:00Z">
        <w:r>
          <w:rPr>
            <w:rStyle w:val="26"/>
            <w:rFonts w:hint="eastAsia"/>
          </w:rPr>
          <w:t>移除覆盖提示</w:t>
        </w:r>
      </w:ins>
      <w:ins w:id="561" w:author="wangyuxuan (A)" w:date="2018-05-26T11:59:00Z">
        <w:r>
          <w:rPr/>
          <w:tab/>
        </w:r>
      </w:ins>
      <w:ins w:id="562" w:author="wangyuxuan (A)" w:date="2018-05-26T11:59:00Z">
        <w:r>
          <w:rPr/>
          <w:fldChar w:fldCharType="begin"/>
        </w:r>
      </w:ins>
      <w:ins w:id="563" w:author="wangyuxuan (A)" w:date="2018-05-26T11:59:00Z">
        <w:r>
          <w:rPr/>
          <w:instrText xml:space="preserve"> PAGEREF _Toc515099353 \h </w:instrText>
        </w:r>
      </w:ins>
      <w:r>
        <w:fldChar w:fldCharType="separate"/>
      </w:r>
      <w:ins w:id="564" w:author="wangyuxuan (A)" w:date="2018-05-26T11:59:00Z">
        <w:r>
          <w:rPr/>
          <w:t>30</w:t>
        </w:r>
      </w:ins>
      <w:ins w:id="565" w:author="wangyuxuan (A)" w:date="2018-05-26T11:59:00Z">
        <w:r>
          <w:rPr/>
          <w:fldChar w:fldCharType="end"/>
        </w:r>
      </w:ins>
      <w:ins w:id="566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56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568" w:author="wangyuxuan (A)" w:date="2018-05-26T11:59:00Z">
        <w:r>
          <w:rPr>
            <w:rStyle w:val="26"/>
          </w:rPr>
          <w:fldChar w:fldCharType="begin"/>
        </w:r>
      </w:ins>
      <w:ins w:id="569" w:author="wangyuxuan (A)" w:date="2018-05-26T11:59:00Z">
        <w:r>
          <w:rPr>
            <w:rStyle w:val="26"/>
          </w:rPr>
          <w:instrText xml:space="preserve"> </w:instrText>
        </w:r>
      </w:ins>
      <w:ins w:id="570" w:author="wangyuxuan (A)" w:date="2018-05-26T11:59:00Z">
        <w:r>
          <w:rPr/>
          <w:instrText xml:space="preserve">HYPERLINK \l "_Toc515099354"</w:instrText>
        </w:r>
      </w:ins>
      <w:ins w:id="571" w:author="wangyuxuan (A)" w:date="2018-05-26T11:59:00Z">
        <w:r>
          <w:rPr>
            <w:rStyle w:val="26"/>
          </w:rPr>
          <w:instrText xml:space="preserve"> </w:instrText>
        </w:r>
      </w:ins>
      <w:ins w:id="572" w:author="wangyuxuan (A)" w:date="2018-05-26T11:59:00Z">
        <w:r>
          <w:rPr>
            <w:rStyle w:val="26"/>
          </w:rPr>
          <w:fldChar w:fldCharType="separate"/>
        </w:r>
      </w:ins>
      <w:ins w:id="573" w:author="wangyuxuan (A)" w:date="2018-05-26T11:59:00Z">
        <w:r>
          <w:rPr>
            <w:rStyle w:val="26"/>
            <w:snapToGrid w:val="0"/>
            <w:w w:val="0"/>
          </w:rPr>
          <w:t>2.4.15</w:t>
        </w:r>
      </w:ins>
      <w:ins w:id="57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575" w:author="wangyuxuan (A)" w:date="2018-05-26T11:59:00Z">
        <w:r>
          <w:rPr>
            <w:rStyle w:val="26"/>
            <w:rFonts w:hint="eastAsia"/>
          </w:rPr>
          <w:t>设置提示信息是否可见</w:t>
        </w:r>
      </w:ins>
      <w:ins w:id="576" w:author="wangyuxuan (A)" w:date="2018-05-26T11:59:00Z">
        <w:r>
          <w:rPr/>
          <w:tab/>
        </w:r>
      </w:ins>
      <w:ins w:id="577" w:author="wangyuxuan (A)" w:date="2018-05-26T11:59:00Z">
        <w:r>
          <w:rPr/>
          <w:fldChar w:fldCharType="begin"/>
        </w:r>
      </w:ins>
      <w:ins w:id="578" w:author="wangyuxuan (A)" w:date="2018-05-26T11:59:00Z">
        <w:r>
          <w:rPr/>
          <w:instrText xml:space="preserve"> PAGEREF _Toc515099354 \h </w:instrText>
        </w:r>
      </w:ins>
      <w:r>
        <w:fldChar w:fldCharType="separate"/>
      </w:r>
      <w:ins w:id="579" w:author="wangyuxuan (A)" w:date="2018-05-26T11:59:00Z">
        <w:r>
          <w:rPr/>
          <w:t>30</w:t>
        </w:r>
      </w:ins>
      <w:ins w:id="580" w:author="wangyuxuan (A)" w:date="2018-05-26T11:59:00Z">
        <w:r>
          <w:rPr/>
          <w:fldChar w:fldCharType="end"/>
        </w:r>
      </w:ins>
      <w:ins w:id="58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58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583" w:author="wangyuxuan (A)" w:date="2018-05-26T11:59:00Z">
        <w:r>
          <w:rPr>
            <w:rStyle w:val="26"/>
          </w:rPr>
          <w:fldChar w:fldCharType="begin"/>
        </w:r>
      </w:ins>
      <w:ins w:id="584" w:author="wangyuxuan (A)" w:date="2018-05-26T11:59:00Z">
        <w:r>
          <w:rPr>
            <w:rStyle w:val="26"/>
          </w:rPr>
          <w:instrText xml:space="preserve"> </w:instrText>
        </w:r>
      </w:ins>
      <w:ins w:id="585" w:author="wangyuxuan (A)" w:date="2018-05-26T11:59:00Z">
        <w:r>
          <w:rPr/>
          <w:instrText xml:space="preserve">HYPERLINK \l "_Toc515099355"</w:instrText>
        </w:r>
      </w:ins>
      <w:ins w:id="586" w:author="wangyuxuan (A)" w:date="2018-05-26T11:59:00Z">
        <w:r>
          <w:rPr>
            <w:rStyle w:val="26"/>
          </w:rPr>
          <w:instrText xml:space="preserve"> </w:instrText>
        </w:r>
      </w:ins>
      <w:ins w:id="587" w:author="wangyuxuan (A)" w:date="2018-05-26T11:59:00Z">
        <w:r>
          <w:rPr>
            <w:rStyle w:val="26"/>
          </w:rPr>
          <w:fldChar w:fldCharType="separate"/>
        </w:r>
      </w:ins>
      <w:ins w:id="588" w:author="wangyuxuan (A)" w:date="2018-05-26T11:59:00Z">
        <w:r>
          <w:rPr>
            <w:rStyle w:val="26"/>
            <w:snapToGrid w:val="0"/>
            <w:w w:val="0"/>
          </w:rPr>
          <w:t>2.4.16</w:t>
        </w:r>
      </w:ins>
      <w:ins w:id="58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590" w:author="wangyuxuan (A)" w:date="2018-05-26T11:59:00Z">
        <w:r>
          <w:rPr>
            <w:rStyle w:val="26"/>
            <w:rFonts w:hint="eastAsia"/>
          </w:rPr>
          <w:t>获取用户列表</w:t>
        </w:r>
      </w:ins>
      <w:ins w:id="591" w:author="wangyuxuan (A)" w:date="2018-05-26T11:59:00Z">
        <w:r>
          <w:rPr/>
          <w:tab/>
        </w:r>
      </w:ins>
      <w:ins w:id="592" w:author="wangyuxuan (A)" w:date="2018-05-26T11:59:00Z">
        <w:r>
          <w:rPr/>
          <w:fldChar w:fldCharType="begin"/>
        </w:r>
      </w:ins>
      <w:ins w:id="593" w:author="wangyuxuan (A)" w:date="2018-05-26T11:59:00Z">
        <w:r>
          <w:rPr/>
          <w:instrText xml:space="preserve"> PAGEREF _Toc515099355 \h </w:instrText>
        </w:r>
      </w:ins>
      <w:r>
        <w:fldChar w:fldCharType="separate"/>
      </w:r>
      <w:ins w:id="594" w:author="wangyuxuan (A)" w:date="2018-05-26T11:59:00Z">
        <w:r>
          <w:rPr/>
          <w:t>31</w:t>
        </w:r>
      </w:ins>
      <w:ins w:id="595" w:author="wangyuxuan (A)" w:date="2018-05-26T11:59:00Z">
        <w:r>
          <w:rPr/>
          <w:fldChar w:fldCharType="end"/>
        </w:r>
      </w:ins>
      <w:ins w:id="596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59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598" w:author="wangyuxuan (A)" w:date="2018-05-26T11:59:00Z">
        <w:r>
          <w:rPr>
            <w:rStyle w:val="26"/>
          </w:rPr>
          <w:fldChar w:fldCharType="begin"/>
        </w:r>
      </w:ins>
      <w:ins w:id="599" w:author="wangyuxuan (A)" w:date="2018-05-26T11:59:00Z">
        <w:r>
          <w:rPr>
            <w:rStyle w:val="26"/>
          </w:rPr>
          <w:instrText xml:space="preserve"> </w:instrText>
        </w:r>
      </w:ins>
      <w:ins w:id="600" w:author="wangyuxuan (A)" w:date="2018-05-26T11:59:00Z">
        <w:r>
          <w:rPr/>
          <w:instrText xml:space="preserve">HYPERLINK \l "_Toc515099356"</w:instrText>
        </w:r>
      </w:ins>
      <w:ins w:id="601" w:author="wangyuxuan (A)" w:date="2018-05-26T11:59:00Z">
        <w:r>
          <w:rPr>
            <w:rStyle w:val="26"/>
          </w:rPr>
          <w:instrText xml:space="preserve"> </w:instrText>
        </w:r>
      </w:ins>
      <w:ins w:id="602" w:author="wangyuxuan (A)" w:date="2018-05-26T11:59:00Z">
        <w:r>
          <w:rPr>
            <w:rStyle w:val="26"/>
          </w:rPr>
          <w:fldChar w:fldCharType="separate"/>
        </w:r>
      </w:ins>
      <w:ins w:id="603" w:author="wangyuxuan (A)" w:date="2018-05-26T11:59:00Z">
        <w:r>
          <w:rPr>
            <w:rStyle w:val="26"/>
            <w:snapToGrid w:val="0"/>
            <w:w w:val="0"/>
          </w:rPr>
          <w:t>2.4.17</w:t>
        </w:r>
      </w:ins>
      <w:ins w:id="60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605" w:author="wangyuxuan (A)" w:date="2018-05-26T11:59:00Z">
        <w:r>
          <w:rPr>
            <w:rStyle w:val="26"/>
            <w:rFonts w:hint="eastAsia"/>
          </w:rPr>
          <w:t>添加用户信息</w:t>
        </w:r>
      </w:ins>
      <w:ins w:id="606" w:author="wangyuxuan (A)" w:date="2018-05-26T11:59:00Z">
        <w:r>
          <w:rPr/>
          <w:tab/>
        </w:r>
      </w:ins>
      <w:ins w:id="607" w:author="wangyuxuan (A)" w:date="2018-05-26T11:59:00Z">
        <w:r>
          <w:rPr/>
          <w:fldChar w:fldCharType="begin"/>
        </w:r>
      </w:ins>
      <w:ins w:id="608" w:author="wangyuxuan (A)" w:date="2018-05-26T11:59:00Z">
        <w:r>
          <w:rPr/>
          <w:instrText xml:space="preserve"> PAGEREF _Toc515099356 \h </w:instrText>
        </w:r>
      </w:ins>
      <w:r>
        <w:fldChar w:fldCharType="separate"/>
      </w:r>
      <w:ins w:id="609" w:author="wangyuxuan (A)" w:date="2018-05-26T11:59:00Z">
        <w:r>
          <w:rPr/>
          <w:t>31</w:t>
        </w:r>
      </w:ins>
      <w:ins w:id="610" w:author="wangyuxuan (A)" w:date="2018-05-26T11:59:00Z">
        <w:r>
          <w:rPr/>
          <w:fldChar w:fldCharType="end"/>
        </w:r>
      </w:ins>
      <w:ins w:id="611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612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613" w:author="wangyuxuan (A)" w:date="2018-05-26T11:59:00Z">
        <w:r>
          <w:rPr>
            <w:rStyle w:val="26"/>
          </w:rPr>
          <w:fldChar w:fldCharType="begin"/>
        </w:r>
      </w:ins>
      <w:ins w:id="614" w:author="wangyuxuan (A)" w:date="2018-05-26T11:59:00Z">
        <w:r>
          <w:rPr>
            <w:rStyle w:val="26"/>
          </w:rPr>
          <w:instrText xml:space="preserve"> </w:instrText>
        </w:r>
      </w:ins>
      <w:ins w:id="615" w:author="wangyuxuan (A)" w:date="2018-05-26T11:59:00Z">
        <w:r>
          <w:rPr/>
          <w:instrText xml:space="preserve">HYPERLINK \l "_Toc515099357"</w:instrText>
        </w:r>
      </w:ins>
      <w:ins w:id="616" w:author="wangyuxuan (A)" w:date="2018-05-26T11:59:00Z">
        <w:r>
          <w:rPr>
            <w:rStyle w:val="26"/>
          </w:rPr>
          <w:instrText xml:space="preserve"> </w:instrText>
        </w:r>
      </w:ins>
      <w:ins w:id="617" w:author="wangyuxuan (A)" w:date="2018-05-26T11:59:00Z">
        <w:r>
          <w:rPr>
            <w:rStyle w:val="26"/>
          </w:rPr>
          <w:fldChar w:fldCharType="separate"/>
        </w:r>
      </w:ins>
      <w:ins w:id="618" w:author="wangyuxuan (A)" w:date="2018-05-26T11:59:00Z">
        <w:r>
          <w:rPr>
            <w:rStyle w:val="26"/>
            <w:snapToGrid w:val="0"/>
            <w:w w:val="0"/>
          </w:rPr>
          <w:t>2.4.18</w:t>
        </w:r>
      </w:ins>
      <w:ins w:id="61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620" w:author="wangyuxuan (A)" w:date="2018-05-26T11:59:00Z">
        <w:r>
          <w:rPr>
            <w:rStyle w:val="26"/>
            <w:rFonts w:hint="eastAsia"/>
          </w:rPr>
          <w:t>更新用户信息</w:t>
        </w:r>
      </w:ins>
      <w:ins w:id="621" w:author="wangyuxuan (A)" w:date="2018-05-26T11:59:00Z">
        <w:r>
          <w:rPr/>
          <w:tab/>
        </w:r>
      </w:ins>
      <w:ins w:id="622" w:author="wangyuxuan (A)" w:date="2018-05-26T11:59:00Z">
        <w:r>
          <w:rPr/>
          <w:fldChar w:fldCharType="begin"/>
        </w:r>
      </w:ins>
      <w:ins w:id="623" w:author="wangyuxuan (A)" w:date="2018-05-26T11:59:00Z">
        <w:r>
          <w:rPr/>
          <w:instrText xml:space="preserve"> PAGEREF _Toc515099357 \h </w:instrText>
        </w:r>
      </w:ins>
      <w:r>
        <w:fldChar w:fldCharType="separate"/>
      </w:r>
      <w:ins w:id="624" w:author="wangyuxuan (A)" w:date="2018-05-26T11:59:00Z">
        <w:r>
          <w:rPr/>
          <w:t>32</w:t>
        </w:r>
      </w:ins>
      <w:ins w:id="625" w:author="wangyuxuan (A)" w:date="2018-05-26T11:59:00Z">
        <w:r>
          <w:rPr/>
          <w:fldChar w:fldCharType="end"/>
        </w:r>
      </w:ins>
      <w:ins w:id="626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62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628" w:author="wangyuxuan (A)" w:date="2018-05-26T11:59:00Z">
        <w:r>
          <w:rPr>
            <w:rStyle w:val="26"/>
          </w:rPr>
          <w:fldChar w:fldCharType="begin"/>
        </w:r>
      </w:ins>
      <w:ins w:id="629" w:author="wangyuxuan (A)" w:date="2018-05-26T11:59:00Z">
        <w:r>
          <w:rPr>
            <w:rStyle w:val="26"/>
          </w:rPr>
          <w:instrText xml:space="preserve"> </w:instrText>
        </w:r>
      </w:ins>
      <w:ins w:id="630" w:author="wangyuxuan (A)" w:date="2018-05-26T11:59:00Z">
        <w:r>
          <w:rPr/>
          <w:instrText xml:space="preserve">HYPERLINK \l "_Toc515099358"</w:instrText>
        </w:r>
      </w:ins>
      <w:ins w:id="631" w:author="wangyuxuan (A)" w:date="2018-05-26T11:59:00Z">
        <w:r>
          <w:rPr>
            <w:rStyle w:val="26"/>
          </w:rPr>
          <w:instrText xml:space="preserve"> </w:instrText>
        </w:r>
      </w:ins>
      <w:ins w:id="632" w:author="wangyuxuan (A)" w:date="2018-05-26T11:59:00Z">
        <w:r>
          <w:rPr>
            <w:rStyle w:val="26"/>
          </w:rPr>
          <w:fldChar w:fldCharType="separate"/>
        </w:r>
      </w:ins>
      <w:ins w:id="633" w:author="wangyuxuan (A)" w:date="2018-05-26T11:59:00Z">
        <w:r>
          <w:rPr>
            <w:rStyle w:val="26"/>
            <w:snapToGrid w:val="0"/>
            <w:w w:val="0"/>
          </w:rPr>
          <w:t>2.4.19</w:t>
        </w:r>
      </w:ins>
      <w:ins w:id="63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635" w:author="wangyuxuan (A)" w:date="2018-05-26T11:59:00Z">
        <w:r>
          <w:rPr>
            <w:rStyle w:val="26"/>
            <w:rFonts w:hint="eastAsia"/>
          </w:rPr>
          <w:t>获取系统及</w:t>
        </w:r>
      </w:ins>
      <w:ins w:id="636" w:author="wangyuxuan (A)" w:date="2018-05-26T11:59:00Z">
        <w:r>
          <w:rPr>
            <w:rStyle w:val="26"/>
          </w:rPr>
          <w:t>app</w:t>
        </w:r>
      </w:ins>
      <w:ins w:id="637" w:author="wangyuxuan (A)" w:date="2018-05-26T11:59:00Z">
        <w:r>
          <w:rPr>
            <w:rStyle w:val="26"/>
            <w:rFonts w:hint="eastAsia"/>
          </w:rPr>
          <w:t>信息</w:t>
        </w:r>
      </w:ins>
      <w:ins w:id="638" w:author="wangyuxuan (A)" w:date="2018-05-26T11:59:00Z">
        <w:r>
          <w:rPr/>
          <w:tab/>
        </w:r>
      </w:ins>
      <w:ins w:id="639" w:author="wangyuxuan (A)" w:date="2018-05-26T11:59:00Z">
        <w:r>
          <w:rPr/>
          <w:fldChar w:fldCharType="begin"/>
        </w:r>
      </w:ins>
      <w:ins w:id="640" w:author="wangyuxuan (A)" w:date="2018-05-26T11:59:00Z">
        <w:r>
          <w:rPr/>
          <w:instrText xml:space="preserve"> PAGEREF _Toc515099358 \h </w:instrText>
        </w:r>
      </w:ins>
      <w:r>
        <w:fldChar w:fldCharType="separate"/>
      </w:r>
      <w:ins w:id="641" w:author="wangyuxuan (A)" w:date="2018-05-26T11:59:00Z">
        <w:r>
          <w:rPr/>
          <w:t>33</w:t>
        </w:r>
      </w:ins>
      <w:ins w:id="642" w:author="wangyuxuan (A)" w:date="2018-05-26T11:59:00Z">
        <w:r>
          <w:rPr/>
          <w:fldChar w:fldCharType="end"/>
        </w:r>
      </w:ins>
      <w:ins w:id="643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644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645" w:author="wangyuxuan (A)" w:date="2018-05-26T11:59:00Z">
        <w:r>
          <w:rPr>
            <w:rStyle w:val="26"/>
          </w:rPr>
          <w:fldChar w:fldCharType="begin"/>
        </w:r>
      </w:ins>
      <w:ins w:id="646" w:author="wangyuxuan (A)" w:date="2018-05-26T11:59:00Z">
        <w:r>
          <w:rPr>
            <w:rStyle w:val="26"/>
          </w:rPr>
          <w:instrText xml:space="preserve"> </w:instrText>
        </w:r>
      </w:ins>
      <w:ins w:id="647" w:author="wangyuxuan (A)" w:date="2018-05-26T11:59:00Z">
        <w:r>
          <w:rPr/>
          <w:instrText xml:space="preserve">HYPERLINK \l "_Toc515099359"</w:instrText>
        </w:r>
      </w:ins>
      <w:ins w:id="648" w:author="wangyuxuan (A)" w:date="2018-05-26T11:59:00Z">
        <w:r>
          <w:rPr>
            <w:rStyle w:val="26"/>
          </w:rPr>
          <w:instrText xml:space="preserve"> </w:instrText>
        </w:r>
      </w:ins>
      <w:ins w:id="649" w:author="wangyuxuan (A)" w:date="2018-05-26T11:59:00Z">
        <w:r>
          <w:rPr>
            <w:rStyle w:val="26"/>
          </w:rPr>
          <w:fldChar w:fldCharType="separate"/>
        </w:r>
      </w:ins>
      <w:ins w:id="650" w:author="wangyuxuan (A)" w:date="2018-05-26T11:59:00Z">
        <w:r>
          <w:rPr>
            <w:rStyle w:val="26"/>
            <w:snapToGrid w:val="0"/>
            <w:w w:val="0"/>
          </w:rPr>
          <w:t>2.4.20</w:t>
        </w:r>
      </w:ins>
      <w:ins w:id="651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652" w:author="wangyuxuan (A)" w:date="2018-05-26T11:59:00Z">
        <w:r>
          <w:rPr>
            <w:rStyle w:val="26"/>
            <w:rFonts w:hint="eastAsia"/>
          </w:rPr>
          <w:t>解压</w:t>
        </w:r>
      </w:ins>
      <w:ins w:id="653" w:author="wangyuxuan (A)" w:date="2018-05-26T11:59:00Z">
        <w:r>
          <w:rPr>
            <w:rStyle w:val="26"/>
          </w:rPr>
          <w:t>LZMA</w:t>
        </w:r>
      </w:ins>
      <w:ins w:id="654" w:author="wangyuxuan (A)" w:date="2018-05-26T11:59:00Z">
        <w:r>
          <w:rPr>
            <w:rStyle w:val="26"/>
            <w:rFonts w:hint="eastAsia"/>
          </w:rPr>
          <w:t>数据</w:t>
        </w:r>
      </w:ins>
      <w:ins w:id="655" w:author="wangyuxuan (A)" w:date="2018-05-26T11:59:00Z">
        <w:r>
          <w:rPr/>
          <w:tab/>
        </w:r>
      </w:ins>
      <w:ins w:id="656" w:author="wangyuxuan (A)" w:date="2018-05-26T11:59:00Z">
        <w:r>
          <w:rPr/>
          <w:fldChar w:fldCharType="begin"/>
        </w:r>
      </w:ins>
      <w:ins w:id="657" w:author="wangyuxuan (A)" w:date="2018-05-26T11:59:00Z">
        <w:r>
          <w:rPr/>
          <w:instrText xml:space="preserve"> PAGEREF _Toc515099359 \h </w:instrText>
        </w:r>
      </w:ins>
      <w:r>
        <w:fldChar w:fldCharType="separate"/>
      </w:r>
      <w:ins w:id="658" w:author="wangyuxuan (A)" w:date="2018-05-26T11:59:00Z">
        <w:r>
          <w:rPr/>
          <w:t>34</w:t>
        </w:r>
      </w:ins>
      <w:ins w:id="659" w:author="wangyuxuan (A)" w:date="2018-05-26T11:59:00Z">
        <w:r>
          <w:rPr/>
          <w:fldChar w:fldCharType="end"/>
        </w:r>
      </w:ins>
      <w:ins w:id="660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66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662" w:author="wangyuxuan (A)" w:date="2018-05-26T11:59:00Z">
        <w:r>
          <w:rPr>
            <w:rStyle w:val="26"/>
          </w:rPr>
          <w:fldChar w:fldCharType="begin"/>
        </w:r>
      </w:ins>
      <w:ins w:id="663" w:author="wangyuxuan (A)" w:date="2018-05-26T11:59:00Z">
        <w:r>
          <w:rPr>
            <w:rStyle w:val="26"/>
          </w:rPr>
          <w:instrText xml:space="preserve"> </w:instrText>
        </w:r>
      </w:ins>
      <w:ins w:id="664" w:author="wangyuxuan (A)" w:date="2018-05-26T11:59:00Z">
        <w:r>
          <w:rPr/>
          <w:instrText xml:space="preserve">HYPERLINK \l "_Toc515099360"</w:instrText>
        </w:r>
      </w:ins>
      <w:ins w:id="665" w:author="wangyuxuan (A)" w:date="2018-05-26T11:59:00Z">
        <w:r>
          <w:rPr>
            <w:rStyle w:val="26"/>
          </w:rPr>
          <w:instrText xml:space="preserve"> </w:instrText>
        </w:r>
      </w:ins>
      <w:ins w:id="666" w:author="wangyuxuan (A)" w:date="2018-05-26T11:59:00Z">
        <w:r>
          <w:rPr>
            <w:rStyle w:val="26"/>
          </w:rPr>
          <w:fldChar w:fldCharType="separate"/>
        </w:r>
      </w:ins>
      <w:ins w:id="667" w:author="wangyuxuan (A)" w:date="2018-05-26T11:59:00Z">
        <w:r>
          <w:rPr>
            <w:rStyle w:val="26"/>
            <w:snapToGrid w:val="0"/>
            <w:w w:val="0"/>
          </w:rPr>
          <w:t>2.4.21</w:t>
        </w:r>
      </w:ins>
      <w:ins w:id="66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669" w:author="wangyuxuan (A)" w:date="2018-05-26T11:59:00Z">
        <w:r>
          <w:rPr>
            <w:rStyle w:val="26"/>
            <w:rFonts w:hint="eastAsia"/>
          </w:rPr>
          <w:t>退出设备页面</w:t>
        </w:r>
      </w:ins>
      <w:ins w:id="670" w:author="wangyuxuan (A)" w:date="2018-05-26T11:59:00Z">
        <w:r>
          <w:rPr/>
          <w:tab/>
        </w:r>
      </w:ins>
      <w:ins w:id="671" w:author="wangyuxuan (A)" w:date="2018-05-26T11:59:00Z">
        <w:r>
          <w:rPr/>
          <w:fldChar w:fldCharType="begin"/>
        </w:r>
      </w:ins>
      <w:ins w:id="672" w:author="wangyuxuan (A)" w:date="2018-05-26T11:59:00Z">
        <w:r>
          <w:rPr/>
          <w:instrText xml:space="preserve"> PAGEREF _Toc515099360 \h </w:instrText>
        </w:r>
      </w:ins>
      <w:r>
        <w:fldChar w:fldCharType="separate"/>
      </w:r>
      <w:ins w:id="673" w:author="wangyuxuan (A)" w:date="2018-05-26T11:59:00Z">
        <w:r>
          <w:rPr/>
          <w:t>34</w:t>
        </w:r>
      </w:ins>
      <w:ins w:id="674" w:author="wangyuxuan (A)" w:date="2018-05-26T11:59:00Z">
        <w:r>
          <w:rPr/>
          <w:fldChar w:fldCharType="end"/>
        </w:r>
      </w:ins>
      <w:ins w:id="675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676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677" w:author="wangyuxuan (A)" w:date="2018-05-26T11:59:00Z">
        <w:r>
          <w:rPr>
            <w:rStyle w:val="26"/>
          </w:rPr>
          <w:fldChar w:fldCharType="begin"/>
        </w:r>
      </w:ins>
      <w:ins w:id="678" w:author="wangyuxuan (A)" w:date="2018-05-26T11:59:00Z">
        <w:r>
          <w:rPr>
            <w:rStyle w:val="26"/>
          </w:rPr>
          <w:instrText xml:space="preserve"> </w:instrText>
        </w:r>
      </w:ins>
      <w:ins w:id="679" w:author="wangyuxuan (A)" w:date="2018-05-26T11:59:00Z">
        <w:r>
          <w:rPr/>
          <w:instrText xml:space="preserve">HYPERLINK \l "_Toc515099361"</w:instrText>
        </w:r>
      </w:ins>
      <w:ins w:id="680" w:author="wangyuxuan (A)" w:date="2018-05-26T11:59:00Z">
        <w:r>
          <w:rPr>
            <w:rStyle w:val="26"/>
          </w:rPr>
          <w:instrText xml:space="preserve"> </w:instrText>
        </w:r>
      </w:ins>
      <w:ins w:id="681" w:author="wangyuxuan (A)" w:date="2018-05-26T11:59:00Z">
        <w:r>
          <w:rPr>
            <w:rStyle w:val="26"/>
          </w:rPr>
          <w:fldChar w:fldCharType="separate"/>
        </w:r>
      </w:ins>
      <w:ins w:id="682" w:author="wangyuxuan (A)" w:date="2018-05-26T11:59:00Z">
        <w:r>
          <w:rPr>
            <w:rStyle w:val="26"/>
            <w:snapToGrid w:val="0"/>
            <w:w w:val="0"/>
          </w:rPr>
          <w:t>2.4.22</w:t>
        </w:r>
      </w:ins>
      <w:ins w:id="683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684" w:author="wangyuxuan (A)" w:date="2018-05-26T11:59:00Z">
        <w:r>
          <w:rPr>
            <w:rStyle w:val="26"/>
            <w:rFonts w:hint="eastAsia"/>
          </w:rPr>
          <w:t>删除当前设备</w:t>
        </w:r>
      </w:ins>
      <w:ins w:id="685" w:author="wangyuxuan (A)" w:date="2018-05-26T11:59:00Z">
        <w:r>
          <w:rPr/>
          <w:tab/>
        </w:r>
      </w:ins>
      <w:ins w:id="686" w:author="wangyuxuan (A)" w:date="2018-05-26T11:59:00Z">
        <w:r>
          <w:rPr/>
          <w:fldChar w:fldCharType="begin"/>
        </w:r>
      </w:ins>
      <w:ins w:id="687" w:author="wangyuxuan (A)" w:date="2018-05-26T11:59:00Z">
        <w:r>
          <w:rPr/>
          <w:instrText xml:space="preserve"> PAGEREF _Toc515099361 \h </w:instrText>
        </w:r>
      </w:ins>
      <w:r>
        <w:fldChar w:fldCharType="separate"/>
      </w:r>
      <w:ins w:id="688" w:author="wangyuxuan (A)" w:date="2018-05-26T11:59:00Z">
        <w:r>
          <w:rPr/>
          <w:t>34</w:t>
        </w:r>
      </w:ins>
      <w:ins w:id="689" w:author="wangyuxuan (A)" w:date="2018-05-26T11:59:00Z">
        <w:r>
          <w:rPr/>
          <w:fldChar w:fldCharType="end"/>
        </w:r>
      </w:ins>
      <w:ins w:id="690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69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692" w:author="wangyuxuan (A)" w:date="2018-05-26T11:59:00Z">
        <w:r>
          <w:rPr>
            <w:rStyle w:val="26"/>
          </w:rPr>
          <w:fldChar w:fldCharType="begin"/>
        </w:r>
      </w:ins>
      <w:ins w:id="693" w:author="wangyuxuan (A)" w:date="2018-05-26T11:59:00Z">
        <w:r>
          <w:rPr>
            <w:rStyle w:val="26"/>
          </w:rPr>
          <w:instrText xml:space="preserve"> </w:instrText>
        </w:r>
      </w:ins>
      <w:ins w:id="694" w:author="wangyuxuan (A)" w:date="2018-05-26T11:59:00Z">
        <w:r>
          <w:rPr/>
          <w:instrText xml:space="preserve">HYPERLINK \l "_Toc515099362"</w:instrText>
        </w:r>
      </w:ins>
      <w:ins w:id="695" w:author="wangyuxuan (A)" w:date="2018-05-26T11:59:00Z">
        <w:r>
          <w:rPr>
            <w:rStyle w:val="26"/>
          </w:rPr>
          <w:instrText xml:space="preserve"> </w:instrText>
        </w:r>
      </w:ins>
      <w:ins w:id="696" w:author="wangyuxuan (A)" w:date="2018-05-26T11:59:00Z">
        <w:r>
          <w:rPr>
            <w:rStyle w:val="26"/>
          </w:rPr>
          <w:fldChar w:fldCharType="separate"/>
        </w:r>
      </w:ins>
      <w:ins w:id="697" w:author="wangyuxuan (A)" w:date="2018-05-26T11:59:00Z">
        <w:r>
          <w:rPr>
            <w:rStyle w:val="26"/>
            <w:snapToGrid w:val="0"/>
            <w:w w:val="0"/>
          </w:rPr>
          <w:t>2.4.23</w:t>
        </w:r>
      </w:ins>
      <w:ins w:id="69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699" w:author="wangyuxuan (A)" w:date="2018-05-26T11:59:00Z">
        <w:r>
          <w:rPr>
            <w:rStyle w:val="26"/>
            <w:rFonts w:hint="eastAsia"/>
          </w:rPr>
          <w:t>获取当前设备信息</w:t>
        </w:r>
      </w:ins>
      <w:ins w:id="700" w:author="wangyuxuan (A)" w:date="2018-05-26T11:59:00Z">
        <w:r>
          <w:rPr/>
          <w:tab/>
        </w:r>
      </w:ins>
      <w:ins w:id="701" w:author="wangyuxuan (A)" w:date="2018-05-26T11:59:00Z">
        <w:r>
          <w:rPr/>
          <w:fldChar w:fldCharType="begin"/>
        </w:r>
      </w:ins>
      <w:ins w:id="702" w:author="wangyuxuan (A)" w:date="2018-05-26T11:59:00Z">
        <w:r>
          <w:rPr/>
          <w:instrText xml:space="preserve"> PAGEREF _Toc515099362 \h </w:instrText>
        </w:r>
      </w:ins>
      <w:r>
        <w:fldChar w:fldCharType="separate"/>
      </w:r>
      <w:ins w:id="703" w:author="wangyuxuan (A)" w:date="2018-05-26T11:59:00Z">
        <w:r>
          <w:rPr/>
          <w:t>35</w:t>
        </w:r>
      </w:ins>
      <w:ins w:id="704" w:author="wangyuxuan (A)" w:date="2018-05-26T11:59:00Z">
        <w:r>
          <w:rPr/>
          <w:fldChar w:fldCharType="end"/>
        </w:r>
      </w:ins>
      <w:ins w:id="705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706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707" w:author="wangyuxuan (A)" w:date="2018-05-26T11:59:00Z">
        <w:r>
          <w:rPr>
            <w:rStyle w:val="26"/>
          </w:rPr>
          <w:fldChar w:fldCharType="begin"/>
        </w:r>
      </w:ins>
      <w:ins w:id="708" w:author="wangyuxuan (A)" w:date="2018-05-26T11:59:00Z">
        <w:r>
          <w:rPr>
            <w:rStyle w:val="26"/>
          </w:rPr>
          <w:instrText xml:space="preserve"> </w:instrText>
        </w:r>
      </w:ins>
      <w:ins w:id="709" w:author="wangyuxuan (A)" w:date="2018-05-26T11:59:00Z">
        <w:r>
          <w:rPr/>
          <w:instrText xml:space="preserve">HYPERLINK \l "_Toc515099363"</w:instrText>
        </w:r>
      </w:ins>
      <w:ins w:id="710" w:author="wangyuxuan (A)" w:date="2018-05-26T11:59:00Z">
        <w:r>
          <w:rPr>
            <w:rStyle w:val="26"/>
          </w:rPr>
          <w:instrText xml:space="preserve"> </w:instrText>
        </w:r>
      </w:ins>
      <w:ins w:id="711" w:author="wangyuxuan (A)" w:date="2018-05-26T11:59:00Z">
        <w:r>
          <w:rPr>
            <w:rStyle w:val="26"/>
          </w:rPr>
          <w:fldChar w:fldCharType="separate"/>
        </w:r>
      </w:ins>
      <w:ins w:id="712" w:author="wangyuxuan (A)" w:date="2018-05-26T11:59:00Z">
        <w:r>
          <w:rPr>
            <w:rStyle w:val="26"/>
            <w:snapToGrid w:val="0"/>
            <w:w w:val="0"/>
          </w:rPr>
          <w:t>2.4.24</w:t>
        </w:r>
      </w:ins>
      <w:ins w:id="713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714" w:author="wangyuxuan (A)" w:date="2018-05-26T11:59:00Z">
        <w:r>
          <w:rPr>
            <w:rStyle w:val="26"/>
            <w:rFonts w:hint="eastAsia"/>
          </w:rPr>
          <w:t>打印</w:t>
        </w:r>
      </w:ins>
      <w:ins w:id="715" w:author="wangyuxuan (A)" w:date="2018-05-26T11:59:00Z">
        <w:r>
          <w:rPr>
            <w:rStyle w:val="26"/>
          </w:rPr>
          <w:t>debug</w:t>
        </w:r>
      </w:ins>
      <w:ins w:id="716" w:author="wangyuxuan (A)" w:date="2018-05-26T11:59:00Z">
        <w:r>
          <w:rPr>
            <w:rStyle w:val="26"/>
            <w:rFonts w:hint="eastAsia"/>
          </w:rPr>
          <w:t>级别的日志信息</w:t>
        </w:r>
      </w:ins>
      <w:ins w:id="717" w:author="wangyuxuan (A)" w:date="2018-05-26T11:59:00Z">
        <w:r>
          <w:rPr/>
          <w:tab/>
        </w:r>
      </w:ins>
      <w:ins w:id="718" w:author="wangyuxuan (A)" w:date="2018-05-26T11:59:00Z">
        <w:r>
          <w:rPr/>
          <w:fldChar w:fldCharType="begin"/>
        </w:r>
      </w:ins>
      <w:ins w:id="719" w:author="wangyuxuan (A)" w:date="2018-05-26T11:59:00Z">
        <w:r>
          <w:rPr/>
          <w:instrText xml:space="preserve"> PAGEREF _Toc515099363 \h </w:instrText>
        </w:r>
      </w:ins>
      <w:r>
        <w:fldChar w:fldCharType="separate"/>
      </w:r>
      <w:ins w:id="720" w:author="wangyuxuan (A)" w:date="2018-05-26T11:59:00Z">
        <w:r>
          <w:rPr/>
          <w:t>36</w:t>
        </w:r>
      </w:ins>
      <w:ins w:id="721" w:author="wangyuxuan (A)" w:date="2018-05-26T11:59:00Z">
        <w:r>
          <w:rPr/>
          <w:fldChar w:fldCharType="end"/>
        </w:r>
      </w:ins>
      <w:ins w:id="722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72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724" w:author="wangyuxuan (A)" w:date="2018-05-26T11:59:00Z">
        <w:r>
          <w:rPr>
            <w:rStyle w:val="26"/>
          </w:rPr>
          <w:fldChar w:fldCharType="begin"/>
        </w:r>
      </w:ins>
      <w:ins w:id="725" w:author="wangyuxuan (A)" w:date="2018-05-26T11:59:00Z">
        <w:r>
          <w:rPr>
            <w:rStyle w:val="26"/>
          </w:rPr>
          <w:instrText xml:space="preserve"> </w:instrText>
        </w:r>
      </w:ins>
      <w:ins w:id="726" w:author="wangyuxuan (A)" w:date="2018-05-26T11:59:00Z">
        <w:r>
          <w:rPr/>
          <w:instrText xml:space="preserve">HYPERLINK \l "_Toc515099364"</w:instrText>
        </w:r>
      </w:ins>
      <w:ins w:id="727" w:author="wangyuxuan (A)" w:date="2018-05-26T11:59:00Z">
        <w:r>
          <w:rPr>
            <w:rStyle w:val="26"/>
          </w:rPr>
          <w:instrText xml:space="preserve"> </w:instrText>
        </w:r>
      </w:ins>
      <w:ins w:id="728" w:author="wangyuxuan (A)" w:date="2018-05-26T11:59:00Z">
        <w:r>
          <w:rPr>
            <w:rStyle w:val="26"/>
          </w:rPr>
          <w:fldChar w:fldCharType="separate"/>
        </w:r>
      </w:ins>
      <w:ins w:id="729" w:author="wangyuxuan (A)" w:date="2018-05-26T11:59:00Z">
        <w:r>
          <w:rPr>
            <w:rStyle w:val="26"/>
            <w:snapToGrid w:val="0"/>
            <w:w w:val="0"/>
          </w:rPr>
          <w:t>2.4.25</w:t>
        </w:r>
      </w:ins>
      <w:ins w:id="730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731" w:author="wangyuxuan (A)" w:date="2018-05-26T11:59:00Z">
        <w:r>
          <w:rPr>
            <w:rStyle w:val="26"/>
            <w:rFonts w:hint="eastAsia"/>
          </w:rPr>
          <w:t>打印用户级别的日志信息</w:t>
        </w:r>
      </w:ins>
      <w:ins w:id="732" w:author="wangyuxuan (A)" w:date="2018-05-26T11:59:00Z">
        <w:r>
          <w:rPr/>
          <w:tab/>
        </w:r>
      </w:ins>
      <w:ins w:id="733" w:author="wangyuxuan (A)" w:date="2018-05-26T11:59:00Z">
        <w:r>
          <w:rPr/>
          <w:fldChar w:fldCharType="begin"/>
        </w:r>
      </w:ins>
      <w:ins w:id="734" w:author="wangyuxuan (A)" w:date="2018-05-26T11:59:00Z">
        <w:r>
          <w:rPr/>
          <w:instrText xml:space="preserve"> PAGEREF _Toc515099364 \h </w:instrText>
        </w:r>
      </w:ins>
      <w:r>
        <w:fldChar w:fldCharType="separate"/>
      </w:r>
      <w:ins w:id="735" w:author="wangyuxuan (A)" w:date="2018-05-26T11:59:00Z">
        <w:r>
          <w:rPr/>
          <w:t>36</w:t>
        </w:r>
      </w:ins>
      <w:ins w:id="736" w:author="wangyuxuan (A)" w:date="2018-05-26T11:59:00Z">
        <w:r>
          <w:rPr/>
          <w:fldChar w:fldCharType="end"/>
        </w:r>
      </w:ins>
      <w:ins w:id="737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738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739" w:author="wangyuxuan (A)" w:date="2018-05-26T11:59:00Z">
        <w:r>
          <w:rPr>
            <w:rStyle w:val="26"/>
          </w:rPr>
          <w:fldChar w:fldCharType="begin"/>
        </w:r>
      </w:ins>
      <w:ins w:id="740" w:author="wangyuxuan (A)" w:date="2018-05-26T11:59:00Z">
        <w:r>
          <w:rPr>
            <w:rStyle w:val="26"/>
          </w:rPr>
          <w:instrText xml:space="preserve"> </w:instrText>
        </w:r>
      </w:ins>
      <w:ins w:id="741" w:author="wangyuxuan (A)" w:date="2018-05-26T11:59:00Z">
        <w:r>
          <w:rPr/>
          <w:instrText xml:space="preserve">HYPERLINK \l "_Toc515099365"</w:instrText>
        </w:r>
      </w:ins>
      <w:ins w:id="742" w:author="wangyuxuan (A)" w:date="2018-05-26T11:59:00Z">
        <w:r>
          <w:rPr>
            <w:rStyle w:val="26"/>
          </w:rPr>
          <w:instrText xml:space="preserve"> </w:instrText>
        </w:r>
      </w:ins>
      <w:ins w:id="743" w:author="wangyuxuan (A)" w:date="2018-05-26T11:59:00Z">
        <w:r>
          <w:rPr>
            <w:rStyle w:val="26"/>
          </w:rPr>
          <w:fldChar w:fldCharType="separate"/>
        </w:r>
      </w:ins>
      <w:ins w:id="744" w:author="wangyuxuan (A)" w:date="2018-05-26T11:59:00Z">
        <w:r>
          <w:rPr>
            <w:rStyle w:val="26"/>
            <w:snapToGrid w:val="0"/>
            <w:w w:val="0"/>
          </w:rPr>
          <w:t>2.4.26</w:t>
        </w:r>
      </w:ins>
      <w:ins w:id="745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746" w:author="wangyuxuan (A)" w:date="2018-05-26T11:59:00Z">
        <w:r>
          <w:rPr>
            <w:rStyle w:val="26"/>
            <w:rFonts w:hint="eastAsia"/>
          </w:rPr>
          <w:t>修改设备名称</w:t>
        </w:r>
      </w:ins>
      <w:ins w:id="747" w:author="wangyuxuan (A)" w:date="2018-05-26T11:59:00Z">
        <w:r>
          <w:rPr/>
          <w:tab/>
        </w:r>
      </w:ins>
      <w:ins w:id="748" w:author="wangyuxuan (A)" w:date="2018-05-26T11:59:00Z">
        <w:r>
          <w:rPr/>
          <w:fldChar w:fldCharType="begin"/>
        </w:r>
      </w:ins>
      <w:ins w:id="749" w:author="wangyuxuan (A)" w:date="2018-05-26T11:59:00Z">
        <w:r>
          <w:rPr/>
          <w:instrText xml:space="preserve"> PAGEREF _Toc515099365 \h </w:instrText>
        </w:r>
      </w:ins>
      <w:r>
        <w:fldChar w:fldCharType="separate"/>
      </w:r>
      <w:ins w:id="750" w:author="wangyuxuan (A)" w:date="2018-05-26T11:59:00Z">
        <w:r>
          <w:rPr/>
          <w:t>36</w:t>
        </w:r>
      </w:ins>
      <w:ins w:id="751" w:author="wangyuxuan (A)" w:date="2018-05-26T11:59:00Z">
        <w:r>
          <w:rPr/>
          <w:fldChar w:fldCharType="end"/>
        </w:r>
      </w:ins>
      <w:ins w:id="752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75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754" w:author="wangyuxuan (A)" w:date="2018-05-26T11:59:00Z">
        <w:r>
          <w:rPr>
            <w:rStyle w:val="26"/>
          </w:rPr>
          <w:fldChar w:fldCharType="begin"/>
        </w:r>
      </w:ins>
      <w:ins w:id="755" w:author="wangyuxuan (A)" w:date="2018-05-26T11:59:00Z">
        <w:r>
          <w:rPr>
            <w:rStyle w:val="26"/>
          </w:rPr>
          <w:instrText xml:space="preserve"> </w:instrText>
        </w:r>
      </w:ins>
      <w:ins w:id="756" w:author="wangyuxuan (A)" w:date="2018-05-26T11:59:00Z">
        <w:r>
          <w:rPr/>
          <w:instrText xml:space="preserve">HYPERLINK \l "_Toc515099366"</w:instrText>
        </w:r>
      </w:ins>
      <w:ins w:id="757" w:author="wangyuxuan (A)" w:date="2018-05-26T11:59:00Z">
        <w:r>
          <w:rPr>
            <w:rStyle w:val="26"/>
          </w:rPr>
          <w:instrText xml:space="preserve"> </w:instrText>
        </w:r>
      </w:ins>
      <w:ins w:id="758" w:author="wangyuxuan (A)" w:date="2018-05-26T11:59:00Z">
        <w:r>
          <w:rPr>
            <w:rStyle w:val="26"/>
          </w:rPr>
          <w:fldChar w:fldCharType="separate"/>
        </w:r>
      </w:ins>
      <w:ins w:id="759" w:author="wangyuxuan (A)" w:date="2018-05-26T11:59:00Z">
        <w:r>
          <w:rPr>
            <w:rStyle w:val="26"/>
            <w:snapToGrid w:val="0"/>
            <w:w w:val="0"/>
          </w:rPr>
          <w:t>2.4.27</w:t>
        </w:r>
      </w:ins>
      <w:ins w:id="760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761" w:author="wangyuxuan (A)" w:date="2018-05-26T11:59:00Z">
        <w:r>
          <w:rPr>
            <w:rStyle w:val="26"/>
            <w:rFonts w:hint="eastAsia"/>
          </w:rPr>
          <w:t>修改设备摆放位置</w:t>
        </w:r>
      </w:ins>
      <w:ins w:id="762" w:author="wangyuxuan (A)" w:date="2018-05-26T11:59:00Z">
        <w:r>
          <w:rPr/>
          <w:tab/>
        </w:r>
      </w:ins>
      <w:ins w:id="763" w:author="wangyuxuan (A)" w:date="2018-05-26T11:59:00Z">
        <w:r>
          <w:rPr/>
          <w:fldChar w:fldCharType="begin"/>
        </w:r>
      </w:ins>
      <w:ins w:id="764" w:author="wangyuxuan (A)" w:date="2018-05-26T11:59:00Z">
        <w:r>
          <w:rPr/>
          <w:instrText xml:space="preserve"> PAGEREF _Toc515099366 \h </w:instrText>
        </w:r>
      </w:ins>
      <w:r>
        <w:fldChar w:fldCharType="separate"/>
      </w:r>
      <w:ins w:id="765" w:author="wangyuxuan (A)" w:date="2018-05-26T11:59:00Z">
        <w:r>
          <w:rPr/>
          <w:t>37</w:t>
        </w:r>
      </w:ins>
      <w:ins w:id="766" w:author="wangyuxuan (A)" w:date="2018-05-26T11:59:00Z">
        <w:r>
          <w:rPr/>
          <w:fldChar w:fldCharType="end"/>
        </w:r>
      </w:ins>
      <w:ins w:id="767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768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769" w:author="wangyuxuan (A)" w:date="2018-05-26T11:59:00Z">
        <w:r>
          <w:rPr>
            <w:rStyle w:val="26"/>
          </w:rPr>
          <w:fldChar w:fldCharType="begin"/>
        </w:r>
      </w:ins>
      <w:ins w:id="770" w:author="wangyuxuan (A)" w:date="2018-05-26T11:59:00Z">
        <w:r>
          <w:rPr>
            <w:rStyle w:val="26"/>
          </w:rPr>
          <w:instrText xml:space="preserve"> </w:instrText>
        </w:r>
      </w:ins>
      <w:ins w:id="771" w:author="wangyuxuan (A)" w:date="2018-05-26T11:59:00Z">
        <w:r>
          <w:rPr/>
          <w:instrText xml:space="preserve">HYPERLINK \l "_Toc515099367"</w:instrText>
        </w:r>
      </w:ins>
      <w:ins w:id="772" w:author="wangyuxuan (A)" w:date="2018-05-26T11:59:00Z">
        <w:r>
          <w:rPr>
            <w:rStyle w:val="26"/>
          </w:rPr>
          <w:instrText xml:space="preserve"> </w:instrText>
        </w:r>
      </w:ins>
      <w:ins w:id="773" w:author="wangyuxuan (A)" w:date="2018-05-26T11:59:00Z">
        <w:r>
          <w:rPr>
            <w:rStyle w:val="26"/>
          </w:rPr>
          <w:fldChar w:fldCharType="separate"/>
        </w:r>
      </w:ins>
      <w:ins w:id="774" w:author="wangyuxuan (A)" w:date="2018-05-26T11:59:00Z">
        <w:r>
          <w:rPr>
            <w:rStyle w:val="26"/>
            <w:snapToGrid w:val="0"/>
            <w:w w:val="0"/>
          </w:rPr>
          <w:t>2.4.28</w:t>
        </w:r>
      </w:ins>
      <w:ins w:id="775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776" w:author="wangyuxuan (A)" w:date="2018-05-26T11:59:00Z">
        <w:r>
          <w:rPr>
            <w:rStyle w:val="26"/>
            <w:rFonts w:hint="eastAsia"/>
          </w:rPr>
          <w:t>拉起设备信息页面</w:t>
        </w:r>
      </w:ins>
      <w:ins w:id="777" w:author="wangyuxuan (A)" w:date="2018-05-26T11:59:00Z">
        <w:r>
          <w:rPr/>
          <w:tab/>
        </w:r>
      </w:ins>
      <w:ins w:id="778" w:author="wangyuxuan (A)" w:date="2018-05-26T11:59:00Z">
        <w:r>
          <w:rPr/>
          <w:fldChar w:fldCharType="begin"/>
        </w:r>
      </w:ins>
      <w:ins w:id="779" w:author="wangyuxuan (A)" w:date="2018-05-26T11:59:00Z">
        <w:r>
          <w:rPr/>
          <w:instrText xml:space="preserve"> PAGEREF _Toc515099367 \h </w:instrText>
        </w:r>
      </w:ins>
      <w:r>
        <w:fldChar w:fldCharType="separate"/>
      </w:r>
      <w:ins w:id="780" w:author="wangyuxuan (A)" w:date="2018-05-26T11:59:00Z">
        <w:r>
          <w:rPr/>
          <w:t>37</w:t>
        </w:r>
      </w:ins>
      <w:ins w:id="781" w:author="wangyuxuan (A)" w:date="2018-05-26T11:59:00Z">
        <w:r>
          <w:rPr/>
          <w:fldChar w:fldCharType="end"/>
        </w:r>
      </w:ins>
      <w:ins w:id="782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78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784" w:author="wangyuxuan (A)" w:date="2018-05-26T11:59:00Z">
        <w:r>
          <w:rPr>
            <w:rStyle w:val="26"/>
          </w:rPr>
          <w:fldChar w:fldCharType="begin"/>
        </w:r>
      </w:ins>
      <w:ins w:id="785" w:author="wangyuxuan (A)" w:date="2018-05-26T11:59:00Z">
        <w:r>
          <w:rPr>
            <w:rStyle w:val="26"/>
          </w:rPr>
          <w:instrText xml:space="preserve"> </w:instrText>
        </w:r>
      </w:ins>
      <w:ins w:id="786" w:author="wangyuxuan (A)" w:date="2018-05-26T11:59:00Z">
        <w:r>
          <w:rPr/>
          <w:instrText xml:space="preserve">HYPERLINK \l "_Toc515099368"</w:instrText>
        </w:r>
      </w:ins>
      <w:ins w:id="787" w:author="wangyuxuan (A)" w:date="2018-05-26T11:59:00Z">
        <w:r>
          <w:rPr>
            <w:rStyle w:val="26"/>
          </w:rPr>
          <w:instrText xml:space="preserve"> </w:instrText>
        </w:r>
      </w:ins>
      <w:ins w:id="788" w:author="wangyuxuan (A)" w:date="2018-05-26T11:59:00Z">
        <w:r>
          <w:rPr>
            <w:rStyle w:val="26"/>
          </w:rPr>
          <w:fldChar w:fldCharType="separate"/>
        </w:r>
      </w:ins>
      <w:ins w:id="789" w:author="wangyuxuan (A)" w:date="2018-05-26T11:59:00Z">
        <w:r>
          <w:rPr>
            <w:rStyle w:val="26"/>
            <w:snapToGrid w:val="0"/>
            <w:w w:val="0"/>
          </w:rPr>
          <w:t>2.4.29</w:t>
        </w:r>
      </w:ins>
      <w:ins w:id="790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791" w:author="wangyuxuan (A)" w:date="2018-05-26T11:59:00Z">
        <w:r>
          <w:rPr>
            <w:rStyle w:val="26"/>
            <w:rFonts w:hint="eastAsia"/>
          </w:rPr>
          <w:t>拉起设备网络信息页面</w:t>
        </w:r>
      </w:ins>
      <w:ins w:id="792" w:author="wangyuxuan (A)" w:date="2018-05-26T11:59:00Z">
        <w:r>
          <w:rPr/>
          <w:tab/>
        </w:r>
      </w:ins>
      <w:ins w:id="793" w:author="wangyuxuan (A)" w:date="2018-05-26T11:59:00Z">
        <w:r>
          <w:rPr/>
          <w:fldChar w:fldCharType="begin"/>
        </w:r>
      </w:ins>
      <w:ins w:id="794" w:author="wangyuxuan (A)" w:date="2018-05-26T11:59:00Z">
        <w:r>
          <w:rPr/>
          <w:instrText xml:space="preserve"> PAGEREF _Toc515099368 \h </w:instrText>
        </w:r>
      </w:ins>
      <w:r>
        <w:fldChar w:fldCharType="separate"/>
      </w:r>
      <w:ins w:id="795" w:author="wangyuxuan (A)" w:date="2018-05-26T11:59:00Z">
        <w:r>
          <w:rPr/>
          <w:t>38</w:t>
        </w:r>
      </w:ins>
      <w:ins w:id="796" w:author="wangyuxuan (A)" w:date="2018-05-26T11:59:00Z">
        <w:r>
          <w:rPr/>
          <w:fldChar w:fldCharType="end"/>
        </w:r>
      </w:ins>
      <w:ins w:id="797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798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799" w:author="wangyuxuan (A)" w:date="2018-05-26T11:59:00Z">
        <w:r>
          <w:rPr>
            <w:rStyle w:val="26"/>
          </w:rPr>
          <w:fldChar w:fldCharType="begin"/>
        </w:r>
      </w:ins>
      <w:ins w:id="800" w:author="wangyuxuan (A)" w:date="2018-05-26T11:59:00Z">
        <w:r>
          <w:rPr>
            <w:rStyle w:val="26"/>
          </w:rPr>
          <w:instrText xml:space="preserve"> </w:instrText>
        </w:r>
      </w:ins>
      <w:ins w:id="801" w:author="wangyuxuan (A)" w:date="2018-05-26T11:59:00Z">
        <w:r>
          <w:rPr/>
          <w:instrText xml:space="preserve">HYPERLINK \l "_Toc515099369"</w:instrText>
        </w:r>
      </w:ins>
      <w:ins w:id="802" w:author="wangyuxuan (A)" w:date="2018-05-26T11:59:00Z">
        <w:r>
          <w:rPr>
            <w:rStyle w:val="26"/>
          </w:rPr>
          <w:instrText xml:space="preserve"> </w:instrText>
        </w:r>
      </w:ins>
      <w:ins w:id="803" w:author="wangyuxuan (A)" w:date="2018-05-26T11:59:00Z">
        <w:r>
          <w:rPr>
            <w:rStyle w:val="26"/>
          </w:rPr>
          <w:fldChar w:fldCharType="separate"/>
        </w:r>
      </w:ins>
      <w:ins w:id="804" w:author="wangyuxuan (A)" w:date="2018-05-26T11:59:00Z">
        <w:r>
          <w:rPr>
            <w:rStyle w:val="26"/>
            <w:snapToGrid w:val="0"/>
            <w:w w:val="0"/>
          </w:rPr>
          <w:t>2.4.30</w:t>
        </w:r>
      </w:ins>
      <w:ins w:id="805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806" w:author="wangyuxuan (A)" w:date="2018-05-26T11:59:00Z">
        <w:r>
          <w:rPr>
            <w:rStyle w:val="26"/>
            <w:rFonts w:hint="eastAsia"/>
          </w:rPr>
          <w:t>拉起门锁匹配页面</w:t>
        </w:r>
      </w:ins>
      <w:ins w:id="807" w:author="wangyuxuan (A)" w:date="2018-05-26T11:59:00Z">
        <w:r>
          <w:rPr/>
          <w:tab/>
        </w:r>
      </w:ins>
      <w:ins w:id="808" w:author="wangyuxuan (A)" w:date="2018-05-26T11:59:00Z">
        <w:r>
          <w:rPr/>
          <w:fldChar w:fldCharType="begin"/>
        </w:r>
      </w:ins>
      <w:ins w:id="809" w:author="wangyuxuan (A)" w:date="2018-05-26T11:59:00Z">
        <w:r>
          <w:rPr/>
          <w:instrText xml:space="preserve"> PAGEREF _Toc515099369 \h </w:instrText>
        </w:r>
      </w:ins>
      <w:r>
        <w:fldChar w:fldCharType="separate"/>
      </w:r>
      <w:ins w:id="810" w:author="wangyuxuan (A)" w:date="2018-05-26T11:59:00Z">
        <w:r>
          <w:rPr/>
          <w:t>39</w:t>
        </w:r>
      </w:ins>
      <w:ins w:id="811" w:author="wangyuxuan (A)" w:date="2018-05-26T11:59:00Z">
        <w:r>
          <w:rPr/>
          <w:fldChar w:fldCharType="end"/>
        </w:r>
      </w:ins>
      <w:ins w:id="812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813" w:author="wangyuxuan (A)" w:date="2018-05-26T11:59:00Z"/>
          <w:rStyle w:val="33"/>
          <w:rFonts w:asciiTheme="minorHAnsi" w:hAnsiTheme="minorHAnsi" w:eastAsiaTheme="minorEastAsia" w:cstheme="minorBidi"/>
          <w:kern w:val="2"/>
          <w:szCs w:val="22"/>
          <w:rPrChange w:id="814" w:author="zhoujiawei" w:date="2019-05-24T22:55:27Z">
            <w:rPr>
              <w:ins w:id="815" w:author="wangyuxuan (A)" w:date="2018-05-26T11:59:00Z"/>
              <w:rFonts w:asciiTheme="minorHAnsi" w:hAnsiTheme="minorHAnsi" w:eastAsiaTheme="minorEastAsia" w:cstheme="minorBidi"/>
              <w:kern w:val="2"/>
              <w:szCs w:val="22"/>
            </w:rPr>
          </w:rPrChange>
        </w:rPr>
      </w:pPr>
      <w:ins w:id="816" w:author="wangyuxuan (A)" w:date="2018-05-26T11:59:00Z">
        <w:r>
          <w:rPr>
            <w:rStyle w:val="26"/>
          </w:rPr>
          <w:fldChar w:fldCharType="begin"/>
        </w:r>
      </w:ins>
      <w:ins w:id="817" w:author="wangyuxuan (A)" w:date="2018-05-26T11:59:00Z">
        <w:r>
          <w:rPr>
            <w:rStyle w:val="26"/>
          </w:rPr>
          <w:instrText xml:space="preserve"> </w:instrText>
        </w:r>
      </w:ins>
      <w:ins w:id="818" w:author="wangyuxuan (A)" w:date="2018-05-26T11:59:00Z">
        <w:r>
          <w:rPr/>
          <w:instrText xml:space="preserve">HYPERLINK \l "_Toc515099370"</w:instrText>
        </w:r>
      </w:ins>
      <w:ins w:id="819" w:author="wangyuxuan (A)" w:date="2018-05-26T11:59:00Z">
        <w:r>
          <w:rPr>
            <w:rStyle w:val="26"/>
          </w:rPr>
          <w:instrText xml:space="preserve"> </w:instrText>
        </w:r>
      </w:ins>
      <w:ins w:id="820" w:author="wangyuxuan (A)" w:date="2018-05-26T11:59:00Z">
        <w:r>
          <w:rPr>
            <w:rStyle w:val="26"/>
          </w:rPr>
          <w:fldChar w:fldCharType="separate"/>
        </w:r>
      </w:ins>
      <w:ins w:id="821" w:author="wangyuxuan (A)" w:date="2018-05-26T11:59:00Z">
        <w:r>
          <w:rPr>
            <w:rStyle w:val="26"/>
            <w:snapToGrid w:val="0"/>
            <w:w w:val="0"/>
          </w:rPr>
          <w:t>2.4.31</w:t>
        </w:r>
      </w:ins>
      <w:ins w:id="82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823" w:author="wangyuxuan (A)" w:date="2018-05-26T11:59:00Z">
        <w:r>
          <w:rPr>
            <w:rStyle w:val="26"/>
            <w:rFonts w:hint="eastAsia"/>
          </w:rPr>
          <w:t>拉起设备设置页面</w:t>
        </w:r>
      </w:ins>
      <w:ins w:id="824" w:author="wangyuxuan (A)" w:date="2018-05-26T11:59:00Z">
        <w:r>
          <w:rPr/>
          <w:tab/>
        </w:r>
      </w:ins>
      <w:ins w:id="825" w:author="wangyuxuan (A)" w:date="2018-05-26T11:59:00Z">
        <w:r>
          <w:rPr/>
          <w:fldChar w:fldCharType="begin"/>
        </w:r>
      </w:ins>
      <w:ins w:id="826" w:author="wangyuxuan (A)" w:date="2018-05-26T11:59:00Z">
        <w:r>
          <w:rPr/>
          <w:instrText xml:space="preserve"> PAGEREF _Toc515099370 \h </w:instrText>
        </w:r>
      </w:ins>
      <w:r>
        <w:fldChar w:fldCharType="separate"/>
      </w:r>
      <w:ins w:id="827" w:author="wangyuxuan (A)" w:date="2018-05-26T11:59:00Z">
        <w:r>
          <w:rPr/>
          <w:t>39</w:t>
        </w:r>
      </w:ins>
      <w:ins w:id="828" w:author="wangyuxuan (A)" w:date="2018-05-26T11:59:00Z">
        <w:r>
          <w:rPr/>
          <w:fldChar w:fldCharType="end"/>
        </w:r>
      </w:ins>
      <w:ins w:id="829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83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831" w:author="wangyuxuan (A)" w:date="2018-05-26T11:59:00Z">
        <w:r>
          <w:rPr>
            <w:rStyle w:val="26"/>
          </w:rPr>
          <w:fldChar w:fldCharType="begin"/>
        </w:r>
      </w:ins>
      <w:ins w:id="832" w:author="wangyuxuan (A)" w:date="2018-05-26T11:59:00Z">
        <w:r>
          <w:rPr>
            <w:rStyle w:val="26"/>
          </w:rPr>
          <w:instrText xml:space="preserve"> </w:instrText>
        </w:r>
      </w:ins>
      <w:ins w:id="833" w:author="wangyuxuan (A)" w:date="2018-05-26T11:59:00Z">
        <w:r>
          <w:rPr/>
          <w:instrText xml:space="preserve">HYPERLINK \l "_Toc515099371"</w:instrText>
        </w:r>
      </w:ins>
      <w:ins w:id="834" w:author="wangyuxuan (A)" w:date="2018-05-26T11:59:00Z">
        <w:r>
          <w:rPr>
            <w:rStyle w:val="26"/>
          </w:rPr>
          <w:instrText xml:space="preserve"> </w:instrText>
        </w:r>
      </w:ins>
      <w:ins w:id="835" w:author="wangyuxuan (A)" w:date="2018-05-26T11:59:00Z">
        <w:r>
          <w:rPr>
            <w:rStyle w:val="26"/>
          </w:rPr>
          <w:fldChar w:fldCharType="separate"/>
        </w:r>
      </w:ins>
      <w:ins w:id="836" w:author="wangyuxuan (A)" w:date="2018-05-26T11:59:00Z">
        <w:r>
          <w:rPr>
            <w:rStyle w:val="26"/>
            <w:snapToGrid w:val="0"/>
            <w:w w:val="0"/>
          </w:rPr>
          <w:t>2.4.32</w:t>
        </w:r>
      </w:ins>
      <w:ins w:id="83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838" w:author="wangyuxuan (A)" w:date="2018-05-26T11:59:00Z">
        <w:r>
          <w:rPr>
            <w:rStyle w:val="26"/>
            <w:rFonts w:hint="eastAsia"/>
          </w:rPr>
          <w:t>启用重写安卓物理返回键及原生标题（包括</w:t>
        </w:r>
      </w:ins>
      <w:ins w:id="839" w:author="wangyuxuan (A)" w:date="2018-05-26T11:59:00Z">
        <w:r>
          <w:rPr>
            <w:rStyle w:val="26"/>
          </w:rPr>
          <w:t>IOS</w:t>
        </w:r>
      </w:ins>
      <w:ins w:id="840" w:author="wangyuxuan (A)" w:date="2018-05-26T11:59:00Z">
        <w:r>
          <w:rPr>
            <w:rStyle w:val="26"/>
            <w:rFonts w:hint="eastAsia"/>
          </w:rPr>
          <w:t>和</w:t>
        </w:r>
      </w:ins>
      <w:ins w:id="841" w:author="wangyuxuan (A)" w:date="2018-05-26T11:59:00Z">
        <w:r>
          <w:rPr>
            <w:rStyle w:val="26"/>
          </w:rPr>
          <w:t>Android</w:t>
        </w:r>
      </w:ins>
      <w:ins w:id="842" w:author="wangyuxuan (A)" w:date="2018-05-26T11:59:00Z">
        <w:r>
          <w:rPr>
            <w:rStyle w:val="26"/>
            <w:rFonts w:hint="eastAsia"/>
          </w:rPr>
          <w:t>）返回键</w:t>
        </w:r>
      </w:ins>
      <w:ins w:id="843" w:author="wangyuxuan (A)" w:date="2018-05-26T11:59:00Z">
        <w:r>
          <w:rPr/>
          <w:tab/>
        </w:r>
      </w:ins>
      <w:ins w:id="844" w:author="wangyuxuan (A)" w:date="2018-05-26T11:59:00Z">
        <w:r>
          <w:rPr/>
          <w:fldChar w:fldCharType="begin"/>
        </w:r>
      </w:ins>
      <w:ins w:id="845" w:author="wangyuxuan (A)" w:date="2018-05-26T11:59:00Z">
        <w:r>
          <w:rPr/>
          <w:instrText xml:space="preserve"> PAGEREF _Toc515099371 \h </w:instrText>
        </w:r>
      </w:ins>
      <w:r>
        <w:fldChar w:fldCharType="separate"/>
      </w:r>
      <w:ins w:id="846" w:author="wangyuxuan (A)" w:date="2018-05-26T11:59:00Z">
        <w:r>
          <w:rPr/>
          <w:t>40</w:t>
        </w:r>
      </w:ins>
      <w:ins w:id="847" w:author="wangyuxuan (A)" w:date="2018-05-26T11:59:00Z">
        <w:r>
          <w:rPr/>
          <w:fldChar w:fldCharType="end"/>
        </w:r>
      </w:ins>
      <w:ins w:id="848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849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850" w:author="wangyuxuan (A)" w:date="2018-05-26T11:59:00Z">
        <w:r>
          <w:rPr>
            <w:rStyle w:val="26"/>
          </w:rPr>
          <w:fldChar w:fldCharType="begin"/>
        </w:r>
      </w:ins>
      <w:ins w:id="851" w:author="wangyuxuan (A)" w:date="2018-05-26T11:59:00Z">
        <w:r>
          <w:rPr>
            <w:rStyle w:val="26"/>
          </w:rPr>
          <w:instrText xml:space="preserve"> </w:instrText>
        </w:r>
      </w:ins>
      <w:ins w:id="852" w:author="wangyuxuan (A)" w:date="2018-05-26T11:59:00Z">
        <w:r>
          <w:rPr/>
          <w:instrText xml:space="preserve">HYPERLINK \l "_Toc515099372"</w:instrText>
        </w:r>
      </w:ins>
      <w:ins w:id="853" w:author="wangyuxuan (A)" w:date="2018-05-26T11:59:00Z">
        <w:r>
          <w:rPr>
            <w:rStyle w:val="26"/>
          </w:rPr>
          <w:instrText xml:space="preserve"> </w:instrText>
        </w:r>
      </w:ins>
      <w:ins w:id="854" w:author="wangyuxuan (A)" w:date="2018-05-26T11:59:00Z">
        <w:r>
          <w:rPr>
            <w:rStyle w:val="26"/>
          </w:rPr>
          <w:fldChar w:fldCharType="separate"/>
        </w:r>
      </w:ins>
      <w:ins w:id="855" w:author="wangyuxuan (A)" w:date="2018-05-26T11:59:00Z">
        <w:r>
          <w:rPr>
            <w:rStyle w:val="26"/>
            <w:snapToGrid w:val="0"/>
            <w:w w:val="0"/>
          </w:rPr>
          <w:t>2.4.33</w:t>
        </w:r>
      </w:ins>
      <w:ins w:id="856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857" w:author="wangyuxuan (A)" w:date="2018-05-26T11:59:00Z">
        <w:r>
          <w:rPr>
            <w:rStyle w:val="26"/>
            <w:rFonts w:hint="eastAsia"/>
          </w:rPr>
          <w:t>获取设备</w:t>
        </w:r>
      </w:ins>
      <w:ins w:id="858" w:author="wangyuxuan (A)" w:date="2018-05-26T11:59:00Z">
        <w:r>
          <w:rPr>
            <w:rStyle w:val="26"/>
          </w:rPr>
          <w:t>profile</w:t>
        </w:r>
      </w:ins>
      <w:ins w:id="859" w:author="wangyuxuan (A)" w:date="2018-05-26T11:59:00Z">
        <w:r>
          <w:rPr/>
          <w:tab/>
        </w:r>
      </w:ins>
      <w:ins w:id="860" w:author="wangyuxuan (A)" w:date="2018-05-26T11:59:00Z">
        <w:r>
          <w:rPr/>
          <w:fldChar w:fldCharType="begin"/>
        </w:r>
      </w:ins>
      <w:ins w:id="861" w:author="wangyuxuan (A)" w:date="2018-05-26T11:59:00Z">
        <w:r>
          <w:rPr/>
          <w:instrText xml:space="preserve"> PAGEREF _Toc515099372 \h </w:instrText>
        </w:r>
      </w:ins>
      <w:r>
        <w:fldChar w:fldCharType="separate"/>
      </w:r>
      <w:ins w:id="862" w:author="wangyuxuan (A)" w:date="2018-05-26T11:59:00Z">
        <w:r>
          <w:rPr/>
          <w:t>41</w:t>
        </w:r>
      </w:ins>
      <w:ins w:id="863" w:author="wangyuxuan (A)" w:date="2018-05-26T11:59:00Z">
        <w:r>
          <w:rPr/>
          <w:fldChar w:fldCharType="end"/>
        </w:r>
      </w:ins>
      <w:ins w:id="86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86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866" w:author="wangyuxuan (A)" w:date="2018-05-26T11:59:00Z">
        <w:r>
          <w:rPr>
            <w:rStyle w:val="26"/>
          </w:rPr>
          <w:fldChar w:fldCharType="begin"/>
        </w:r>
      </w:ins>
      <w:ins w:id="867" w:author="wangyuxuan (A)" w:date="2018-05-26T11:59:00Z">
        <w:r>
          <w:rPr>
            <w:rStyle w:val="26"/>
          </w:rPr>
          <w:instrText xml:space="preserve"> </w:instrText>
        </w:r>
      </w:ins>
      <w:ins w:id="868" w:author="wangyuxuan (A)" w:date="2018-05-26T11:59:00Z">
        <w:r>
          <w:rPr/>
          <w:instrText xml:space="preserve">HYPERLINK \l "_Toc515099373"</w:instrText>
        </w:r>
      </w:ins>
      <w:ins w:id="869" w:author="wangyuxuan (A)" w:date="2018-05-26T11:59:00Z">
        <w:r>
          <w:rPr>
            <w:rStyle w:val="26"/>
          </w:rPr>
          <w:instrText xml:space="preserve"> </w:instrText>
        </w:r>
      </w:ins>
      <w:ins w:id="870" w:author="wangyuxuan (A)" w:date="2018-05-26T11:59:00Z">
        <w:r>
          <w:rPr>
            <w:rStyle w:val="26"/>
          </w:rPr>
          <w:fldChar w:fldCharType="separate"/>
        </w:r>
      </w:ins>
      <w:ins w:id="871" w:author="wangyuxuan (A)" w:date="2018-05-26T11:59:00Z">
        <w:r>
          <w:rPr>
            <w:rStyle w:val="26"/>
            <w:snapToGrid w:val="0"/>
            <w:w w:val="0"/>
          </w:rPr>
          <w:t>2.4.34</w:t>
        </w:r>
      </w:ins>
      <w:ins w:id="87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873" w:author="wangyuxuan (A)" w:date="2018-05-26T11:59:00Z">
        <w:r>
          <w:rPr>
            <w:rStyle w:val="26"/>
          </w:rPr>
          <w:t>App</w:t>
        </w:r>
      </w:ins>
      <w:ins w:id="874" w:author="wangyuxuan (A)" w:date="2018-05-26T11:59:00Z">
        <w:r>
          <w:rPr>
            <w:rStyle w:val="26"/>
            <w:rFonts w:hint="eastAsia"/>
          </w:rPr>
          <w:t>从后台恢复时调用函数</w:t>
        </w:r>
      </w:ins>
      <w:ins w:id="875" w:author="wangyuxuan (A)" w:date="2018-05-26T11:59:00Z">
        <w:r>
          <w:rPr/>
          <w:tab/>
        </w:r>
      </w:ins>
      <w:ins w:id="876" w:author="wangyuxuan (A)" w:date="2018-05-26T11:59:00Z">
        <w:r>
          <w:rPr/>
          <w:fldChar w:fldCharType="begin"/>
        </w:r>
      </w:ins>
      <w:ins w:id="877" w:author="wangyuxuan (A)" w:date="2018-05-26T11:59:00Z">
        <w:r>
          <w:rPr/>
          <w:instrText xml:space="preserve"> PAGEREF _Toc515099373 \h </w:instrText>
        </w:r>
      </w:ins>
      <w:r>
        <w:fldChar w:fldCharType="separate"/>
      </w:r>
      <w:ins w:id="878" w:author="wangyuxuan (A)" w:date="2018-05-26T11:59:00Z">
        <w:r>
          <w:rPr/>
          <w:t>42</w:t>
        </w:r>
      </w:ins>
      <w:ins w:id="879" w:author="wangyuxuan (A)" w:date="2018-05-26T11:59:00Z">
        <w:r>
          <w:rPr/>
          <w:fldChar w:fldCharType="end"/>
        </w:r>
      </w:ins>
      <w:ins w:id="880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88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882" w:author="wangyuxuan (A)" w:date="2018-05-26T11:59:00Z">
        <w:r>
          <w:rPr>
            <w:rStyle w:val="26"/>
          </w:rPr>
          <w:fldChar w:fldCharType="begin"/>
        </w:r>
      </w:ins>
      <w:ins w:id="883" w:author="wangyuxuan (A)" w:date="2018-05-26T11:59:00Z">
        <w:r>
          <w:rPr>
            <w:rStyle w:val="26"/>
          </w:rPr>
          <w:instrText xml:space="preserve"> </w:instrText>
        </w:r>
      </w:ins>
      <w:ins w:id="884" w:author="wangyuxuan (A)" w:date="2018-05-26T11:59:00Z">
        <w:r>
          <w:rPr/>
          <w:instrText xml:space="preserve">HYPERLINK \l "_Toc515099374"</w:instrText>
        </w:r>
      </w:ins>
      <w:ins w:id="885" w:author="wangyuxuan (A)" w:date="2018-05-26T11:59:00Z">
        <w:r>
          <w:rPr>
            <w:rStyle w:val="26"/>
          </w:rPr>
          <w:instrText xml:space="preserve"> </w:instrText>
        </w:r>
      </w:ins>
      <w:ins w:id="886" w:author="wangyuxuan (A)" w:date="2018-05-26T11:59:00Z">
        <w:r>
          <w:rPr>
            <w:rStyle w:val="26"/>
          </w:rPr>
          <w:fldChar w:fldCharType="separate"/>
        </w:r>
      </w:ins>
      <w:ins w:id="887" w:author="wangyuxuan (A)" w:date="2018-05-26T11:59:00Z">
        <w:r>
          <w:rPr>
            <w:rStyle w:val="26"/>
            <w:snapToGrid w:val="0"/>
            <w:w w:val="0"/>
          </w:rPr>
          <w:t>2.4.35</w:t>
        </w:r>
      </w:ins>
      <w:ins w:id="88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889" w:author="wangyuxuan (A)" w:date="2018-05-26T11:59:00Z">
        <w:r>
          <w:rPr>
            <w:rStyle w:val="26"/>
            <w:rFonts w:hint="eastAsia"/>
          </w:rPr>
          <w:t>启用重写原生标题（包括</w:t>
        </w:r>
      </w:ins>
      <w:ins w:id="890" w:author="wangyuxuan (A)" w:date="2018-05-26T11:59:00Z">
        <w:r>
          <w:rPr>
            <w:rStyle w:val="26"/>
          </w:rPr>
          <w:t>IOS</w:t>
        </w:r>
      </w:ins>
      <w:ins w:id="891" w:author="wangyuxuan (A)" w:date="2018-05-26T11:59:00Z">
        <w:r>
          <w:rPr>
            <w:rStyle w:val="26"/>
            <w:rFonts w:hint="eastAsia"/>
          </w:rPr>
          <w:t>和</w:t>
        </w:r>
      </w:ins>
      <w:ins w:id="892" w:author="wangyuxuan (A)" w:date="2018-05-26T11:59:00Z">
        <w:r>
          <w:rPr>
            <w:rStyle w:val="26"/>
          </w:rPr>
          <w:t>Android</w:t>
        </w:r>
      </w:ins>
      <w:ins w:id="893" w:author="wangyuxuan (A)" w:date="2018-05-26T11:59:00Z">
        <w:r>
          <w:rPr>
            <w:rStyle w:val="26"/>
            <w:rFonts w:hint="eastAsia"/>
          </w:rPr>
          <w:t>）设置按钮点击逻辑</w:t>
        </w:r>
      </w:ins>
      <w:ins w:id="894" w:author="wangyuxuan (A)" w:date="2018-05-26T11:59:00Z">
        <w:r>
          <w:rPr/>
          <w:tab/>
        </w:r>
      </w:ins>
      <w:ins w:id="895" w:author="wangyuxuan (A)" w:date="2018-05-26T11:59:00Z">
        <w:r>
          <w:rPr/>
          <w:fldChar w:fldCharType="begin"/>
        </w:r>
      </w:ins>
      <w:ins w:id="896" w:author="wangyuxuan (A)" w:date="2018-05-26T11:59:00Z">
        <w:r>
          <w:rPr/>
          <w:instrText xml:space="preserve"> PAGEREF _Toc515099374 \h </w:instrText>
        </w:r>
      </w:ins>
      <w:r>
        <w:fldChar w:fldCharType="separate"/>
      </w:r>
      <w:ins w:id="897" w:author="wangyuxuan (A)" w:date="2018-05-26T11:59:00Z">
        <w:r>
          <w:rPr/>
          <w:t>42</w:t>
        </w:r>
      </w:ins>
      <w:ins w:id="898" w:author="wangyuxuan (A)" w:date="2018-05-26T11:59:00Z">
        <w:r>
          <w:rPr/>
          <w:fldChar w:fldCharType="end"/>
        </w:r>
      </w:ins>
      <w:ins w:id="899" w:author="wangyuxuan (A)" w:date="2018-05-26T11:59:00Z">
        <w:r>
          <w:rPr>
            <w:rStyle w:val="26"/>
          </w:rPr>
          <w:fldChar w:fldCharType="end"/>
        </w:r>
      </w:ins>
    </w:p>
    <w:p>
      <w:pPr>
        <w:pStyle w:val="14"/>
        <w:tabs>
          <w:tab w:val="left" w:pos="1680"/>
          <w:tab w:val="right" w:leader="dot" w:pos="8296"/>
        </w:tabs>
        <w:rPr>
          <w:ins w:id="900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901" w:author="wangyuxuan (A)" w:date="2018-05-26T11:59:00Z">
        <w:r>
          <w:rPr>
            <w:rStyle w:val="26"/>
          </w:rPr>
          <w:fldChar w:fldCharType="begin"/>
        </w:r>
      </w:ins>
      <w:ins w:id="902" w:author="wangyuxuan (A)" w:date="2018-05-26T11:59:00Z">
        <w:r>
          <w:rPr>
            <w:rStyle w:val="26"/>
          </w:rPr>
          <w:instrText xml:space="preserve"> </w:instrText>
        </w:r>
      </w:ins>
      <w:ins w:id="903" w:author="wangyuxuan (A)" w:date="2018-05-26T11:59:00Z">
        <w:r>
          <w:rPr/>
          <w:instrText xml:space="preserve">HYPERLINK \l "_Toc515099375"</w:instrText>
        </w:r>
      </w:ins>
      <w:ins w:id="904" w:author="wangyuxuan (A)" w:date="2018-05-26T11:59:00Z">
        <w:r>
          <w:rPr>
            <w:rStyle w:val="26"/>
          </w:rPr>
          <w:instrText xml:space="preserve"> </w:instrText>
        </w:r>
      </w:ins>
      <w:ins w:id="905" w:author="wangyuxuan (A)" w:date="2018-05-26T11:59:00Z">
        <w:r>
          <w:rPr>
            <w:rStyle w:val="26"/>
          </w:rPr>
          <w:fldChar w:fldCharType="separate"/>
        </w:r>
      </w:ins>
      <w:ins w:id="906" w:author="wangyuxuan (A)" w:date="2018-05-26T11:59:00Z">
        <w:r>
          <w:rPr>
            <w:rStyle w:val="26"/>
            <w:snapToGrid w:val="0"/>
            <w:w w:val="0"/>
          </w:rPr>
          <w:t>2.4.36</w:t>
        </w:r>
      </w:ins>
      <w:ins w:id="907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908" w:author="wangyuxuan (A)" w:date="2018-05-26T11:59:00Z">
        <w:r>
          <w:rPr>
            <w:rStyle w:val="26"/>
            <w:rFonts w:hint="eastAsia"/>
          </w:rPr>
          <w:t>获取当前手机状态栏高度</w:t>
        </w:r>
      </w:ins>
      <w:ins w:id="909" w:author="wangyuxuan (A)" w:date="2018-05-26T11:59:00Z">
        <w:r>
          <w:rPr/>
          <w:tab/>
        </w:r>
      </w:ins>
      <w:ins w:id="910" w:author="wangyuxuan (A)" w:date="2018-05-26T11:59:00Z">
        <w:r>
          <w:rPr/>
          <w:fldChar w:fldCharType="begin"/>
        </w:r>
      </w:ins>
      <w:ins w:id="911" w:author="wangyuxuan (A)" w:date="2018-05-26T11:59:00Z">
        <w:r>
          <w:rPr/>
          <w:instrText xml:space="preserve"> PAGEREF _Toc515099375 \h </w:instrText>
        </w:r>
      </w:ins>
      <w:r>
        <w:fldChar w:fldCharType="separate"/>
      </w:r>
      <w:ins w:id="912" w:author="wangyuxuan (A)" w:date="2018-05-26T11:59:00Z">
        <w:r>
          <w:rPr/>
          <w:t>43</w:t>
        </w:r>
      </w:ins>
      <w:ins w:id="913" w:author="wangyuxuan (A)" w:date="2018-05-26T11:59:00Z">
        <w:r>
          <w:rPr/>
          <w:fldChar w:fldCharType="end"/>
        </w:r>
      </w:ins>
      <w:ins w:id="914" w:author="wangyuxuan (A)" w:date="2018-05-26T11:59:00Z">
        <w:r>
          <w:rPr>
            <w:rStyle w:val="26"/>
          </w:rPr>
          <w:fldChar w:fldCharType="end"/>
        </w:r>
      </w:ins>
    </w:p>
    <w:p>
      <w:pPr>
        <w:pStyle w:val="18"/>
        <w:tabs>
          <w:tab w:val="left" w:pos="420"/>
          <w:tab w:val="right" w:leader="dot" w:pos="8296"/>
        </w:tabs>
        <w:rPr>
          <w:ins w:id="91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916" w:author="wangyuxuan (A)" w:date="2018-05-26T11:59:00Z">
        <w:r>
          <w:rPr>
            <w:rStyle w:val="26"/>
          </w:rPr>
          <w:fldChar w:fldCharType="begin"/>
        </w:r>
      </w:ins>
      <w:ins w:id="917" w:author="wangyuxuan (A)" w:date="2018-05-26T11:59:00Z">
        <w:r>
          <w:rPr>
            <w:rStyle w:val="26"/>
          </w:rPr>
          <w:instrText xml:space="preserve"> </w:instrText>
        </w:r>
      </w:ins>
      <w:ins w:id="918" w:author="wangyuxuan (A)" w:date="2018-05-26T11:59:00Z">
        <w:r>
          <w:rPr/>
          <w:instrText xml:space="preserve">HYPERLINK \l "_Toc515099376"</w:instrText>
        </w:r>
      </w:ins>
      <w:ins w:id="919" w:author="wangyuxuan (A)" w:date="2018-05-26T11:59:00Z">
        <w:r>
          <w:rPr>
            <w:rStyle w:val="26"/>
          </w:rPr>
          <w:instrText xml:space="preserve"> </w:instrText>
        </w:r>
      </w:ins>
      <w:ins w:id="920" w:author="wangyuxuan (A)" w:date="2018-05-26T11:59:00Z">
        <w:r>
          <w:rPr>
            <w:rStyle w:val="26"/>
          </w:rPr>
          <w:fldChar w:fldCharType="separate"/>
        </w:r>
      </w:ins>
      <w:ins w:id="921" w:author="wangyuxuan (A)" w:date="2018-05-26T11:59:00Z">
        <w:r>
          <w:rPr>
            <w:rStyle w:val="26"/>
          </w:rPr>
          <w:t>3.</w:t>
        </w:r>
      </w:ins>
      <w:ins w:id="92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923" w:author="wangyuxuan (A)" w:date="2018-05-26T11:59:00Z">
        <w:r>
          <w:rPr>
            <w:rStyle w:val="26"/>
          </w:rPr>
          <w:t>JSAPI</w:t>
        </w:r>
      </w:ins>
      <w:ins w:id="924" w:author="wangyuxuan (A)" w:date="2018-05-26T11:59:00Z">
        <w:r>
          <w:rPr>
            <w:rStyle w:val="26"/>
            <w:rFonts w:hint="eastAsia"/>
          </w:rPr>
          <w:t>通道的安全性</w:t>
        </w:r>
      </w:ins>
      <w:ins w:id="925" w:author="wangyuxuan (A)" w:date="2018-05-26T11:59:00Z">
        <w:r>
          <w:rPr/>
          <w:tab/>
        </w:r>
      </w:ins>
      <w:ins w:id="926" w:author="wangyuxuan (A)" w:date="2018-05-26T11:59:00Z">
        <w:r>
          <w:rPr/>
          <w:fldChar w:fldCharType="begin"/>
        </w:r>
      </w:ins>
      <w:ins w:id="927" w:author="wangyuxuan (A)" w:date="2018-05-26T11:59:00Z">
        <w:r>
          <w:rPr/>
          <w:instrText xml:space="preserve"> PAGEREF _Toc515099376 \h </w:instrText>
        </w:r>
      </w:ins>
      <w:r>
        <w:fldChar w:fldCharType="separate"/>
      </w:r>
      <w:ins w:id="928" w:author="wangyuxuan (A)" w:date="2018-05-26T11:59:00Z">
        <w:r>
          <w:rPr/>
          <w:t>44</w:t>
        </w:r>
      </w:ins>
      <w:ins w:id="929" w:author="wangyuxuan (A)" w:date="2018-05-26T11:59:00Z">
        <w:r>
          <w:rPr/>
          <w:fldChar w:fldCharType="end"/>
        </w:r>
      </w:ins>
      <w:ins w:id="930" w:author="wangyuxuan (A)" w:date="2018-05-26T11:59:00Z">
        <w:r>
          <w:rPr>
            <w:rStyle w:val="26"/>
          </w:rPr>
          <w:fldChar w:fldCharType="end"/>
        </w:r>
      </w:ins>
    </w:p>
    <w:p>
      <w:pPr>
        <w:pStyle w:val="18"/>
        <w:tabs>
          <w:tab w:val="left" w:pos="420"/>
          <w:tab w:val="right" w:leader="dot" w:pos="8296"/>
        </w:tabs>
        <w:rPr>
          <w:ins w:id="93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ins w:id="932" w:author="wangyuxuan (A)" w:date="2018-05-26T11:59:00Z">
        <w:r>
          <w:rPr>
            <w:rStyle w:val="26"/>
          </w:rPr>
          <w:fldChar w:fldCharType="begin"/>
        </w:r>
      </w:ins>
      <w:ins w:id="933" w:author="wangyuxuan (A)" w:date="2018-05-26T11:59:00Z">
        <w:r>
          <w:rPr>
            <w:rStyle w:val="26"/>
          </w:rPr>
          <w:instrText xml:space="preserve"> </w:instrText>
        </w:r>
      </w:ins>
      <w:ins w:id="934" w:author="wangyuxuan (A)" w:date="2018-05-26T11:59:00Z">
        <w:r>
          <w:rPr/>
          <w:instrText xml:space="preserve">HYPERLINK \l "_Toc515099377"</w:instrText>
        </w:r>
      </w:ins>
      <w:ins w:id="935" w:author="wangyuxuan (A)" w:date="2018-05-26T11:59:00Z">
        <w:r>
          <w:rPr>
            <w:rStyle w:val="26"/>
          </w:rPr>
          <w:instrText xml:space="preserve"> </w:instrText>
        </w:r>
      </w:ins>
      <w:ins w:id="936" w:author="wangyuxuan (A)" w:date="2018-05-26T11:59:00Z">
        <w:r>
          <w:rPr>
            <w:rStyle w:val="26"/>
          </w:rPr>
          <w:fldChar w:fldCharType="separate"/>
        </w:r>
      </w:ins>
      <w:ins w:id="937" w:author="wangyuxuan (A)" w:date="2018-05-26T11:59:00Z">
        <w:r>
          <w:rPr>
            <w:rStyle w:val="26"/>
          </w:rPr>
          <w:t>4.</w:t>
        </w:r>
      </w:ins>
      <w:ins w:id="93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ins>
      <w:ins w:id="939" w:author="wangyuxuan (A)" w:date="2018-05-26T11:59:00Z">
        <w:r>
          <w:rPr>
            <w:rStyle w:val="26"/>
            <w:rFonts w:hint="eastAsia"/>
          </w:rPr>
          <w:t>异常错误码描述</w:t>
        </w:r>
      </w:ins>
      <w:ins w:id="940" w:author="wangyuxuan (A)" w:date="2018-05-26T11:59:00Z">
        <w:r>
          <w:rPr/>
          <w:tab/>
        </w:r>
      </w:ins>
      <w:ins w:id="941" w:author="wangyuxuan (A)" w:date="2018-05-26T11:59:00Z">
        <w:r>
          <w:rPr/>
          <w:fldChar w:fldCharType="begin"/>
        </w:r>
      </w:ins>
      <w:ins w:id="942" w:author="wangyuxuan (A)" w:date="2018-05-26T11:59:00Z">
        <w:r>
          <w:rPr/>
          <w:instrText xml:space="preserve"> PAGEREF _Toc515099377 \h </w:instrText>
        </w:r>
      </w:ins>
      <w:r>
        <w:fldChar w:fldCharType="separate"/>
      </w:r>
      <w:ins w:id="943" w:author="wangyuxuan (A)" w:date="2018-05-26T11:59:00Z">
        <w:r>
          <w:rPr/>
          <w:t>44</w:t>
        </w:r>
      </w:ins>
      <w:ins w:id="944" w:author="wangyuxuan (A)" w:date="2018-05-26T11:59:00Z">
        <w:r>
          <w:rPr/>
          <w:fldChar w:fldCharType="end"/>
        </w:r>
      </w:ins>
      <w:ins w:id="945" w:author="wangyuxuan (A)" w:date="2018-05-26T11:59:00Z">
        <w:r>
          <w:rPr>
            <w:rStyle w:val="26"/>
          </w:rPr>
          <w:fldChar w:fldCharType="end"/>
        </w:r>
      </w:ins>
    </w:p>
    <w:p>
      <w:pPr>
        <w:pStyle w:val="18"/>
        <w:tabs>
          <w:tab w:val="right" w:leader="dot" w:pos="8296"/>
        </w:tabs>
        <w:rPr>
          <w:del w:id="946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947" w:author="wangyuxuan (A)" w:date="2018-05-26T11:59:00Z">
        <w:r>
          <w:rPr>
            <w:rStyle w:val="24"/>
            <w:rFonts w:hint="eastAsia"/>
            <w:rPrChange w:id="948" w:author="wangyuxuan (A)" w:date="2018-05-26T11:59:00Z">
              <w:rPr>
                <w:rStyle w:val="26"/>
                <w:rFonts w:hint="eastAsia"/>
              </w:rPr>
            </w:rPrChange>
          </w:rPr>
          <w:delText>智能家居</w:delText>
        </w:r>
      </w:del>
      <w:del w:id="949" w:author="wangyuxuan (A)" w:date="2018-05-26T11:59:00Z">
        <w:r>
          <w:rPr>
            <w:rStyle w:val="24"/>
            <w:rPrChange w:id="950" w:author="wangyuxuan (A)" w:date="2018-05-26T11:59:00Z">
              <w:rPr>
                <w:rStyle w:val="26"/>
              </w:rPr>
            </w:rPrChange>
          </w:rPr>
          <w:delText>APP JSAPI</w:delText>
        </w:r>
      </w:del>
      <w:del w:id="951" w:author="wangyuxuan (A)" w:date="2018-05-26T11:59:00Z">
        <w:r>
          <w:rPr>
            <w:rStyle w:val="24"/>
            <w:rFonts w:hint="eastAsia"/>
            <w:rPrChange w:id="952" w:author="wangyuxuan (A)" w:date="2018-05-26T11:59:00Z">
              <w:rPr>
                <w:rStyle w:val="26"/>
                <w:rFonts w:hint="eastAsia"/>
              </w:rPr>
            </w:rPrChange>
          </w:rPr>
          <w:delText>接口文档</w:delText>
        </w:r>
      </w:del>
      <w:del w:id="953" w:author="wangyuxuan (A)" w:date="2018-05-26T11:59:00Z">
        <w:r>
          <w:rPr/>
          <w:tab/>
        </w:r>
      </w:del>
      <w:del w:id="954" w:author="wangyuxuan (A)" w:date="2018-05-26T11:59:00Z">
        <w:r>
          <w:rPr/>
          <w:delText>1</w:delText>
        </w:r>
      </w:del>
    </w:p>
    <w:p>
      <w:pPr>
        <w:pStyle w:val="18"/>
        <w:tabs>
          <w:tab w:val="left" w:pos="420"/>
          <w:tab w:val="right" w:leader="dot" w:pos="8296"/>
        </w:tabs>
        <w:rPr>
          <w:del w:id="95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956" w:author="wangyuxuan (A)" w:date="2018-05-26T11:59:00Z">
        <w:r>
          <w:rPr>
            <w:rStyle w:val="24"/>
            <w:rPrChange w:id="957" w:author="wangyuxuan (A)" w:date="2018-05-26T11:59:00Z">
              <w:rPr>
                <w:rStyle w:val="26"/>
              </w:rPr>
            </w:rPrChange>
          </w:rPr>
          <w:delText>1.</w:delText>
        </w:r>
      </w:del>
      <w:del w:id="95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959" w:author="wangyuxuan (A)" w:date="2018-05-26T11:59:00Z">
        <w:r>
          <w:rPr>
            <w:rStyle w:val="24"/>
            <w:rFonts w:hint="eastAsia"/>
            <w:rPrChange w:id="960" w:author="wangyuxuan (A)" w:date="2018-05-26T11:59:00Z">
              <w:rPr>
                <w:rStyle w:val="26"/>
                <w:rFonts w:hint="eastAsia"/>
              </w:rPr>
            </w:rPrChange>
          </w:rPr>
          <w:delText>概述</w:delText>
        </w:r>
      </w:del>
      <w:del w:id="961" w:author="wangyuxuan (A)" w:date="2018-05-26T11:59:00Z">
        <w:r>
          <w:rPr/>
          <w:tab/>
        </w:r>
      </w:del>
      <w:del w:id="962" w:author="wangyuxuan (A)" w:date="2018-05-26T11:59:00Z">
        <w:r>
          <w:rPr/>
          <w:delText>3</w:delText>
        </w:r>
      </w:del>
    </w:p>
    <w:p>
      <w:pPr>
        <w:pStyle w:val="18"/>
        <w:tabs>
          <w:tab w:val="left" w:pos="420"/>
          <w:tab w:val="right" w:leader="dot" w:pos="8296"/>
        </w:tabs>
        <w:rPr>
          <w:del w:id="96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964" w:author="wangyuxuan (A)" w:date="2018-05-26T11:59:00Z">
        <w:r>
          <w:rPr>
            <w:rStyle w:val="24"/>
            <w:rPrChange w:id="965" w:author="wangyuxuan (A)" w:date="2018-05-26T11:59:00Z">
              <w:rPr>
                <w:rStyle w:val="26"/>
              </w:rPr>
            </w:rPrChange>
          </w:rPr>
          <w:delText>2.</w:delText>
        </w:r>
      </w:del>
      <w:del w:id="966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967" w:author="wangyuxuan (A)" w:date="2018-05-26T11:59:00Z">
        <w:r>
          <w:rPr>
            <w:rStyle w:val="24"/>
            <w:rPrChange w:id="968" w:author="wangyuxuan (A)" w:date="2018-05-26T11:59:00Z">
              <w:rPr>
                <w:rStyle w:val="26"/>
              </w:rPr>
            </w:rPrChange>
          </w:rPr>
          <w:delText>JSAPI</w:delText>
        </w:r>
      </w:del>
      <w:del w:id="969" w:author="wangyuxuan (A)" w:date="2018-05-26T11:59:00Z">
        <w:r>
          <w:rPr>
            <w:rStyle w:val="24"/>
            <w:rFonts w:hint="eastAsia"/>
            <w:rPrChange w:id="970" w:author="wangyuxuan (A)" w:date="2018-05-26T11:59:00Z">
              <w:rPr>
                <w:rStyle w:val="26"/>
                <w:rFonts w:hint="eastAsia"/>
              </w:rPr>
            </w:rPrChange>
          </w:rPr>
          <w:delText>列表</w:delText>
        </w:r>
      </w:del>
      <w:del w:id="971" w:author="wangyuxuan (A)" w:date="2018-05-26T11:59:00Z">
        <w:r>
          <w:rPr/>
          <w:tab/>
        </w:r>
      </w:del>
      <w:del w:id="972" w:author="wangyuxuan (A)" w:date="2018-05-26T11:59:00Z">
        <w:r>
          <w:rPr/>
          <w:delText>4</w:delText>
        </w:r>
      </w:del>
    </w:p>
    <w:p>
      <w:pPr>
        <w:pStyle w:val="20"/>
        <w:tabs>
          <w:tab w:val="left" w:pos="840"/>
          <w:tab w:val="right" w:leader="dot" w:pos="8296"/>
        </w:tabs>
        <w:rPr>
          <w:del w:id="97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974" w:author="wangyuxuan (A)" w:date="2018-05-26T11:59:00Z">
        <w:r>
          <w:rPr>
            <w:rStyle w:val="24"/>
            <w:snapToGrid w:val="0"/>
            <w:w w:val="0"/>
            <w:rPrChange w:id="975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1)</w:delText>
        </w:r>
      </w:del>
      <w:del w:id="976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977" w:author="wangyuxuan (A)" w:date="2018-05-26T11:59:00Z">
        <w:r>
          <w:rPr>
            <w:rStyle w:val="24"/>
            <w:rFonts w:hint="eastAsia"/>
            <w:rPrChange w:id="978" w:author="wangyuxuan (A)" w:date="2018-05-26T11:59:00Z">
              <w:rPr>
                <w:rStyle w:val="26"/>
                <w:rFonts w:hint="eastAsia"/>
              </w:rPr>
            </w:rPrChange>
          </w:rPr>
          <w:delText>设备接口</w:delText>
        </w:r>
      </w:del>
      <w:del w:id="979" w:author="wangyuxuan (A)" w:date="2018-05-26T11:59:00Z">
        <w:r>
          <w:rPr/>
          <w:tab/>
        </w:r>
      </w:del>
      <w:del w:id="980" w:author="wangyuxuan (A)" w:date="2018-05-26T11:59:00Z">
        <w:r>
          <w:rPr/>
          <w:delText>4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98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982" w:author="wangyuxuan (A)" w:date="2018-05-26T11:59:00Z">
        <w:r>
          <w:rPr>
            <w:rStyle w:val="24"/>
            <w:snapToGrid w:val="0"/>
            <w:w w:val="0"/>
            <w:rPrChange w:id="983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2.1.1</w:delText>
        </w:r>
      </w:del>
      <w:del w:id="98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985" w:author="wangyuxuan (A)" w:date="2018-05-26T11:59:00Z">
        <w:r>
          <w:rPr>
            <w:rStyle w:val="24"/>
            <w:rFonts w:hint="eastAsia"/>
            <w:rPrChange w:id="986" w:author="wangyuxuan (A)" w:date="2018-05-26T11:59:00Z">
              <w:rPr>
                <w:rStyle w:val="26"/>
                <w:rFonts w:hint="eastAsia"/>
              </w:rPr>
            </w:rPrChange>
          </w:rPr>
          <w:delText>获取设备服务信息</w:delText>
        </w:r>
      </w:del>
      <w:del w:id="987" w:author="wangyuxuan (A)" w:date="2018-05-26T11:59:00Z">
        <w:r>
          <w:rPr/>
          <w:tab/>
        </w:r>
      </w:del>
      <w:del w:id="988" w:author="wangyuxuan (A)" w:date="2018-05-26T11:59:00Z">
        <w:r>
          <w:rPr/>
          <w:delText>4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989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990" w:author="wangyuxuan (A)" w:date="2018-05-26T11:59:00Z">
        <w:r>
          <w:rPr>
            <w:rStyle w:val="24"/>
            <w:snapToGrid w:val="0"/>
            <w:w w:val="0"/>
            <w:rPrChange w:id="991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2.1.2</w:delText>
        </w:r>
      </w:del>
      <w:del w:id="99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993" w:author="wangyuxuan (A)" w:date="2018-05-26T11:59:00Z">
        <w:r>
          <w:rPr>
            <w:rStyle w:val="24"/>
            <w:rFonts w:hint="eastAsia"/>
            <w:rPrChange w:id="994" w:author="wangyuxuan (A)" w:date="2018-05-26T11:59:00Z">
              <w:rPr>
                <w:rStyle w:val="26"/>
                <w:rFonts w:hint="eastAsia"/>
              </w:rPr>
            </w:rPrChange>
          </w:rPr>
          <w:delText>获取设备信息全集</w:delText>
        </w:r>
      </w:del>
      <w:del w:id="995" w:author="wangyuxuan (A)" w:date="2018-05-26T11:59:00Z">
        <w:r>
          <w:rPr/>
          <w:tab/>
        </w:r>
      </w:del>
      <w:del w:id="996" w:author="wangyuxuan (A)" w:date="2018-05-26T11:59:00Z">
        <w:r>
          <w:rPr/>
          <w:delText>4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99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998" w:author="wangyuxuan (A)" w:date="2018-05-26T11:59:00Z">
        <w:r>
          <w:rPr>
            <w:rStyle w:val="24"/>
            <w:snapToGrid w:val="0"/>
            <w:w w:val="0"/>
            <w:rPrChange w:id="999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2.1.3</w:delText>
        </w:r>
      </w:del>
      <w:del w:id="1000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01" w:author="wangyuxuan (A)" w:date="2018-05-26T11:59:00Z">
        <w:r>
          <w:rPr>
            <w:rStyle w:val="24"/>
            <w:rFonts w:hint="eastAsia"/>
            <w:rPrChange w:id="1002" w:author="wangyuxuan (A)" w:date="2018-05-26T11:59:00Z">
              <w:rPr>
                <w:rStyle w:val="26"/>
                <w:rFonts w:hint="eastAsia"/>
              </w:rPr>
            </w:rPrChange>
          </w:rPr>
          <w:delText>下发命令到设备</w:delText>
        </w:r>
      </w:del>
      <w:del w:id="1003" w:author="wangyuxuan (A)" w:date="2018-05-26T11:59:00Z">
        <w:r>
          <w:rPr/>
          <w:tab/>
        </w:r>
      </w:del>
      <w:del w:id="1004" w:author="wangyuxuan (A)" w:date="2018-05-26T11:59:00Z">
        <w:r>
          <w:rPr/>
          <w:delText>5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0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06" w:author="wangyuxuan (A)" w:date="2018-05-26T11:59:00Z">
        <w:r>
          <w:rPr>
            <w:rStyle w:val="24"/>
            <w:snapToGrid w:val="0"/>
            <w:w w:val="0"/>
            <w:rPrChange w:id="1007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2.1.4</w:delText>
        </w:r>
      </w:del>
      <w:del w:id="100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09" w:author="wangyuxuan (A)" w:date="2018-05-26T11:59:00Z">
        <w:r>
          <w:rPr>
            <w:rStyle w:val="24"/>
            <w:rFonts w:hint="eastAsia"/>
            <w:rPrChange w:id="1010" w:author="wangyuxuan (A)" w:date="2018-05-26T11:59:00Z">
              <w:rPr>
                <w:rStyle w:val="26"/>
                <w:rFonts w:hint="eastAsia"/>
              </w:rPr>
            </w:rPrChange>
          </w:rPr>
          <w:delText>获取设备事件通知</w:delText>
        </w:r>
      </w:del>
      <w:del w:id="1011" w:author="wangyuxuan (A)" w:date="2018-05-26T11:59:00Z">
        <w:r>
          <w:rPr/>
          <w:tab/>
        </w:r>
      </w:del>
      <w:del w:id="1012" w:author="wangyuxuan (A)" w:date="2018-05-26T11:59:00Z">
        <w:r>
          <w:rPr/>
          <w:delText>6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1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14" w:author="wangyuxuan (A)" w:date="2018-05-26T11:59:00Z">
        <w:r>
          <w:rPr>
            <w:rStyle w:val="24"/>
            <w:snapToGrid w:val="0"/>
            <w:w w:val="0"/>
            <w:rPrChange w:id="1015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2.1.1</w:delText>
        </w:r>
      </w:del>
      <w:del w:id="1016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17" w:author="wangyuxuan (A)" w:date="2018-05-26T11:59:00Z">
        <w:r>
          <w:rPr>
            <w:rStyle w:val="24"/>
            <w:rFonts w:hint="eastAsia"/>
            <w:rPrChange w:id="1018" w:author="wangyuxuan (A)" w:date="2018-05-26T11:59:00Z">
              <w:rPr>
                <w:rStyle w:val="26"/>
                <w:rFonts w:hint="eastAsia"/>
              </w:rPr>
            </w:rPrChange>
          </w:rPr>
          <w:delText>获取设备历史信息</w:delText>
        </w:r>
      </w:del>
      <w:del w:id="1019" w:author="wangyuxuan (A)" w:date="2018-05-26T11:59:00Z">
        <w:r>
          <w:rPr/>
          <w:tab/>
        </w:r>
      </w:del>
      <w:del w:id="1020" w:author="wangyuxuan (A)" w:date="2018-05-26T11:59:00Z">
        <w:r>
          <w:rPr/>
          <w:delText>7</w:delText>
        </w:r>
      </w:del>
    </w:p>
    <w:p>
      <w:pPr>
        <w:pStyle w:val="20"/>
        <w:tabs>
          <w:tab w:val="left" w:pos="840"/>
          <w:tab w:val="right" w:leader="dot" w:pos="8296"/>
        </w:tabs>
        <w:rPr>
          <w:del w:id="102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22" w:author="wangyuxuan (A)" w:date="2018-05-26T11:59:00Z">
        <w:r>
          <w:rPr>
            <w:rStyle w:val="24"/>
            <w:snapToGrid w:val="0"/>
            <w:w w:val="0"/>
            <w:rPrChange w:id="1023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2)</w:delText>
        </w:r>
      </w:del>
      <w:del w:id="102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25" w:author="wangyuxuan (A)" w:date="2018-05-26T11:59:00Z">
        <w:r>
          <w:rPr>
            <w:rStyle w:val="24"/>
            <w:rFonts w:hint="eastAsia"/>
            <w:rPrChange w:id="1026" w:author="wangyuxuan (A)" w:date="2018-05-26T11:59:00Z">
              <w:rPr>
                <w:rStyle w:val="26"/>
                <w:rFonts w:hint="eastAsia"/>
              </w:rPr>
            </w:rPrChange>
          </w:rPr>
          <w:delText>场景接口</w:delText>
        </w:r>
      </w:del>
      <w:del w:id="1027" w:author="wangyuxuan (A)" w:date="2018-05-26T11:59:00Z">
        <w:r>
          <w:rPr/>
          <w:tab/>
        </w:r>
      </w:del>
      <w:del w:id="1028" w:author="wangyuxuan (A)" w:date="2018-05-26T11:59:00Z">
        <w:r>
          <w:rPr/>
          <w:delText>8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29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30" w:author="wangyuxuan (A)" w:date="2018-05-26T11:59:00Z">
        <w:r>
          <w:rPr>
            <w:rStyle w:val="24"/>
            <w:snapToGrid w:val="0"/>
            <w:w w:val="0"/>
            <w:rPrChange w:id="1031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2.2.1</w:delText>
        </w:r>
      </w:del>
      <w:del w:id="103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33" w:author="wangyuxuan (A)" w:date="2018-05-26T11:59:00Z">
        <w:r>
          <w:rPr>
            <w:rStyle w:val="24"/>
            <w:rFonts w:hint="eastAsia"/>
            <w:rPrChange w:id="1034" w:author="wangyuxuan (A)" w:date="2018-05-26T11:59:00Z">
              <w:rPr>
                <w:rStyle w:val="26"/>
                <w:rFonts w:hint="eastAsia"/>
              </w:rPr>
            </w:rPrChange>
          </w:rPr>
          <w:delText>获取场景列表</w:delText>
        </w:r>
      </w:del>
      <w:del w:id="1035" w:author="wangyuxuan (A)" w:date="2018-05-26T11:59:00Z">
        <w:r>
          <w:rPr/>
          <w:tab/>
        </w:r>
      </w:del>
      <w:del w:id="1036" w:author="wangyuxuan (A)" w:date="2018-05-26T11:59:00Z">
        <w:r>
          <w:rPr/>
          <w:delText>8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3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38" w:author="wangyuxuan (A)" w:date="2018-05-26T11:59:00Z">
        <w:r>
          <w:rPr>
            <w:rStyle w:val="24"/>
            <w:snapToGrid w:val="0"/>
            <w:w w:val="0"/>
            <w:rPrChange w:id="1039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2.2.2</w:delText>
        </w:r>
      </w:del>
      <w:del w:id="1040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41" w:author="wangyuxuan (A)" w:date="2018-05-26T11:59:00Z">
        <w:r>
          <w:rPr>
            <w:rStyle w:val="24"/>
            <w:rFonts w:hint="eastAsia"/>
            <w:rPrChange w:id="1042" w:author="wangyuxuan (A)" w:date="2018-05-26T11:59:00Z">
              <w:rPr>
                <w:rStyle w:val="26"/>
                <w:rFonts w:hint="eastAsia"/>
              </w:rPr>
            </w:rPrChange>
          </w:rPr>
          <w:delText>创建手动场景</w:delText>
        </w:r>
      </w:del>
      <w:del w:id="1043" w:author="wangyuxuan (A)" w:date="2018-05-26T11:59:00Z">
        <w:r>
          <w:rPr/>
          <w:tab/>
        </w:r>
      </w:del>
      <w:del w:id="1044" w:author="wangyuxuan (A)" w:date="2018-05-26T11:59:00Z">
        <w:r>
          <w:rPr/>
          <w:delText>9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4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46" w:author="wangyuxuan (A)" w:date="2018-05-26T11:59:00Z">
        <w:r>
          <w:rPr>
            <w:rStyle w:val="24"/>
            <w:snapToGrid w:val="0"/>
            <w:w w:val="0"/>
            <w:rPrChange w:id="1047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2.2.3</w:delText>
        </w:r>
      </w:del>
      <w:del w:id="104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49" w:author="wangyuxuan (A)" w:date="2018-05-26T11:59:00Z">
        <w:r>
          <w:rPr>
            <w:rStyle w:val="24"/>
            <w:rFonts w:hint="eastAsia"/>
            <w:rPrChange w:id="1050" w:author="wangyuxuan (A)" w:date="2018-05-26T11:59:00Z">
              <w:rPr>
                <w:rStyle w:val="26"/>
                <w:rFonts w:hint="eastAsia"/>
              </w:rPr>
            </w:rPrChange>
          </w:rPr>
          <w:delText>修改手动场景</w:delText>
        </w:r>
      </w:del>
      <w:del w:id="1051" w:author="wangyuxuan (A)" w:date="2018-05-26T11:59:00Z">
        <w:r>
          <w:rPr/>
          <w:tab/>
        </w:r>
      </w:del>
      <w:del w:id="1052" w:author="wangyuxuan (A)" w:date="2018-05-26T11:59:00Z">
        <w:r>
          <w:rPr/>
          <w:delText>10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5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54" w:author="wangyuxuan (A)" w:date="2018-05-26T11:59:00Z">
        <w:r>
          <w:rPr>
            <w:rStyle w:val="24"/>
            <w:snapToGrid w:val="0"/>
            <w:w w:val="0"/>
            <w:rPrChange w:id="1055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2.2.4</w:delText>
        </w:r>
      </w:del>
      <w:del w:id="1056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57" w:author="wangyuxuan (A)" w:date="2018-05-26T11:59:00Z">
        <w:r>
          <w:rPr>
            <w:rStyle w:val="24"/>
            <w:rFonts w:hint="eastAsia"/>
            <w:rPrChange w:id="1058" w:author="wangyuxuan (A)" w:date="2018-05-26T11:59:00Z">
              <w:rPr>
                <w:rStyle w:val="26"/>
                <w:rFonts w:hint="eastAsia"/>
              </w:rPr>
            </w:rPrChange>
          </w:rPr>
          <w:delText>删除手动场景</w:delText>
        </w:r>
      </w:del>
      <w:del w:id="1059" w:author="wangyuxuan (A)" w:date="2018-05-26T11:59:00Z">
        <w:r>
          <w:rPr/>
          <w:tab/>
        </w:r>
      </w:del>
      <w:del w:id="1060" w:author="wangyuxuan (A)" w:date="2018-05-26T11:59:00Z">
        <w:r>
          <w:rPr/>
          <w:delText>11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6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62" w:author="wangyuxuan (A)" w:date="2018-05-26T11:59:00Z">
        <w:r>
          <w:rPr>
            <w:rStyle w:val="24"/>
            <w:snapToGrid w:val="0"/>
            <w:w w:val="0"/>
            <w:rPrChange w:id="1063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2.2.5</w:delText>
        </w:r>
      </w:del>
      <w:del w:id="106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65" w:author="wangyuxuan (A)" w:date="2018-05-26T11:59:00Z">
        <w:r>
          <w:rPr>
            <w:rStyle w:val="24"/>
            <w:rFonts w:hint="eastAsia"/>
            <w:rPrChange w:id="1066" w:author="wangyuxuan (A)" w:date="2018-05-26T11:59:00Z">
              <w:rPr>
                <w:rStyle w:val="26"/>
                <w:rFonts w:hint="eastAsia"/>
              </w:rPr>
            </w:rPrChange>
          </w:rPr>
          <w:delText>创建自动规则</w:delText>
        </w:r>
      </w:del>
      <w:del w:id="1067" w:author="wangyuxuan (A)" w:date="2018-05-26T11:59:00Z">
        <w:r>
          <w:rPr/>
          <w:tab/>
        </w:r>
      </w:del>
      <w:del w:id="1068" w:author="wangyuxuan (A)" w:date="2018-05-26T11:59:00Z">
        <w:r>
          <w:rPr/>
          <w:delText>12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69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70" w:author="wangyuxuan (A)" w:date="2018-05-26T11:59:00Z">
        <w:r>
          <w:rPr>
            <w:rStyle w:val="24"/>
            <w:snapToGrid w:val="0"/>
            <w:w w:val="0"/>
            <w:rPrChange w:id="1071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2.2.6</w:delText>
        </w:r>
      </w:del>
      <w:del w:id="107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73" w:author="wangyuxuan (A)" w:date="2018-05-26T11:59:00Z">
        <w:r>
          <w:rPr>
            <w:rStyle w:val="24"/>
            <w:rFonts w:hint="eastAsia"/>
            <w:rPrChange w:id="1074" w:author="wangyuxuan (A)" w:date="2018-05-26T11:59:00Z">
              <w:rPr>
                <w:rStyle w:val="26"/>
                <w:rFonts w:hint="eastAsia"/>
              </w:rPr>
            </w:rPrChange>
          </w:rPr>
          <w:delText>修改自动规则</w:delText>
        </w:r>
      </w:del>
      <w:del w:id="1075" w:author="wangyuxuan (A)" w:date="2018-05-26T11:59:00Z">
        <w:r>
          <w:rPr/>
          <w:tab/>
        </w:r>
      </w:del>
      <w:del w:id="1076" w:author="wangyuxuan (A)" w:date="2018-05-26T11:59:00Z">
        <w:r>
          <w:rPr/>
          <w:delText>14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7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78" w:author="wangyuxuan (A)" w:date="2018-05-26T11:59:00Z">
        <w:r>
          <w:rPr>
            <w:rStyle w:val="24"/>
            <w:snapToGrid w:val="0"/>
            <w:w w:val="0"/>
            <w:rPrChange w:id="1079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2.2.7</w:delText>
        </w:r>
      </w:del>
      <w:del w:id="1080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81" w:author="wangyuxuan (A)" w:date="2018-05-26T11:59:00Z">
        <w:r>
          <w:rPr>
            <w:rStyle w:val="24"/>
            <w:rFonts w:hint="eastAsia"/>
            <w:rPrChange w:id="1082" w:author="wangyuxuan (A)" w:date="2018-05-26T11:59:00Z">
              <w:rPr>
                <w:rStyle w:val="26"/>
                <w:rFonts w:hint="eastAsia"/>
              </w:rPr>
            </w:rPrChange>
          </w:rPr>
          <w:delText>删除自动规则</w:delText>
        </w:r>
      </w:del>
      <w:del w:id="1083" w:author="wangyuxuan (A)" w:date="2018-05-26T11:59:00Z">
        <w:r>
          <w:rPr/>
          <w:tab/>
        </w:r>
      </w:del>
      <w:del w:id="1084" w:author="wangyuxuan (A)" w:date="2018-05-26T11:59:00Z">
        <w:r>
          <w:rPr/>
          <w:delText>15</w:delText>
        </w:r>
      </w:del>
    </w:p>
    <w:p>
      <w:pPr>
        <w:pStyle w:val="20"/>
        <w:tabs>
          <w:tab w:val="left" w:pos="840"/>
          <w:tab w:val="right" w:leader="dot" w:pos="8296"/>
        </w:tabs>
        <w:rPr>
          <w:del w:id="1085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86" w:author="wangyuxuan (A)" w:date="2018-05-26T11:59:00Z">
        <w:r>
          <w:rPr>
            <w:rStyle w:val="24"/>
            <w:snapToGrid w:val="0"/>
            <w:w w:val="0"/>
            <w:rPrChange w:id="1087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3)</w:delText>
        </w:r>
      </w:del>
      <w:del w:id="1088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89" w:author="wangyuxuan (A)" w:date="2018-05-26T11:59:00Z">
        <w:r>
          <w:rPr>
            <w:rStyle w:val="24"/>
            <w:rFonts w:hint="eastAsia"/>
            <w:rPrChange w:id="1090" w:author="wangyuxuan (A)" w:date="2018-05-26T11:59:00Z">
              <w:rPr>
                <w:rStyle w:val="26"/>
                <w:rFonts w:hint="eastAsia"/>
              </w:rPr>
            </w:rPrChange>
          </w:rPr>
          <w:delText>路由器接口</w:delText>
        </w:r>
      </w:del>
      <w:del w:id="1091" w:author="wangyuxuan (A)" w:date="2018-05-26T11:59:00Z">
        <w:r>
          <w:rPr/>
          <w:tab/>
        </w:r>
      </w:del>
      <w:del w:id="1092" w:author="wangyuxuan (A)" w:date="2018-05-26T11:59:00Z">
        <w:r>
          <w:rPr/>
          <w:delText>16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093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094" w:author="wangyuxuan (A)" w:date="2018-05-26T11:59:00Z">
        <w:r>
          <w:rPr>
            <w:rStyle w:val="24"/>
            <w:snapToGrid w:val="0"/>
            <w:w w:val="0"/>
            <w:rPrChange w:id="1095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2.3.1</w:delText>
        </w:r>
      </w:del>
      <w:del w:id="1096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097" w:author="wangyuxuan (A)" w:date="2018-05-26T11:59:00Z">
        <w:r>
          <w:rPr>
            <w:rStyle w:val="24"/>
            <w:rFonts w:hint="eastAsia"/>
            <w:rPrChange w:id="1098" w:author="wangyuxuan (A)" w:date="2018-05-26T11:59:00Z">
              <w:rPr>
                <w:rStyle w:val="26"/>
                <w:rFonts w:hint="eastAsia"/>
              </w:rPr>
            </w:rPrChange>
          </w:rPr>
          <w:delText>路由器通用交互接口</w:delText>
        </w:r>
      </w:del>
      <w:del w:id="1099" w:author="wangyuxuan (A)" w:date="2018-05-26T11:59:00Z">
        <w:r>
          <w:rPr/>
          <w:tab/>
        </w:r>
      </w:del>
      <w:del w:id="1100" w:author="wangyuxuan (A)" w:date="2018-05-26T11:59:00Z">
        <w:r>
          <w:rPr/>
          <w:delText>16</w:delText>
        </w:r>
      </w:del>
    </w:p>
    <w:p>
      <w:pPr>
        <w:pStyle w:val="20"/>
        <w:tabs>
          <w:tab w:val="left" w:pos="840"/>
          <w:tab w:val="right" w:leader="dot" w:pos="8296"/>
        </w:tabs>
        <w:rPr>
          <w:del w:id="1101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102" w:author="wangyuxuan (A)" w:date="2018-05-26T11:59:00Z">
        <w:r>
          <w:rPr>
            <w:rStyle w:val="24"/>
            <w:snapToGrid w:val="0"/>
            <w:w w:val="0"/>
            <w:rPrChange w:id="1103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4)</w:delText>
        </w:r>
      </w:del>
      <w:del w:id="1104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105" w:author="wangyuxuan (A)" w:date="2018-05-26T11:59:00Z">
        <w:r>
          <w:rPr>
            <w:rStyle w:val="24"/>
            <w:rFonts w:hint="eastAsia"/>
            <w:rPrChange w:id="1106" w:author="wangyuxuan (A)" w:date="2018-05-26T11:59:00Z">
              <w:rPr>
                <w:rStyle w:val="26"/>
                <w:rFonts w:hint="eastAsia"/>
              </w:rPr>
            </w:rPrChange>
          </w:rPr>
          <w:delText>扩展接口</w:delText>
        </w:r>
      </w:del>
      <w:del w:id="1107" w:author="wangyuxuan (A)" w:date="2018-05-26T11:59:00Z">
        <w:r>
          <w:rPr/>
          <w:tab/>
        </w:r>
      </w:del>
      <w:del w:id="1108" w:author="wangyuxuan (A)" w:date="2018-05-26T11:59:00Z">
        <w:r>
          <w:rPr/>
          <w:delText>17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109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110" w:author="wangyuxuan (A)" w:date="2018-05-26T11:59:00Z">
        <w:r>
          <w:rPr>
            <w:rStyle w:val="24"/>
            <w:snapToGrid w:val="0"/>
            <w:w w:val="0"/>
            <w:rPrChange w:id="1111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2.4.1</w:delText>
        </w:r>
      </w:del>
      <w:del w:id="1112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113" w:author="wangyuxuan (A)" w:date="2018-05-26T11:59:00Z">
        <w:r>
          <w:rPr>
            <w:rStyle w:val="24"/>
            <w:rFonts w:hint="eastAsia"/>
            <w:rPrChange w:id="1114" w:author="wangyuxuan (A)" w:date="2018-05-26T11:59:00Z">
              <w:rPr>
                <w:rStyle w:val="26"/>
                <w:rFonts w:hint="eastAsia"/>
              </w:rPr>
            </w:rPrChange>
          </w:rPr>
          <w:delText>拉起商城页面</w:delText>
        </w:r>
      </w:del>
      <w:del w:id="1115" w:author="wangyuxuan (A)" w:date="2018-05-26T11:59:00Z">
        <w:r>
          <w:rPr/>
          <w:tab/>
        </w:r>
      </w:del>
      <w:del w:id="1116" w:author="wangyuxuan (A)" w:date="2018-05-26T11:59:00Z">
        <w:r>
          <w:rPr/>
          <w:delText>17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117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118" w:author="wangyuxuan (A)" w:date="2018-05-26T11:59:00Z">
        <w:r>
          <w:rPr>
            <w:rStyle w:val="24"/>
            <w:snapToGrid w:val="0"/>
            <w:w w:val="0"/>
            <w:rPrChange w:id="1119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2.4.2</w:delText>
        </w:r>
      </w:del>
      <w:del w:id="1120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121" w:author="wangyuxuan (A)" w:date="2018-05-26T11:59:00Z">
        <w:r>
          <w:rPr>
            <w:rStyle w:val="24"/>
            <w:rFonts w:hint="eastAsia"/>
            <w:rPrChange w:id="1122" w:author="wangyuxuan (A)" w:date="2018-05-26T11:59:00Z">
              <w:rPr>
                <w:rStyle w:val="26"/>
                <w:rFonts w:hint="eastAsia"/>
              </w:rPr>
            </w:rPrChange>
          </w:rPr>
          <w:delText>拉起酷玩页面</w:delText>
        </w:r>
      </w:del>
      <w:del w:id="1123" w:author="wangyuxuan (A)" w:date="2018-05-26T11:59:00Z">
        <w:r>
          <w:rPr/>
          <w:tab/>
        </w:r>
      </w:del>
      <w:del w:id="1124" w:author="wangyuxuan (A)" w:date="2018-05-26T11:59:00Z">
        <w:r>
          <w:rPr/>
          <w:delText>18</w:delText>
        </w:r>
      </w:del>
    </w:p>
    <w:p>
      <w:pPr>
        <w:pStyle w:val="11"/>
        <w:rPr>
          <w:del w:id="1126" w:author="wangyuxuan (A)" w:date="2018-05-26T11:59:00Z"/>
          <w:rFonts w:asciiTheme="minorHAnsi" w:hAnsiTheme="minorHAnsi" w:eastAsiaTheme="minorEastAsia" w:cstheme="minorBidi"/>
          <w:kern w:val="2"/>
          <w:szCs w:val="22"/>
        </w:rPr>
        <w:pPrChange w:id="1125" w:author="chenpeng (AW)" w:date="2018-01-29T14:48:00Z">
          <w:pPr>
            <w:pStyle w:val="14"/>
            <w:tabs>
              <w:tab w:val="left" w:pos="1680"/>
              <w:tab w:val="right" w:leader="dot" w:pos="8296"/>
            </w:tabs>
          </w:pPr>
        </w:pPrChange>
      </w:pPr>
      <w:del w:id="1127" w:author="wangyuxuan (A)" w:date="2018-05-26T11:59:00Z">
        <w:r>
          <w:rPr>
            <w:rStyle w:val="24"/>
            <w:snapToGrid w:val="0"/>
            <w:w w:val="0"/>
            <w:rPrChange w:id="1128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2.4.3</w:delText>
        </w:r>
      </w:del>
      <w:del w:id="112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130" w:author="wangyuxuan (A)" w:date="2018-05-26T11:59:00Z">
        <w:r>
          <w:rPr>
            <w:rStyle w:val="24"/>
            <w:rFonts w:hint="eastAsia"/>
            <w:rPrChange w:id="1131" w:author="wangyuxuan (A)" w:date="2018-05-26T11:59:00Z">
              <w:rPr>
                <w:rStyle w:val="26"/>
                <w:rFonts w:hint="eastAsia"/>
              </w:rPr>
            </w:rPrChange>
          </w:rPr>
          <w:delText>拉起</w:delText>
        </w:r>
      </w:del>
      <w:del w:id="1132" w:author="wangyuxuan (A)" w:date="2018-05-26T11:59:00Z">
        <w:r>
          <w:rPr>
            <w:rStyle w:val="24"/>
            <w:rPrChange w:id="1133" w:author="wangyuxuan (A)" w:date="2018-05-26T11:59:00Z">
              <w:rPr>
                <w:rStyle w:val="26"/>
              </w:rPr>
            </w:rPrChange>
          </w:rPr>
          <w:delText>native</w:delText>
        </w:r>
      </w:del>
      <w:del w:id="1134" w:author="wangyuxuan (A)" w:date="2018-05-26T11:59:00Z">
        <w:r>
          <w:rPr>
            <w:rStyle w:val="24"/>
            <w:rFonts w:hint="eastAsia"/>
            <w:rPrChange w:id="1135" w:author="wangyuxuan (A)" w:date="2018-05-26T11:59:00Z">
              <w:rPr>
                <w:rStyle w:val="26"/>
                <w:rFonts w:hint="eastAsia"/>
              </w:rPr>
            </w:rPrChange>
          </w:rPr>
          <w:delText>自动场景添加页面</w:delText>
        </w:r>
      </w:del>
      <w:del w:id="1136" w:author="wangyuxuan (A)" w:date="2018-05-26T11:59:00Z">
        <w:r>
          <w:rPr/>
          <w:tab/>
        </w:r>
      </w:del>
      <w:del w:id="1137" w:author="wangyuxuan (A)" w:date="2018-05-26T11:59:00Z">
        <w:r>
          <w:rPr/>
          <w:delText>18</w:delText>
        </w:r>
      </w:del>
    </w:p>
    <w:p>
      <w:pPr>
        <w:pStyle w:val="14"/>
        <w:tabs>
          <w:tab w:val="left" w:pos="1680"/>
          <w:tab w:val="right" w:leader="dot" w:pos="8296"/>
        </w:tabs>
        <w:rPr>
          <w:del w:id="1138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139" w:author="wangyuxuan (A)" w:date="2018-05-26T11:59:00Z">
        <w:r>
          <w:rPr>
            <w:rStyle w:val="24"/>
            <w:snapToGrid w:val="0"/>
            <w:w w:val="0"/>
            <w:rPrChange w:id="1140" w:author="wangyuxuan (A)" w:date="2018-05-26T11:59:00Z">
              <w:rPr>
                <w:rStyle w:val="26"/>
                <w:snapToGrid w:val="0"/>
                <w:w w:val="0"/>
              </w:rPr>
            </w:rPrChange>
          </w:rPr>
          <w:delText>2.4.4</w:delText>
        </w:r>
      </w:del>
      <w:del w:id="1141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142" w:author="wangyuxuan (A)" w:date="2018-05-26T11:59:00Z">
        <w:r>
          <w:rPr>
            <w:rStyle w:val="24"/>
            <w:rFonts w:hint="eastAsia"/>
            <w:rPrChange w:id="1143" w:author="wangyuxuan (A)" w:date="2018-05-26T11:59:00Z">
              <w:rPr>
                <w:rStyle w:val="26"/>
                <w:rFonts w:hint="eastAsia"/>
              </w:rPr>
            </w:rPrChange>
          </w:rPr>
          <w:delText>返回首页</w:delText>
        </w:r>
      </w:del>
      <w:del w:id="1144" w:author="wangyuxuan (A)" w:date="2018-05-26T11:59:00Z">
        <w:r>
          <w:rPr/>
          <w:tab/>
        </w:r>
      </w:del>
      <w:del w:id="1145" w:author="wangyuxuan (A)" w:date="2018-05-26T11:59:00Z">
        <w:r>
          <w:rPr/>
          <w:delText>19</w:delText>
        </w:r>
      </w:del>
    </w:p>
    <w:p>
      <w:pPr>
        <w:pStyle w:val="18"/>
        <w:tabs>
          <w:tab w:val="left" w:pos="420"/>
          <w:tab w:val="right" w:leader="dot" w:pos="8296"/>
        </w:tabs>
        <w:rPr>
          <w:del w:id="1146" w:author="wangyuxuan (A)" w:date="2018-05-26T11:59:00Z"/>
          <w:rFonts w:asciiTheme="minorHAnsi" w:hAnsiTheme="minorHAnsi" w:eastAsiaTheme="minorEastAsia" w:cstheme="minorBidi"/>
          <w:kern w:val="2"/>
          <w:szCs w:val="22"/>
        </w:rPr>
      </w:pPr>
      <w:del w:id="1147" w:author="wangyuxuan (A)" w:date="2018-05-26T11:59:00Z">
        <w:r>
          <w:rPr>
            <w:rStyle w:val="24"/>
            <w:rPrChange w:id="1148" w:author="wangyuxuan (A)" w:date="2018-05-26T11:59:00Z">
              <w:rPr>
                <w:rStyle w:val="26"/>
              </w:rPr>
            </w:rPrChange>
          </w:rPr>
          <w:delText>3.</w:delText>
        </w:r>
      </w:del>
      <w:del w:id="1149" w:author="wangyuxuan (A)" w:date="2018-05-26T11:59:00Z">
        <w:r>
          <w:rPr>
            <w:rFonts w:asciiTheme="minorHAnsi" w:hAnsiTheme="minorHAnsi" w:eastAsiaTheme="minorEastAsia" w:cstheme="minorBidi"/>
            <w:kern w:val="2"/>
            <w:szCs w:val="22"/>
          </w:rPr>
          <w:tab/>
        </w:r>
      </w:del>
      <w:del w:id="1150" w:author="wangyuxuan (A)" w:date="2018-05-26T11:59:00Z">
        <w:r>
          <w:rPr>
            <w:rStyle w:val="24"/>
            <w:rFonts w:hint="eastAsia"/>
            <w:rPrChange w:id="1151" w:author="wangyuxuan (A)" w:date="2018-05-26T11:59:00Z">
              <w:rPr>
                <w:rStyle w:val="26"/>
                <w:rFonts w:hint="eastAsia"/>
              </w:rPr>
            </w:rPrChange>
          </w:rPr>
          <w:delText>异常错误码描述</w:delText>
        </w:r>
      </w:del>
      <w:del w:id="1152" w:author="wangyuxuan (A)" w:date="2018-05-26T11:59:00Z">
        <w:r>
          <w:rPr/>
          <w:tab/>
        </w:r>
      </w:del>
      <w:del w:id="1153" w:author="wangyuxuan (A)" w:date="2018-05-26T11:59:00Z">
        <w:r>
          <w:rPr/>
          <w:delText>19</w:delText>
        </w:r>
      </w:del>
    </w:p>
    <w:p>
      <w:pPr>
        <w:ind w:firstLine="435"/>
        <w:rPr>
          <w:rFonts w:ascii="Arial" w:hAnsi="Arial"/>
          <w:b/>
          <w:sz w:val="22"/>
          <w:szCs w:val="32"/>
        </w:rPr>
      </w:pPr>
      <w:r>
        <w:rPr>
          <w:rFonts w:ascii="Arial" w:hAnsi="Arial"/>
          <w:b/>
          <w:sz w:val="22"/>
          <w:szCs w:val="32"/>
        </w:rPr>
        <w:fldChar w:fldCharType="end"/>
      </w:r>
    </w:p>
    <w:p>
      <w:pPr>
        <w:ind w:firstLine="435"/>
        <w:rPr>
          <w:rFonts w:ascii="Arial" w:hAnsi="Arial"/>
          <w:b/>
          <w:sz w:val="22"/>
          <w:szCs w:val="32"/>
        </w:rPr>
      </w:pPr>
    </w:p>
    <w:p>
      <w:pPr>
        <w:pStyle w:val="2"/>
      </w:pPr>
      <w:bookmarkStart w:id="1" w:name="_Toc515099318"/>
      <w:r>
        <w:rPr>
          <w:rFonts w:hint="eastAsia"/>
        </w:rPr>
        <w:t>概述</w:t>
      </w:r>
      <w:bookmarkEnd w:id="1"/>
    </w:p>
    <w:p>
      <w:pPr>
        <w:ind w:firstLine="435"/>
      </w:pPr>
      <w:r>
        <w:rPr>
          <w:rFonts w:hint="eastAsia"/>
        </w:rPr>
        <w:t>智能家居APP提供了浏览器jsapi扩展功能，用于实现设备联动、场景配置、路由器交互功能；</w:t>
      </w:r>
    </w:p>
    <w:p>
      <w:pPr>
        <w:ind w:firstLine="435"/>
      </w:pPr>
      <w:r>
        <w:rPr>
          <w:rFonts w:hint="eastAsia"/>
        </w:rPr>
        <w:t>智能家居APP提供了在APP内部加载呈现HTML格式web页面的功能，允许页面中通过JavaScript调用APP所特有的jsapi接口，从而实现对智能家居APP native功能的联动控制。</w:t>
      </w:r>
    </w:p>
    <w:p>
      <w:pPr>
        <w:ind w:firstLine="435"/>
      </w:pPr>
    </w:p>
    <w:p>
      <w:pPr>
        <w:ind w:firstLine="435"/>
      </w:pPr>
      <w:r>
        <w:drawing>
          <wp:inline distT="0" distB="0" distL="0" distR="0">
            <wp:extent cx="5274310" cy="2146935"/>
            <wp:effectExtent l="19050" t="0" r="254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136904" cy="3312368"/>
                      <a:chOff x="251520" y="1844824"/>
                      <a:chExt cx="8136904" cy="3312368"/>
                    </a:xfrm>
                  </a:grpSpPr>
                  <a:sp>
                    <a:nvSpPr>
                      <a:cNvPr id="9" name="圆角矩形 8"/>
                      <a:cNvSpPr/>
                    </a:nvSpPr>
                    <a:spPr>
                      <a:xfrm>
                        <a:off x="251520" y="1844824"/>
                        <a:ext cx="3318684" cy="331236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zh-CN" dirty="0" smtClean="0"/>
                        </a:p>
                        <a:p>
                          <a:pPr algn="ctr"/>
                          <a:endParaRPr lang="en-US" altLang="zh-CN" dirty="0"/>
                        </a:p>
                        <a:p>
                          <a:pPr algn="ctr"/>
                          <a:endParaRPr lang="en-US" altLang="zh-CN" dirty="0" smtClean="0"/>
                        </a:p>
                        <a:p>
                          <a:pPr algn="ctr"/>
                          <a:endParaRPr lang="en-US" altLang="zh-CN" dirty="0"/>
                        </a:p>
                        <a:p>
                          <a:pPr algn="ctr"/>
                          <a:endParaRPr lang="en-US" altLang="zh-CN" dirty="0" smtClean="0"/>
                        </a:p>
                        <a:p>
                          <a:pPr algn="ctr"/>
                          <a:r>
                            <a:rPr lang="zh-CN" altLang="en-US" dirty="0" smtClean="0"/>
                            <a:t>智能家居</a:t>
                          </a:r>
                          <a:r>
                            <a:rPr lang="en-US" altLang="zh-CN" dirty="0" smtClean="0"/>
                            <a:t>APP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475755" y="2921344"/>
                        <a:ext cx="2959908" cy="786687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webview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圆角矩形 4"/>
                      <a:cNvSpPr/>
                    </a:nvSpPr>
                    <a:spPr>
                      <a:xfrm>
                        <a:off x="2628416" y="2921344"/>
                        <a:ext cx="717553" cy="786687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jssdk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565450" y="2383084"/>
                        <a:ext cx="762400" cy="49685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H5 </a:t>
                          </a:r>
                          <a:r>
                            <a:rPr lang="zh-CN" altLang="en-US" dirty="0" smtClean="0"/>
                            <a:t>页面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1372697" y="2383084"/>
                        <a:ext cx="762400" cy="49685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H5 </a:t>
                          </a:r>
                          <a:r>
                            <a:rPr lang="zh-CN" altLang="en-US" dirty="0" smtClean="0"/>
                            <a:t>页面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2179945" y="2383084"/>
                        <a:ext cx="762400" cy="49685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H5 </a:t>
                          </a:r>
                          <a:r>
                            <a:rPr lang="zh-CN" altLang="en-US" dirty="0" smtClean="0"/>
                            <a:t>页面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圆角矩形 9"/>
                      <a:cNvSpPr/>
                    </a:nvSpPr>
                    <a:spPr>
                      <a:xfrm>
                        <a:off x="6660232" y="3429000"/>
                        <a:ext cx="1728192" cy="158417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智能设备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云形标注 11"/>
                      <a:cNvSpPr/>
                    </a:nvSpPr>
                    <a:spPr>
                      <a:xfrm>
                        <a:off x="4644008" y="4005064"/>
                        <a:ext cx="936104" cy="936104"/>
                      </a:xfrm>
                      <a:prstGeom prst="cloudCallout">
                        <a:avLst>
                          <a:gd name="adj1" fmla="val -8623"/>
                          <a:gd name="adj2" fmla="val 3244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左右箭头 13"/>
                      <a:cNvSpPr/>
                    </a:nvSpPr>
                    <a:spPr>
                      <a:xfrm>
                        <a:off x="3563888" y="4437112"/>
                        <a:ext cx="1080120" cy="288032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4499992" y="3284984"/>
                        <a:ext cx="1512168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HiLink</a:t>
                          </a:r>
                          <a:r>
                            <a:rPr lang="zh-CN" altLang="en-US" dirty="0" smtClean="0"/>
                            <a:t>云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HiLink</a:t>
                          </a:r>
                          <a:r>
                            <a:rPr lang="en-US" altLang="zh-CN" dirty="0" smtClean="0"/>
                            <a:t> </a:t>
                          </a:r>
                          <a:r>
                            <a:rPr lang="zh-CN" altLang="en-US" dirty="0" smtClean="0"/>
                            <a:t>网关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左右箭头 15"/>
                      <a:cNvSpPr/>
                    </a:nvSpPr>
                    <a:spPr>
                      <a:xfrm>
                        <a:off x="5580112" y="4437112"/>
                        <a:ext cx="1080120" cy="288032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直接箭头连接符 17"/>
                      <a:cNvCxnSpPr>
                        <a:stCxn id="5" idx="2"/>
                      </a:cNvCxnSpPr>
                    </a:nvCxnSpPr>
                    <a:spPr>
                      <a:xfrm>
                        <a:off x="2987193" y="3708031"/>
                        <a:ext cx="504687" cy="80108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940152" y="4653136"/>
                        <a:ext cx="60144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WiFi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491880" y="4653136"/>
                        <a:ext cx="13067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WiFi</a:t>
                          </a:r>
                          <a:r>
                            <a:rPr lang="en-US" altLang="zh-CN" dirty="0" smtClean="0"/>
                            <a:t>/3G/4G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ind w:firstLine="435"/>
        <w:jc w:val="center"/>
      </w:pPr>
      <w:r>
        <w:rPr>
          <w:rFonts w:hint="eastAsia"/>
        </w:rPr>
        <w:t>组网图</w:t>
      </w:r>
    </w:p>
    <w:p>
      <w:pPr>
        <w:rPr>
          <w:b/>
        </w:rPr>
      </w:pPr>
      <w:r>
        <w:rPr>
          <w:rFonts w:hint="eastAsia"/>
          <w:b/>
        </w:rPr>
        <w:t>功能流程介绍：</w:t>
      </w:r>
    </w:p>
    <w:p>
      <w:pPr>
        <w:ind w:firstLine="435"/>
        <w:rPr>
          <w:b/>
        </w:rPr>
      </w:pPr>
      <w:r>
        <w:rPr>
          <w:rFonts w:hint="eastAsia"/>
          <w:b/>
        </w:rPr>
        <w:t>1）智能家居APP中集成了JSSDK，提供了一套jsapi供页面调用。</w:t>
      </w:r>
    </w:p>
    <w:p>
      <w:pPr>
        <w:ind w:firstLine="435"/>
        <w:rPr>
          <w:b/>
        </w:rPr>
      </w:pPr>
      <w:r>
        <w:rPr>
          <w:rFonts w:hint="eastAsia"/>
          <w:b/>
        </w:rPr>
        <w:t>2）H5页面可使用JavaScript调用</w:t>
      </w:r>
      <w:r>
        <w:rPr>
          <w:rFonts w:hint="eastAsia"/>
          <w:b/>
          <w:u w:val="single"/>
        </w:rPr>
        <w:t>jsapi</w:t>
      </w:r>
      <w:r>
        <w:rPr>
          <w:rFonts w:hint="eastAsia"/>
          <w:b/>
        </w:rPr>
        <w:t>接口，将命令下发给APP。</w:t>
      </w:r>
    </w:p>
    <w:p>
      <w:pPr>
        <w:ind w:firstLine="435"/>
        <w:rPr>
          <w:b/>
        </w:rPr>
      </w:pPr>
      <w:r>
        <w:rPr>
          <w:rFonts w:hint="eastAsia"/>
          <w:b/>
        </w:rPr>
        <w:t>3）此时，APP将收到该jsapi调用，进行解析处理。例如，智能设备的控制命令将通过智能家居云/HiLink网关下发到智能设备。</w:t>
      </w:r>
    </w:p>
    <w:p>
      <w:pPr>
        <w:ind w:firstLine="435"/>
      </w:pPr>
    </w:p>
    <w:p>
      <w:pPr>
        <w:pStyle w:val="4"/>
      </w:pPr>
      <w:r>
        <w:t>HiLink</w:t>
      </w:r>
      <w:r>
        <w:rPr>
          <w:rFonts w:hint="eastAsia"/>
        </w:rPr>
        <w:t>智能</w:t>
      </w:r>
      <w:r>
        <w:t>家居APP的JSSDK</w:t>
      </w:r>
      <w:r>
        <w:rPr>
          <w:rFonts w:hint="eastAsia"/>
        </w:rPr>
        <w:t>中实现了JavaScript的hilink对象。该SDK的初始化</w:t>
      </w:r>
      <w:r>
        <w:t>接口</w:t>
      </w:r>
      <w:r>
        <w:rPr>
          <w:rFonts w:hint="eastAsia"/>
        </w:rPr>
        <w:t>定义为</w:t>
      </w:r>
      <w:r>
        <w:t>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hilink.config(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/>
        <w:ind w:left="147" w:firstLine="480"/>
        <w:rPr>
          <w:rFonts w:ascii="微软雅黑" w:hAnsi="微软雅黑" w:eastAsia="微软雅黑" w:cs="微软雅黑"/>
          <w:color w:val="333333"/>
          <w:sz w:val="20"/>
          <w:szCs w:val="24"/>
        </w:rPr>
      </w:pPr>
      <w:r>
        <w:rPr>
          <w:rFonts w:ascii="Courier New" w:hAnsi="Courier New" w:cs="Courier New" w:eastAsiaTheme="minorEastAsia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my_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appId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"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, </w:t>
      </w:r>
      <w:r>
        <w:rPr>
          <w:rFonts w:ascii="微软雅黑" w:hAnsi="微软雅黑" w:eastAsia="微软雅黑" w:cs="微软雅黑"/>
          <w:color w:val="333333"/>
          <w:sz w:val="20"/>
          <w:szCs w:val="24"/>
        </w:rPr>
        <w:t>//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appId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，</w:t>
      </w:r>
      <w:r>
        <w:rPr>
          <w:rFonts w:hint="eastAsia" w:ascii="微软雅黑" w:hAnsi="微软雅黑" w:eastAsia="微软雅黑" w:cs="微软雅黑"/>
          <w:color w:val="333333"/>
          <w:sz w:val="20"/>
          <w:szCs w:val="24"/>
        </w:rPr>
        <w:t>必填，应用的唯一标识，由华为提供给具体产品合作方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/>
        <w:ind w:left="147" w:firstLine="480"/>
        <w:rPr>
          <w:rFonts w:ascii="微软雅黑" w:hAnsi="微软雅黑" w:eastAsia="微软雅黑" w:cs="微软雅黑"/>
          <w:color w:val="333333"/>
          <w:sz w:val="20"/>
          <w:szCs w:val="24"/>
        </w:rPr>
      </w:pPr>
      <w:r>
        <w:rPr>
          <w:rFonts w:ascii="Courier New" w:hAnsi="Courier New" w:cs="Courier New" w:eastAsiaTheme="minorEastAsia"/>
          <w:color w:val="333333"/>
          <w:sz w:val="20"/>
          <w:szCs w:val="24"/>
        </w:rPr>
        <w:t>""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,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       </w:t>
      </w:r>
      <w:r>
        <w:rPr>
          <w:rFonts w:ascii="微软雅黑" w:hAnsi="微软雅黑" w:eastAsia="微软雅黑" w:cs="微软雅黑"/>
          <w:color w:val="333333"/>
          <w:sz w:val="20"/>
          <w:szCs w:val="24"/>
        </w:rPr>
        <w:t>//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configToken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,</w:t>
      </w:r>
      <w:r>
        <w:rPr>
          <w:rFonts w:hint="eastAsia" w:ascii="微软雅黑" w:hAnsi="微软雅黑" w:eastAsia="微软雅黑" w:cs="微软雅黑"/>
          <w:color w:val="333333"/>
          <w:sz w:val="20"/>
          <w:szCs w:val="24"/>
        </w:rPr>
        <w:t>留空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/>
        <w:ind w:left="147" w:firstLine="480"/>
        <w:rPr>
          <w:rFonts w:ascii="微软雅黑" w:hAnsi="微软雅黑" w:eastAsia="微软雅黑" w:cs="微软雅黑"/>
          <w:color w:val="FF0000"/>
          <w:sz w:val="20"/>
          <w:szCs w:val="24"/>
        </w:rPr>
      </w:pPr>
      <w:r>
        <w:rPr>
          <w:rFonts w:ascii="Courier New" w:hAnsi="Courier New" w:cs="Courier New" w:eastAsiaTheme="minorEastAsia"/>
          <w:color w:val="333333"/>
          <w:sz w:val="20"/>
          <w:szCs w:val="24"/>
        </w:rPr>
        <w:t>""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         </w:t>
      </w:r>
      <w:r>
        <w:rPr>
          <w:rFonts w:ascii="微软雅黑" w:hAnsi="微软雅黑" w:eastAsia="微软雅黑" w:cs="微软雅黑"/>
          <w:color w:val="333333"/>
          <w:sz w:val="20"/>
          <w:szCs w:val="24"/>
        </w:rPr>
        <w:t>//</w:t>
      </w:r>
      <w:r>
        <w:rPr>
          <w:rFonts w:hint="eastAsia" w:ascii="微软雅黑" w:hAnsi="微软雅黑" w:eastAsia="微软雅黑" w:cs="微软雅黑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jsApiList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，</w:t>
      </w:r>
      <w:r>
        <w:rPr>
          <w:rFonts w:hint="eastAsia" w:ascii="微软雅黑" w:hAnsi="微软雅黑" w:eastAsia="微软雅黑" w:cs="微软雅黑"/>
          <w:color w:val="FF0000"/>
          <w:sz w:val="20"/>
          <w:szCs w:val="24"/>
        </w:rPr>
        <w:t>用于web页面宣示即将调用的API</w:t>
      </w:r>
      <w:r>
        <w:rPr>
          <w:rFonts w:ascii="微软雅黑" w:hAnsi="微软雅黑" w:eastAsia="微软雅黑" w:cs="微软雅黑"/>
          <w:color w:val="FF0000"/>
          <w:sz w:val="20"/>
          <w:szCs w:val="24"/>
        </w:rPr>
        <w:t>列表</w:t>
      </w:r>
      <w:r>
        <w:rPr>
          <w:rFonts w:hint="eastAsia" w:ascii="微软雅黑" w:hAnsi="微软雅黑" w:eastAsia="微软雅黑" w:cs="微软雅黑"/>
          <w:color w:val="FF0000"/>
          <w:sz w:val="20"/>
          <w:szCs w:val="24"/>
        </w:rPr>
        <w:t>，JSON格式。没有在此宣示的API将无权限调用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/>
        <w:ind w:left="147" w:firstLine="480"/>
        <w:rPr>
          <w:rFonts w:ascii="微软雅黑" w:hAnsi="微软雅黑" w:eastAsia="微软雅黑" w:cs="微软雅黑"/>
          <w:color w:val="333333"/>
          <w:sz w:val="20"/>
          <w:szCs w:val="24"/>
        </w:rPr>
      </w:pPr>
      <w:r>
        <w:rPr>
          <w:rFonts w:ascii="微软雅黑" w:hAnsi="微软雅黑" w:eastAsia="微软雅黑" w:cs="微软雅黑"/>
          <w:color w:val="333333"/>
          <w:sz w:val="20"/>
          <w:szCs w:val="24"/>
        </w:rPr>
        <w:t>"</w:t>
      </w:r>
      <w:r>
        <w:rPr>
          <w:rFonts w:hint="eastAsia" w:ascii="微软雅黑" w:hAnsi="微软雅黑" w:eastAsia="微软雅黑" w:cs="微软雅黑"/>
          <w:color w:val="333333"/>
          <w:sz w:val="20"/>
          <w:szCs w:val="24"/>
        </w:rPr>
        <w:t>0</w:t>
      </w:r>
      <w:r>
        <w:rPr>
          <w:rFonts w:ascii="微软雅黑" w:hAnsi="微软雅黑" w:eastAsia="微软雅黑" w:cs="微软雅黑"/>
          <w:color w:val="333333"/>
          <w:sz w:val="20"/>
          <w:szCs w:val="24"/>
        </w:rPr>
        <w:t>"</w:t>
      </w:r>
      <w:r>
        <w:rPr>
          <w:rFonts w:hint="eastAsia" w:ascii="微软雅黑" w:hAnsi="微软雅黑" w:eastAsia="微软雅黑" w:cs="微软雅黑"/>
          <w:color w:val="333333"/>
          <w:sz w:val="20"/>
          <w:szCs w:val="24"/>
        </w:rPr>
        <w:t>,          // 1开启调试模式,调用的所有api的返回值会在客户端alert出来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</w:t>
      </w:r>
      <w:r>
        <w:t>H5</w:t>
      </w:r>
      <w:r>
        <w:rPr>
          <w:rFonts w:hint="eastAsia"/>
        </w:rPr>
        <w:t>页面需要使用jsapi接口时，需要先调用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hilink.config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接口，实现hilink接口的初始config。</w:t>
      </w:r>
    </w:p>
    <w:p>
      <w:pPr>
        <w:pStyle w:val="2"/>
      </w:pPr>
      <w:bookmarkStart w:id="2" w:name="_Toc515099319"/>
      <w:r>
        <w:rPr>
          <w:rFonts w:hint="eastAsia"/>
        </w:rPr>
        <w:t>JSAPI列表</w:t>
      </w:r>
      <w:bookmarkEnd w:id="2"/>
    </w:p>
    <w:p>
      <w:pPr>
        <w:pStyle w:val="3"/>
      </w:pPr>
      <w:bookmarkStart w:id="3" w:name="_Toc515099320"/>
      <w:r>
        <w:rPr>
          <w:rFonts w:hint="eastAsia"/>
        </w:rPr>
        <w:t>设备接口</w:t>
      </w:r>
      <w:bookmarkEnd w:id="3"/>
    </w:p>
    <w:p>
      <w:pPr>
        <w:pStyle w:val="5"/>
      </w:pPr>
      <w:bookmarkStart w:id="4" w:name="_Toc515099321"/>
      <w:r>
        <w:rPr>
          <w:rFonts w:hint="eastAsia"/>
        </w:rPr>
        <w:t>获取缓存设备状态全集</w:t>
      </w:r>
      <w:bookmarkEnd w:id="4"/>
    </w:p>
    <w:p>
      <w:pPr>
        <w:pStyle w:val="4"/>
      </w:pPr>
      <w:r>
        <w:rPr>
          <w:rFonts w:hint="eastAsia"/>
        </w:rPr>
        <w:t>当需要一次性</w:t>
      </w:r>
      <w:r>
        <w:rPr>
          <w:rFonts w:hint="eastAsia" w:hAnsi="宋体"/>
          <w:szCs w:val="21"/>
        </w:rPr>
        <w:t>获取APP本地缓存的设备全部状态</w:t>
      </w:r>
      <w:r>
        <w:rPr>
          <w:rFonts w:hint="eastAsia"/>
        </w:rPr>
        <w:t>时，WEB中</w:t>
      </w:r>
      <w:r>
        <w:t>调用</w:t>
      </w:r>
      <w:r>
        <w:rPr>
          <w:rFonts w:hint="eastAsia"/>
        </w:rPr>
        <w:t>js</w:t>
      </w:r>
      <w:r>
        <w:t>方法如下</w:t>
      </w:r>
      <w:r>
        <w:rPr>
          <w:rFonts w:hint="eastAsia"/>
        </w:rPr>
        <w:t>。此接口一般用到设备界面刚刚打开时，快速展示设备界面。此接口仅涉及本地调用，不发出网络请求，将快速返回结果。</w:t>
      </w:r>
    </w:p>
    <w:p>
      <w:pPr>
        <w:pStyle w:val="56"/>
        <w:widowControl/>
        <w:ind w:left="420" w:firstLine="0"/>
      </w:pPr>
      <w:r>
        <w:rPr>
          <w:rFonts w:hint="eastAsia" w:hAnsi="宋体"/>
          <w:b/>
          <w:szCs w:val="21"/>
          <w:lang w:eastAsia="zh-CN"/>
        </w:rPr>
        <w:t>请求消息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getDevCacheAll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/>
          <w:b/>
          <w:color w:val="00B050"/>
        </w:rPr>
        <w:t>{devid}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devid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,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string,请取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”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0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”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，表示当前设备，暂不支持其它取值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body,string,可选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，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见下描述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57"/>
        <w:rPr>
          <w:color w:val="FF0000"/>
        </w:rPr>
      </w:pP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4"/>
        <w:ind w:firstLine="400"/>
        <w:rPr>
          <w:rFonts w:eastAsiaTheme="minorEastAsia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的结构如下：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"devId": "xxxxx",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"gatewayId": "xxxxx",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"nodeType": "xxxxx",</w:t>
      </w:r>
    </w:p>
    <w:p>
      <w:pPr>
        <w:pStyle w:val="51"/>
        <w:ind w:firstLine="803" w:firstLineChars="500"/>
        <w:rPr>
          <w:b/>
          <w:color w:val="00B050"/>
        </w:rPr>
      </w:pPr>
      <w:r>
        <w:rPr>
          <w:b/>
          <w:color w:val="00B050"/>
        </w:rPr>
        <w:t>"devInfo":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"sn": "00E0FC018008",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"model": "SmartSpeaker",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"devType": "004",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"manu": "002",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"mac": "",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</w:t>
      </w:r>
      <w:r>
        <w:rPr>
          <w:rFonts w:hint="eastAsia"/>
          <w:b/>
          <w:color w:val="00B050"/>
        </w:rPr>
        <w:t xml:space="preserve">       </w:t>
      </w:r>
      <w:r>
        <w:rPr>
          <w:b/>
          <w:color w:val="00B050"/>
        </w:rPr>
        <w:t>"hiv": "1.0",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"fwv": "10.01",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"hwv": "VER.C",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"swv": "V100R001C01B010",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"protType": 1,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"prodId": "000b"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"services": [{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"st": "light",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"ts": "20151212T121212Z",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"sid": "/light1",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"characteristicName1": "value1",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"characteristicName2": "value2"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}]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4"/>
        <w:ind w:firstLine="0" w:firstLineChars="0"/>
      </w:pPr>
    </w:p>
    <w:p>
      <w:pPr>
        <w:pStyle w:val="5"/>
      </w:pPr>
      <w:bookmarkStart w:id="5" w:name="_Toc515099322"/>
      <w:bookmarkStart w:id="6" w:name="_Toc478464032"/>
      <w:r>
        <w:rPr>
          <w:rFonts w:hint="eastAsia"/>
        </w:rPr>
        <w:t>获取设备状态</w:t>
      </w:r>
      <w:bookmarkEnd w:id="5"/>
    </w:p>
    <w:p>
      <w:pPr>
        <w:pStyle w:val="4"/>
      </w:pPr>
      <w:r>
        <w:rPr>
          <w:rFonts w:hint="eastAsia"/>
        </w:rPr>
        <w:t>一旦</w:t>
      </w:r>
      <w:r>
        <w:t>JSSDK config成功，就可以通过getDevInfo</w:t>
      </w:r>
      <w:r>
        <w:rPr>
          <w:rFonts w:hint="eastAsia"/>
        </w:rPr>
        <w:t>接口</w:t>
      </w:r>
      <w:r>
        <w:t>调用</w:t>
      </w:r>
      <w:r>
        <w:rPr>
          <w:rFonts w:hint="eastAsia"/>
        </w:rPr>
        <w:t>该</w:t>
      </w:r>
      <w:r>
        <w:t>应用所实现的</w:t>
      </w:r>
      <w:r>
        <w:rPr>
          <w:rFonts w:hint="eastAsia"/>
        </w:rPr>
        <w:t>device接口。</w:t>
      </w:r>
    </w:p>
    <w:p>
      <w:pPr>
        <w:pStyle w:val="4"/>
      </w:pPr>
      <w:r>
        <w:rPr>
          <w:rFonts w:hint="eastAsia"/>
        </w:rPr>
        <w:t>该接口为实时通过网络从设备获取，视网络情况可能比较耗时。</w:t>
      </w:r>
    </w:p>
    <w:p>
      <w:pPr>
        <w:pStyle w:val="4"/>
      </w:pPr>
      <w:r>
        <w:rPr>
          <w:rFonts w:hint="eastAsia"/>
        </w:rPr>
        <w:t>当需要获取设备状态时，WEB中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getDevInfo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/>
          <w:b/>
          <w:color w:val="00B050"/>
        </w:rPr>
        <w:t>{devid}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devidstring,请取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”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0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”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，表示当前设备，暂不支持其它取值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/>
          <w:b/>
          <w:color w:val="00B050"/>
        </w:rPr>
        <w:t>{sid}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sid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,string, 为该设备的service id，取值参见HiLink Profile定义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body,string,可选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，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见下描述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/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/>
    <w:p>
      <w:r>
        <w:rPr>
          <w:rFonts w:hint="eastAsia"/>
        </w:rPr>
        <w:t>sid为该设备的service id，取值参见HiLink Profile定义。</w:t>
      </w:r>
    </w:p>
    <w:p>
      <w:r>
        <w:rPr>
          <w:rFonts w:hint="eastAsia"/>
        </w:rPr>
        <w:t>body中可选的列举出需要获取的设备</w:t>
      </w:r>
      <w:r>
        <w:rPr>
          <w:rFonts w:hint="eastAsia"/>
          <w:color w:val="00B050"/>
        </w:rPr>
        <w:t>characteristicName</w:t>
      </w:r>
      <w:r>
        <w:rPr>
          <w:rFonts w:hint="eastAsia"/>
        </w:rPr>
        <w:t>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"characteristicName1",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"characteristicName2"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r>
        <w:rPr>
          <w:rFonts w:hint="eastAsia"/>
        </w:rPr>
        <w:t>如果body为空，此接口将返回该</w:t>
      </w:r>
      <w:r>
        <w:rPr>
          <w:rFonts w:hint="eastAsia"/>
          <w:b/>
          <w:color w:val="00B050"/>
        </w:rPr>
        <w:t>sid</w:t>
      </w:r>
      <w:r>
        <w:rPr>
          <w:rFonts w:hint="eastAsia"/>
        </w:rPr>
        <w:t>下的对应的所有</w:t>
      </w:r>
      <w:r>
        <w:rPr>
          <w:rFonts w:hint="eastAsia"/>
          <w:b/>
          <w:color w:val="00B050"/>
        </w:rPr>
        <w:t>characteristicName</w:t>
      </w:r>
      <w:r>
        <w:rPr>
          <w:rFonts w:hint="eastAsia"/>
        </w:rPr>
        <w:t>的取值。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4"/>
        <w:ind w:firstLine="400"/>
        <w:rPr>
          <w:rFonts w:eastAsiaTheme="minorEastAsia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的结构如下：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"characteristicName1": "value1",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"characteristicName2": "value2"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  <w:rPr>
          <w:ins w:id="1154" w:author="zhoujiaying (C)" w:date="2017-12-15T14:55:00Z"/>
        </w:rPr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  <w:rPr>
          <w:ins w:id="1155" w:author="zhoujiaying (C)" w:date="2017-12-15T14:55:00Z"/>
        </w:rPr>
      </w:pPr>
      <w:ins w:id="1156" w:author="zhoujiaying (C)" w:date="2017-12-15T14:55:00Z">
        <w:bookmarkStart w:id="7" w:name="_Toc515099323"/>
        <w:r>
          <w:rPr>
            <w:rFonts w:hint="eastAsia"/>
          </w:rPr>
          <w:t>获取设备状态</w:t>
        </w:r>
      </w:ins>
      <w:ins w:id="1157" w:author="zhoujiaying (C)" w:date="2017-12-15T14:56:00Z">
        <w:r>
          <w:rPr>
            <w:rFonts w:hint="eastAsia"/>
          </w:rPr>
          <w:t>（带proid方式）</w:t>
        </w:r>
        <w:bookmarkEnd w:id="7"/>
      </w:ins>
    </w:p>
    <w:p>
      <w:pPr>
        <w:pStyle w:val="4"/>
        <w:rPr>
          <w:ins w:id="1158" w:author="zhoujiaying (C)" w:date="2017-12-15T14:55:00Z"/>
        </w:rPr>
      </w:pPr>
      <w:ins w:id="1159" w:author="zhoujiaying (C)" w:date="2017-12-15T14:55:00Z">
        <w:r>
          <w:rPr>
            <w:rFonts w:hint="eastAsia"/>
          </w:rPr>
          <w:t>该接口为</w:t>
        </w:r>
      </w:ins>
      <w:ins w:id="1160" w:author="zhoujiaying (C)" w:date="2017-12-15T14:56:00Z">
        <w:r>
          <w:rPr>
            <w:rFonts w:hint="eastAsia"/>
          </w:rPr>
          <w:t>带proId的获取</w:t>
        </w:r>
      </w:ins>
      <w:ins w:id="1161" w:author="zhoujiaying (C)" w:date="2017-12-15T14:56:00Z">
        <w:r>
          <w:rPr/>
          <w:t>设备状态的接口，通常用于支持</w:t>
        </w:r>
      </w:ins>
      <w:ins w:id="1162" w:author="zhoujiaying (C)" w:date="2017-12-15T14:56:00Z">
        <w:r>
          <w:rPr>
            <w:rFonts w:hint="eastAsia"/>
          </w:rPr>
          <w:t>lua脚本</w:t>
        </w:r>
      </w:ins>
      <w:ins w:id="1163" w:author="zhoujiaying (C)" w:date="2017-12-15T14:56:00Z">
        <w:r>
          <w:rPr/>
          <w:t>的设备。</w:t>
        </w:r>
      </w:ins>
    </w:p>
    <w:p>
      <w:pPr>
        <w:pStyle w:val="4"/>
        <w:rPr>
          <w:ins w:id="1164" w:author="zhoujiaying (C)" w:date="2017-12-15T14:55:00Z"/>
        </w:rPr>
      </w:pPr>
      <w:ins w:id="1165" w:author="zhoujiaying (C)" w:date="2017-12-15T14:55:00Z">
        <w:r>
          <w:rPr>
            <w:rFonts w:hint="eastAsia"/>
          </w:rPr>
          <w:t>当需要获取设备状态时，WEB中</w:t>
        </w:r>
      </w:ins>
      <w:ins w:id="1166" w:author="zhoujiaying (C)" w:date="2017-12-15T14:55:00Z">
        <w:r>
          <w:rPr/>
          <w:t>调用</w:t>
        </w:r>
      </w:ins>
      <w:ins w:id="1167" w:author="zhoujiaying (C)" w:date="2017-12-15T14:55:00Z">
        <w:r>
          <w:rPr>
            <w:rFonts w:hint="eastAsia"/>
          </w:rPr>
          <w:t>js</w:t>
        </w:r>
      </w:ins>
      <w:ins w:id="1168" w:author="zhoujiaying (C)" w:date="2017-12-15T14:55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169" w:author="zhoujiaying (C)" w:date="2017-12-15T14:55:00Z"/>
          <w:rFonts w:ascii="Courier New" w:hAnsi="Courier New" w:cs="Courier New" w:eastAsiaTheme="minorEastAsia"/>
          <w:color w:val="333333"/>
          <w:sz w:val="20"/>
          <w:szCs w:val="24"/>
        </w:rPr>
      </w:pPr>
      <w:ins w:id="1170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1171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getDevInfo</w:t>
        </w:r>
      </w:ins>
      <w:ins w:id="1172" w:author="zhoujiaying (C)" w:date="2018-01-03T10:5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WithProdId</w:t>
        </w:r>
      </w:ins>
      <w:ins w:id="1173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1174" w:author="zhoujiaying (C)" w:date="2017-12-15T14:55:00Z"/>
          <w:rFonts w:ascii="Courier New" w:hAnsi="Courier New" w:cs="Courier New" w:eastAsiaTheme="minorEastAsia"/>
          <w:color w:val="333333"/>
          <w:sz w:val="20"/>
          <w:szCs w:val="24"/>
        </w:rPr>
      </w:pPr>
      <w:ins w:id="1175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176" w:author="zhoujiaying (C)" w:date="2017-12-15T14:55:00Z">
        <w:r>
          <w:rPr>
            <w:rFonts w:hint="eastAsia"/>
            <w:b/>
            <w:color w:val="00B050"/>
          </w:rPr>
          <w:t>{devid}</w:t>
        </w:r>
      </w:ins>
      <w:ins w:id="1177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1178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1179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180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devidstring,请取</w:t>
        </w:r>
      </w:ins>
      <w:ins w:id="1181" w:author="zhoujiaying (C)" w:date="2017-12-15T14:5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1182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0</w:t>
        </w:r>
      </w:ins>
      <w:ins w:id="1183" w:author="zhoujiaying (C)" w:date="2017-12-15T14:5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1184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，表示当前设备，暂不支持其它取值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1185" w:author="zhoujiaying (C)" w:date="2017-12-15T14:55:00Z"/>
          <w:rFonts w:ascii="Courier New" w:hAnsi="Courier New" w:cs="Courier New" w:eastAsiaTheme="minorEastAsia"/>
          <w:color w:val="333333"/>
          <w:sz w:val="20"/>
          <w:szCs w:val="24"/>
        </w:rPr>
      </w:pPr>
      <w:ins w:id="1186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187" w:author="zhoujiaying (C)" w:date="2017-12-15T14:55:00Z">
        <w:r>
          <w:rPr>
            <w:rFonts w:hint="eastAsia"/>
            <w:b/>
            <w:color w:val="00B050"/>
          </w:rPr>
          <w:t>{sid}</w:t>
        </w:r>
      </w:ins>
      <w:ins w:id="1188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1189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1190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191" w:author="zhoujiaying (C)" w:date="2017-12-15T14:55:00Z">
        <w:r>
          <w:rPr/>
          <w:t xml:space="preserve"> </w:t>
        </w:r>
      </w:ins>
      <w:ins w:id="1192" w:author="zhoujiaying (C)" w:date="2017-12-15T14:5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sid</w:t>
        </w:r>
      </w:ins>
      <w:ins w:id="1193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,string, 为该设备的service id，取值参见HiLink Profile定义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1194" w:author="zhoujiaying (C)" w:date="2017-12-15T14:55:00Z"/>
          <w:rFonts w:ascii="Courier New" w:hAnsi="Courier New" w:cs="Courier New" w:eastAsiaTheme="minorEastAsia"/>
          <w:color w:val="333333"/>
          <w:sz w:val="20"/>
          <w:szCs w:val="24"/>
        </w:rPr>
      </w:pPr>
      <w:ins w:id="1195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196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1197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1198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1199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200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body,string,可选</w:t>
        </w:r>
      </w:ins>
      <w:ins w:id="1201" w:author="zhoujiaying (C)" w:date="2017-12-15T14:5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1202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203" w:author="zhoujiaying (C)" w:date="2017-12-15T14:55:00Z"/>
          <w:rFonts w:ascii="Courier New" w:hAnsi="Courier New" w:eastAsia="Times New Roman" w:cs="Courier New"/>
          <w:color w:val="333333"/>
          <w:sz w:val="20"/>
          <w:szCs w:val="24"/>
        </w:rPr>
      </w:pPr>
      <w:ins w:id="1204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1205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1206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207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1208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209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1210" w:author="zhoujiaying (C)" w:date="2017-12-15T14:5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1211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1212" w:author="zhoujiaying (C)" w:date="2017-12-15T14:5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213" w:author="zhoujiaying (C)" w:date="2017-12-15T14:55:00Z"/>
          <w:rFonts w:ascii="Courier New" w:hAnsi="Courier New" w:eastAsia="Times New Roman" w:cs="Courier New"/>
          <w:color w:val="333333"/>
          <w:sz w:val="20"/>
          <w:szCs w:val="24"/>
        </w:rPr>
      </w:pPr>
      <w:ins w:id="1214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1215" w:author="zhoujiaying (C)" w:date="2017-12-15T14:55:00Z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216" w:author="zhoujiaying (C)" w:date="2017-12-15T14:55:00Z"/>
          <w:rFonts w:ascii="Courier New" w:hAnsi="Courier New" w:cs="Courier New" w:eastAsiaTheme="minorEastAsia"/>
          <w:color w:val="333333"/>
          <w:sz w:val="20"/>
          <w:szCs w:val="24"/>
        </w:rPr>
      </w:pPr>
      <w:ins w:id="1217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//web页面中需实现该函数，用来获取执行结果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218" w:author="zhoujiaying (C)" w:date="2017-12-15T14:55:00Z"/>
          <w:rFonts w:ascii="Courier New" w:hAnsi="Courier New" w:eastAsia="Times New Roman" w:cs="Courier New"/>
          <w:color w:val="333333"/>
          <w:sz w:val="20"/>
          <w:szCs w:val="24"/>
        </w:rPr>
      </w:pPr>
      <w:ins w:id="1219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function </w:t>
        </w:r>
      </w:ins>
      <w:ins w:id="1220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1221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</w:t>
        </w:r>
      </w:ins>
      <w:ins w:id="1222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1223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(resultStr) {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224" w:author="zhoujiaying (C)" w:date="2017-12-15T14:55:00Z"/>
          <w:rFonts w:ascii="Courier New" w:hAnsi="Courier New" w:cs="Courier New" w:eastAsiaTheme="minorEastAsia"/>
          <w:color w:val="333333"/>
          <w:sz w:val="20"/>
          <w:szCs w:val="24"/>
        </w:rPr>
      </w:pPr>
      <w:ins w:id="1225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var result = resultStr;</w:t>
        </w:r>
      </w:ins>
      <w:ins w:id="1226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1227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 REST</w:t>
        </w:r>
      </w:ins>
      <w:ins w:id="1228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请求</w:t>
        </w:r>
      </w:ins>
      <w:ins w:id="1229" w:author="zhoujiaying (C)" w:date="2017-12-15T14:5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的</w:t>
        </w:r>
      </w:ins>
      <w:ins w:id="1230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返回</w:t>
        </w:r>
      </w:ins>
      <w:ins w:id="1231" w:author="zhoujiaying (C)" w:date="2017-12-15T14:5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232" w:author="zhoujiaying (C)" w:date="2017-12-15T14:55:00Z"/>
          <w:rFonts w:ascii="Courier New" w:hAnsi="Courier New" w:eastAsia="Times New Roman" w:cs="Courier New"/>
          <w:color w:val="333333"/>
          <w:sz w:val="20"/>
          <w:szCs w:val="24"/>
        </w:rPr>
      </w:pPr>
      <w:ins w:id="1233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}</w:t>
        </w:r>
      </w:ins>
    </w:p>
    <w:p>
      <w:pPr>
        <w:rPr>
          <w:ins w:id="1234" w:author="zhoujiaying (C)" w:date="2017-12-15T14:55:00Z"/>
        </w:rPr>
      </w:pPr>
    </w:p>
    <w:p>
      <w:pPr>
        <w:rPr>
          <w:ins w:id="1235" w:author="zhoujiaying (C)" w:date="2017-12-15T14:55:00Z"/>
        </w:rPr>
      </w:pPr>
      <w:ins w:id="1236" w:author="zhoujiaying (C)" w:date="2017-12-15T14:55:00Z">
        <w:r>
          <w:rPr>
            <w:rFonts w:hint="eastAsia"/>
          </w:rPr>
          <w:t>sid为该设备的service id，取值参见HiLink Profile定义。</w:t>
        </w:r>
      </w:ins>
    </w:p>
    <w:p>
      <w:pPr>
        <w:rPr>
          <w:ins w:id="1237" w:author="zhoujiaying (C)" w:date="2017-12-15T14:55:00Z"/>
        </w:rPr>
      </w:pPr>
      <w:ins w:id="1238" w:author="zhoujiaying (C)" w:date="2017-12-15T14:55:00Z">
        <w:r>
          <w:rPr>
            <w:rFonts w:hint="eastAsia"/>
          </w:rPr>
          <w:t>body中可选的列举出需要获取的设备</w:t>
        </w:r>
      </w:ins>
      <w:ins w:id="1239" w:author="zhoujiaying (C)" w:date="2017-12-15T14:55:00Z">
        <w:r>
          <w:rPr>
            <w:rFonts w:hint="eastAsia"/>
            <w:color w:val="00B050"/>
          </w:rPr>
          <w:t>characteristicName</w:t>
        </w:r>
      </w:ins>
      <w:ins w:id="1240" w:author="zhoujiaying (C)" w:date="2017-12-15T14:55:00Z">
        <w:r>
          <w:rPr>
            <w:rFonts w:hint="eastAsia"/>
          </w:rPr>
          <w:t>。</w:t>
        </w:r>
      </w:ins>
    </w:p>
    <w:p>
      <w:pPr>
        <w:pStyle w:val="51"/>
        <w:ind w:firstLine="643"/>
        <w:rPr>
          <w:ins w:id="1241" w:author="zhoujiaying (C)" w:date="2017-12-15T14:55:00Z"/>
          <w:b/>
          <w:color w:val="00B050"/>
        </w:rPr>
      </w:pPr>
      <w:ins w:id="1242" w:author="zhoujiaying (C)" w:date="2017-12-15T14:5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1243" w:author="zhoujiaying (C)" w:date="2017-12-15T14:55:00Z"/>
          <w:b/>
          <w:color w:val="00B050"/>
        </w:rPr>
      </w:pPr>
      <w:ins w:id="1244" w:author="zhoujiaying (C)" w:date="2017-12-15T14:55:00Z">
        <w:r>
          <w:rPr>
            <w:rFonts w:hint="eastAsia"/>
            <w:b/>
            <w:color w:val="00B050"/>
          </w:rPr>
          <w:t xml:space="preserve">  "characteristicName1",</w:t>
        </w:r>
      </w:ins>
    </w:p>
    <w:p>
      <w:pPr>
        <w:pStyle w:val="51"/>
        <w:ind w:firstLine="643"/>
        <w:rPr>
          <w:ins w:id="1245" w:author="zhoujiaying (C)" w:date="2017-12-15T14:55:00Z"/>
          <w:b/>
          <w:color w:val="00B050"/>
        </w:rPr>
      </w:pPr>
      <w:ins w:id="1246" w:author="zhoujiaying (C)" w:date="2017-12-15T14:55:00Z">
        <w:r>
          <w:rPr>
            <w:rFonts w:hint="eastAsia"/>
            <w:b/>
            <w:color w:val="00B050"/>
          </w:rPr>
          <w:t xml:space="preserve">  "characteristicName2"</w:t>
        </w:r>
      </w:ins>
    </w:p>
    <w:p>
      <w:pPr>
        <w:pStyle w:val="51"/>
        <w:ind w:firstLine="643"/>
        <w:rPr>
          <w:ins w:id="1247" w:author="zhoujiaying (C)" w:date="2017-12-15T14:55:00Z"/>
          <w:b/>
          <w:color w:val="00B050"/>
        </w:rPr>
      </w:pPr>
      <w:ins w:id="1248" w:author="zhoujiaying (C)" w:date="2017-12-15T14:55:00Z">
        <w:r>
          <w:rPr>
            <w:rFonts w:hint="eastAsia"/>
            <w:b/>
            <w:color w:val="00B050"/>
          </w:rPr>
          <w:t>}</w:t>
        </w:r>
      </w:ins>
    </w:p>
    <w:p>
      <w:pPr>
        <w:rPr>
          <w:ins w:id="1249" w:author="zhoujiaying (C)" w:date="2017-12-15T14:55:00Z"/>
        </w:rPr>
      </w:pPr>
      <w:ins w:id="1250" w:author="zhoujiaying (C)" w:date="2017-12-15T14:55:00Z">
        <w:r>
          <w:rPr>
            <w:rFonts w:hint="eastAsia"/>
          </w:rPr>
          <w:t>如果body为空，此接口将返回该</w:t>
        </w:r>
      </w:ins>
      <w:ins w:id="1251" w:author="zhoujiaying (C)" w:date="2017-12-15T14:55:00Z">
        <w:r>
          <w:rPr>
            <w:rFonts w:hint="eastAsia"/>
            <w:b/>
            <w:color w:val="00B050"/>
          </w:rPr>
          <w:t>sid</w:t>
        </w:r>
      </w:ins>
      <w:ins w:id="1252" w:author="zhoujiaying (C)" w:date="2017-12-15T14:55:00Z">
        <w:r>
          <w:rPr>
            <w:rFonts w:hint="eastAsia"/>
          </w:rPr>
          <w:t>下的对应的所有</w:t>
        </w:r>
      </w:ins>
      <w:ins w:id="1253" w:author="zhoujiaying (C)" w:date="2017-12-15T14:55:00Z">
        <w:r>
          <w:rPr>
            <w:rFonts w:hint="eastAsia"/>
            <w:b/>
            <w:color w:val="00B050"/>
          </w:rPr>
          <w:t>characteristicName</w:t>
        </w:r>
      </w:ins>
      <w:ins w:id="1254" w:author="zhoujiaying (C)" w:date="2017-12-15T14:55:00Z">
        <w:r>
          <w:rPr>
            <w:rFonts w:hint="eastAsia"/>
          </w:rPr>
          <w:t>的取值。</w:t>
        </w:r>
      </w:ins>
    </w:p>
    <w:p>
      <w:pPr>
        <w:pStyle w:val="4"/>
        <w:rPr>
          <w:ins w:id="1255" w:author="zhoujiaying (C)" w:date="2017-12-15T14:55:00Z"/>
        </w:rPr>
      </w:pPr>
      <w:ins w:id="1256" w:author="zhoujiaying (C)" w:date="2017-12-15T14:55:00Z">
        <w:r>
          <w:rPr>
            <w:rFonts w:hint="eastAsia"/>
          </w:rPr>
          <w:t>【回应】：</w:t>
        </w:r>
      </w:ins>
    </w:p>
    <w:p>
      <w:pPr>
        <w:pStyle w:val="4"/>
        <w:rPr>
          <w:ins w:id="1257" w:author="zhoujiaying (C)" w:date="2017-12-15T14:55:00Z"/>
          <w:rFonts w:ascii="Courier New" w:hAnsi="Courier New" w:cs="Courier New" w:eastAsiaTheme="minorEastAsia"/>
          <w:color w:val="333333"/>
          <w:sz w:val="20"/>
          <w:szCs w:val="24"/>
        </w:rPr>
      </w:pPr>
      <w:ins w:id="1258" w:author="zhoujiaying (C)" w:date="2017-12-15T14:55:00Z">
        <w:r>
          <w:rPr>
            <w:rFonts w:hint="eastAsia"/>
          </w:rPr>
          <w:t>当调用成功时，JSSDK将调用</w:t>
        </w:r>
      </w:ins>
      <w:ins w:id="1259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1260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对应的回调函数，将结果返回到</w:t>
        </w:r>
      </w:ins>
      <w:ins w:id="1261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1262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4"/>
        <w:ind w:firstLine="400"/>
        <w:rPr>
          <w:ins w:id="1263" w:author="zhoujiaying (C)" w:date="2017-12-15T14:55:00Z"/>
          <w:rFonts w:eastAsiaTheme="minorEastAsia"/>
        </w:rPr>
      </w:pPr>
      <w:ins w:id="1264" w:author="zhoujiaying (C)" w:date="2017-12-15T14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1265" w:author="zhoujiaying (C)" w:date="2017-12-15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的结构如下：</w:t>
        </w:r>
      </w:ins>
    </w:p>
    <w:p>
      <w:pPr>
        <w:pStyle w:val="51"/>
        <w:ind w:firstLine="643"/>
        <w:rPr>
          <w:ins w:id="1266" w:author="zhoujiaying (C)" w:date="2017-12-15T14:55:00Z"/>
          <w:b/>
          <w:color w:val="00B050"/>
        </w:rPr>
      </w:pPr>
      <w:ins w:id="1267" w:author="zhoujiaying (C)" w:date="2017-12-15T14:5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1268" w:author="zhoujiaying (C)" w:date="2017-12-15T14:55:00Z"/>
          <w:b/>
          <w:color w:val="00B050"/>
        </w:rPr>
      </w:pPr>
      <w:ins w:id="1269" w:author="zhoujiaying (C)" w:date="2017-12-15T14:55:00Z">
        <w:r>
          <w:rPr>
            <w:rFonts w:hint="eastAsia"/>
            <w:b/>
            <w:color w:val="00B050"/>
          </w:rPr>
          <w:t xml:space="preserve">  "characteristicName1": "value1",</w:t>
        </w:r>
      </w:ins>
    </w:p>
    <w:p>
      <w:pPr>
        <w:pStyle w:val="51"/>
        <w:ind w:firstLine="643"/>
        <w:rPr>
          <w:ins w:id="1270" w:author="zhoujiaying (C)" w:date="2017-12-15T14:55:00Z"/>
          <w:b/>
          <w:color w:val="00B050"/>
        </w:rPr>
      </w:pPr>
      <w:ins w:id="1271" w:author="zhoujiaying (C)" w:date="2017-12-15T14:55:00Z">
        <w:r>
          <w:rPr>
            <w:rFonts w:hint="eastAsia"/>
            <w:b/>
            <w:color w:val="00B050"/>
          </w:rPr>
          <w:t xml:space="preserve">  "characteristicName2": "value2"</w:t>
        </w:r>
      </w:ins>
    </w:p>
    <w:p>
      <w:pPr>
        <w:pStyle w:val="51"/>
        <w:ind w:firstLine="643"/>
        <w:rPr>
          <w:ins w:id="1272" w:author="zhoujiaying (C)" w:date="2017-12-15T14:55:00Z"/>
          <w:b/>
          <w:color w:val="00B050"/>
        </w:rPr>
      </w:pPr>
      <w:ins w:id="1273" w:author="zhoujiaying (C)" w:date="2017-12-15T14:5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1274" w:author="zhoujiaying (C)" w:date="2017-12-15T14:55:00Z"/>
        </w:rPr>
      </w:pPr>
      <w:ins w:id="1275" w:author="zhoujiaying (C)" w:date="2017-12-15T14:55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1276" w:author="zhoujiaying (C)" w:date="2017-12-15T14:55:00Z"/>
          <w:b/>
          <w:color w:val="00B050"/>
        </w:rPr>
      </w:pPr>
      <w:ins w:id="1277" w:author="zhoujiaying (C)" w:date="2017-12-15T14:5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1278" w:author="zhoujiaying (C)" w:date="2017-12-15T14:55:00Z"/>
          <w:b/>
          <w:color w:val="00B050"/>
        </w:rPr>
      </w:pPr>
      <w:ins w:id="1279" w:author="zhoujiaying (C)" w:date="2017-12-15T14:55:00Z">
        <w:r>
          <w:rPr>
            <w:rFonts w:hint="eastAsia"/>
            <w:b/>
            <w:color w:val="00B050"/>
          </w:rPr>
          <w:t xml:space="preserve">  </w:t>
        </w:r>
      </w:ins>
      <w:ins w:id="1280" w:author="zhoujiaying (C)" w:date="2017-12-15T14:55:00Z">
        <w:r>
          <w:rPr>
            <w:b/>
            <w:color w:val="00B050"/>
          </w:rPr>
          <w:t xml:space="preserve">"errcode": </w:t>
        </w:r>
      </w:ins>
      <w:ins w:id="1281" w:author="zhoujiaying (C)" w:date="2017-12-15T14:55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1282" w:author="zhoujiaying (C)" w:date="2017-12-15T14:55:00Z"/>
          <w:b/>
          <w:color w:val="00B050"/>
        </w:rPr>
      </w:pPr>
      <w:ins w:id="1283" w:author="zhoujiaying (C)" w:date="2017-12-15T14:5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1284" w:author="zhoujiaying (C)" w:date="2017-12-15T14:55:00Z"/>
        </w:rPr>
      </w:pPr>
      <w:ins w:id="1285" w:author="zhoujiaying (C)" w:date="2017-12-15T14:55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1286" w:author="zhoujiaying (C)" w:date="2017-12-15T14:55:00Z"/>
        </w:rPr>
      </w:pPr>
      <w:ins w:id="1287" w:author="zhoujiaying (C)" w:date="2017-12-15T14:55:00Z">
        <w:r>
          <w:rPr>
            <w:rFonts w:hint="eastAsia"/>
          </w:rPr>
          <w:t>如果数据校验失败，返回</w:t>
        </w:r>
      </w:ins>
      <w:ins w:id="1288" w:author="zhoujiaying (C)" w:date="2017-12-15T14:55:00Z">
        <w:r>
          <w:rPr/>
          <w:fldChar w:fldCharType="begin"/>
        </w:r>
      </w:ins>
      <w:ins w:id="1289" w:author="zhoujiaying (C)" w:date="2017-12-15T14:55:00Z">
        <w:r>
          <w:rPr/>
          <w:instrText xml:space="preserve"> HYPERLINK \l "_异常错误码描述_2" </w:instrText>
        </w:r>
      </w:ins>
      <w:ins w:id="1290" w:author="zhoujiaying (C)" w:date="2017-12-15T14:55:00Z">
        <w:r>
          <w:rPr/>
          <w:fldChar w:fldCharType="separate"/>
        </w:r>
      </w:ins>
      <w:ins w:id="1291" w:author="zhoujiaying (C)" w:date="2017-12-15T14:55:00Z">
        <w:r>
          <w:rPr>
            <w:rStyle w:val="26"/>
            <w:rFonts w:hint="eastAsia"/>
          </w:rPr>
          <w:t>HILINK_VALIDATE_ERR</w:t>
        </w:r>
      </w:ins>
      <w:ins w:id="1292" w:author="zhoujiaying (C)" w:date="2017-12-15T14:55:00Z">
        <w:r>
          <w:rPr>
            <w:rStyle w:val="26"/>
          </w:rPr>
          <w:fldChar w:fldCharType="end"/>
        </w:r>
      </w:ins>
      <w:ins w:id="1293" w:author="zhoujiaying (C)" w:date="2017-12-15T14:55:00Z">
        <w:r>
          <w:rPr>
            <w:rFonts w:hint="eastAsia"/>
          </w:rPr>
          <w:t>；</w:t>
        </w:r>
      </w:ins>
    </w:p>
    <w:p>
      <w:pPr>
        <w:pStyle w:val="4"/>
        <w:rPr>
          <w:ins w:id="1294" w:author="zhoujiaying (C)" w:date="2017-12-15T14:55:00Z"/>
        </w:rPr>
      </w:pPr>
      <w:ins w:id="1295" w:author="zhoujiaying (C)" w:date="2017-12-15T14:55:00Z">
        <w:r>
          <w:rPr>
            <w:rFonts w:hint="eastAsia"/>
          </w:rPr>
          <w:t>如果设备不在线，返回</w:t>
        </w:r>
      </w:ins>
      <w:ins w:id="1296" w:author="zhoujiaying (C)" w:date="2017-12-15T14:55:00Z">
        <w:r>
          <w:rPr/>
          <w:fldChar w:fldCharType="begin"/>
        </w:r>
      </w:ins>
      <w:ins w:id="1297" w:author="zhoujiaying (C)" w:date="2017-12-15T14:55:00Z">
        <w:r>
          <w:rPr/>
          <w:instrText xml:space="preserve"> HYPERLINK \l "_异常错误码描述_2" </w:instrText>
        </w:r>
      </w:ins>
      <w:ins w:id="1298" w:author="zhoujiaying (C)" w:date="2017-12-15T14:55:00Z">
        <w:r>
          <w:rPr/>
          <w:fldChar w:fldCharType="separate"/>
        </w:r>
      </w:ins>
      <w:ins w:id="1299" w:author="zhoujiaying (C)" w:date="2017-12-15T14:55:00Z">
        <w:r>
          <w:rPr>
            <w:rStyle w:val="26"/>
            <w:rFonts w:hint="eastAsia"/>
          </w:rPr>
          <w:t>HILINK_DEV_OFFLINE</w:t>
        </w:r>
      </w:ins>
      <w:ins w:id="1300" w:author="zhoujiaying (C)" w:date="2017-12-15T14:55:00Z">
        <w:r>
          <w:rPr>
            <w:rStyle w:val="26"/>
          </w:rPr>
          <w:fldChar w:fldCharType="end"/>
        </w:r>
      </w:ins>
      <w:ins w:id="1301" w:author="zhoujiaying (C)" w:date="2017-12-15T14:55:00Z">
        <w:r>
          <w:rPr>
            <w:rFonts w:hint="eastAsia"/>
          </w:rPr>
          <w:t>；</w:t>
        </w:r>
      </w:ins>
    </w:p>
    <w:p>
      <w:pPr>
        <w:pStyle w:val="4"/>
        <w:rPr>
          <w:ins w:id="1302" w:author="zhoujiaying (C)" w:date="2017-12-15T14:55:00Z"/>
        </w:rPr>
      </w:pPr>
      <w:ins w:id="1303" w:author="zhoujiaying (C)" w:date="2017-12-15T14:55:00Z">
        <w:r>
          <w:rPr>
            <w:rFonts w:hint="eastAsia"/>
          </w:rPr>
          <w:t>如果设备响应超时，返回</w:t>
        </w:r>
      </w:ins>
      <w:ins w:id="1304" w:author="zhoujiaying (C)" w:date="2017-12-15T14:55:00Z">
        <w:r>
          <w:rPr/>
          <w:fldChar w:fldCharType="begin"/>
        </w:r>
      </w:ins>
      <w:ins w:id="1305" w:author="zhoujiaying (C)" w:date="2017-12-15T14:55:00Z">
        <w:r>
          <w:rPr/>
          <w:instrText xml:space="preserve"> HYPERLINK \l "_异常错误码描述_2" </w:instrText>
        </w:r>
      </w:ins>
      <w:ins w:id="1306" w:author="zhoujiaying (C)" w:date="2017-12-15T14:55:00Z">
        <w:r>
          <w:rPr/>
          <w:fldChar w:fldCharType="separate"/>
        </w:r>
      </w:ins>
      <w:ins w:id="1307" w:author="zhoujiaying (C)" w:date="2017-12-15T14:55:00Z">
        <w:r>
          <w:rPr>
            <w:rStyle w:val="26"/>
            <w:rFonts w:hint="eastAsia"/>
          </w:rPr>
          <w:t>HILINK_DEV_TIMEOUT</w:t>
        </w:r>
      </w:ins>
      <w:ins w:id="1308" w:author="zhoujiaying (C)" w:date="2017-12-15T14:55:00Z">
        <w:r>
          <w:rPr>
            <w:rStyle w:val="26"/>
          </w:rPr>
          <w:fldChar w:fldCharType="end"/>
        </w:r>
      </w:ins>
      <w:ins w:id="1309" w:author="zhoujiaying (C)" w:date="2017-12-15T14:55:00Z">
        <w:r>
          <w:rPr>
            <w:rFonts w:hint="eastAsia"/>
          </w:rPr>
          <w:t>。</w:t>
        </w:r>
      </w:ins>
    </w:p>
    <w:p>
      <w:pPr>
        <w:pStyle w:val="4"/>
      </w:pPr>
    </w:p>
    <w:p>
      <w:pPr>
        <w:pStyle w:val="5"/>
      </w:pPr>
      <w:bookmarkStart w:id="8" w:name="_Toc515099324"/>
      <w:r>
        <w:rPr>
          <w:rFonts w:hint="eastAsia"/>
        </w:rPr>
        <w:t>下发命令到设备</w:t>
      </w:r>
      <w:bookmarkEnd w:id="6"/>
      <w:bookmarkEnd w:id="8"/>
    </w:p>
    <w:p>
      <w:pPr>
        <w:pStyle w:val="4"/>
      </w:pPr>
      <w:r>
        <w:rPr>
          <w:rFonts w:hint="eastAsia"/>
        </w:rPr>
        <w:t>当需要将下发命令给设备时，WEB中</w:t>
      </w:r>
      <w:r>
        <w:t>调用</w:t>
      </w:r>
      <w:r>
        <w:rPr>
          <w:rFonts w:hint="eastAsia"/>
        </w:rPr>
        <w:t>js</w:t>
      </w:r>
      <w:r>
        <w:t>方法如下</w:t>
      </w:r>
      <w:r>
        <w:rPr>
          <w:rFonts w:hint="eastAsia"/>
        </w:rPr>
        <w:t>。一般用在接收到用户对设备的操作指令时。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setDeviceInfo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/>
          <w:b/>
          <w:color w:val="00B050"/>
        </w:rPr>
        <w:t>{devid}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devid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,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string,请取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”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0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”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，表示当前设备，暂不支持其它取值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body,string,可选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，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见下描述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r>
        <w:rPr>
          <w:rFonts w:hint="eastAsia"/>
        </w:rPr>
        <w:t>sid为该设备的的service id，取值参见HiLink Profile定义。</w:t>
      </w:r>
    </w:p>
    <w:p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</w:t>
      </w:r>
      <w:r>
        <w:rPr>
          <w:rFonts w:hint="eastAsia"/>
        </w:rPr>
        <w:t>中列举出需要设置的设备</w:t>
      </w:r>
      <w:r>
        <w:rPr>
          <w:rFonts w:hint="eastAsia"/>
          <w:color w:val="00B050"/>
        </w:rPr>
        <w:t>characteristicName</w:t>
      </w:r>
      <w:r>
        <w:rPr>
          <w:rFonts w:hint="eastAsia"/>
        </w:rPr>
        <w:t>以及要设置的</w:t>
      </w:r>
      <w:r>
        <w:rPr>
          <w:rFonts w:hint="eastAsia"/>
          <w:color w:val="00B050"/>
        </w:rPr>
        <w:t>value</w:t>
      </w:r>
      <w:r>
        <w:rPr>
          <w:rFonts w:hint="eastAsia"/>
        </w:rPr>
        <w:t>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883" w:firstLineChars="550"/>
        <w:rPr>
          <w:b/>
          <w:color w:val="00B050"/>
        </w:rPr>
      </w:pP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sid1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:{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"characteristicName1": "value1",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"characteristicName2": "value2"</w:t>
      </w:r>
    </w:p>
    <w:p>
      <w:pPr>
        <w:pStyle w:val="51"/>
        <w:ind w:firstLine="883" w:firstLineChars="550"/>
        <w:rPr>
          <w:b/>
          <w:color w:val="00B050"/>
        </w:rPr>
      </w:pPr>
      <w:r>
        <w:rPr>
          <w:rFonts w:hint="eastAsia"/>
          <w:b/>
          <w:color w:val="00B050"/>
        </w:rPr>
        <w:t>},</w:t>
      </w:r>
    </w:p>
    <w:p>
      <w:pPr>
        <w:pStyle w:val="51"/>
        <w:ind w:firstLine="883" w:firstLineChars="550"/>
        <w:rPr>
          <w:b/>
          <w:color w:val="00B050"/>
        </w:rPr>
      </w:pP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sid2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:{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"characteristicName1": "value1",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"characteristicName2": "value2"</w:t>
      </w:r>
    </w:p>
    <w:p>
      <w:pPr>
        <w:pStyle w:val="51"/>
        <w:ind w:firstLine="883" w:firstLineChars="550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r>
        <w:t>B</w:t>
      </w:r>
      <w:r>
        <w:rPr>
          <w:rFonts w:hint="eastAsia"/>
        </w:rPr>
        <w:t>ody不能为空，否则将失败。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  <w:rPr>
          <w:ins w:id="1310" w:author="zhoujiaying (C)" w:date="2017-12-15T14:49:00Z"/>
        </w:rPr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  <w:rPr>
          <w:ins w:id="1311" w:author="zhoujiaying (C)" w:date="2017-12-15T14:49:00Z"/>
        </w:rPr>
      </w:pPr>
      <w:ins w:id="1312" w:author="zhoujiaying (C)" w:date="2017-12-15T14:49:00Z">
        <w:bookmarkStart w:id="9" w:name="_Toc515099325"/>
        <w:r>
          <w:rPr>
            <w:rFonts w:hint="eastAsia"/>
          </w:rPr>
          <w:t>下发命令到设备</w:t>
        </w:r>
      </w:ins>
      <w:ins w:id="1313" w:author="zhoujiaying (C)" w:date="2017-12-15T15:11:00Z">
        <w:r>
          <w:rPr>
            <w:rFonts w:hint="eastAsia"/>
          </w:rPr>
          <w:t>（</w:t>
        </w:r>
      </w:ins>
      <w:ins w:id="1314" w:author="zhoujiaying (C)" w:date="2017-12-15T14:49:00Z">
        <w:r>
          <w:rPr>
            <w:rFonts w:hint="eastAsia"/>
          </w:rPr>
          <w:t>带proId方式</w:t>
        </w:r>
      </w:ins>
      <w:ins w:id="1315" w:author="zhoujiaying (C)" w:date="2017-12-15T15:12:00Z">
        <w:r>
          <w:rPr>
            <w:rFonts w:hint="eastAsia"/>
          </w:rPr>
          <w:t>）</w:t>
        </w:r>
        <w:bookmarkEnd w:id="9"/>
      </w:ins>
    </w:p>
    <w:p>
      <w:pPr>
        <w:pStyle w:val="4"/>
        <w:rPr>
          <w:ins w:id="1316" w:author="zhoujiaying (C)" w:date="2017-12-15T14:50:00Z"/>
        </w:rPr>
      </w:pPr>
      <w:ins w:id="1317" w:author="zhoujiaying (C)" w:date="2017-12-15T14:50:00Z">
        <w:r>
          <w:rPr>
            <w:rFonts w:hint="eastAsia"/>
          </w:rPr>
          <w:t>当需要</w:t>
        </w:r>
      </w:ins>
      <w:ins w:id="1318" w:author="zhoujiaying (C)" w:date="2017-12-15T14:51:00Z">
        <w:r>
          <w:rPr>
            <w:rFonts w:hint="eastAsia"/>
          </w:rPr>
          <w:t>使用</w:t>
        </w:r>
      </w:ins>
      <w:ins w:id="1319" w:author="zhoujiaying (C)" w:date="2017-12-15T14:51:00Z">
        <w:r>
          <w:rPr/>
          <w:t>带</w:t>
        </w:r>
      </w:ins>
      <w:ins w:id="1320" w:author="zhoujiaying (C)" w:date="2017-12-15T14:51:00Z">
        <w:r>
          <w:rPr>
            <w:rFonts w:hint="eastAsia"/>
          </w:rPr>
          <w:t>proId的</w:t>
        </w:r>
      </w:ins>
      <w:ins w:id="1321" w:author="zhoujiaying (C)" w:date="2017-12-15T14:51:00Z">
        <w:r>
          <w:rPr/>
          <w:t>方式</w:t>
        </w:r>
      </w:ins>
      <w:ins w:id="1322" w:author="zhoujiaying (C)" w:date="2017-12-15T14:50:00Z">
        <w:r>
          <w:rPr>
            <w:rFonts w:hint="eastAsia"/>
          </w:rPr>
          <w:t>下发命令给设备时，WEB中</w:t>
        </w:r>
      </w:ins>
      <w:ins w:id="1323" w:author="zhoujiaying (C)" w:date="2017-12-15T14:50:00Z">
        <w:r>
          <w:rPr/>
          <w:t>调用</w:t>
        </w:r>
      </w:ins>
      <w:ins w:id="1324" w:author="zhoujiaying (C)" w:date="2017-12-15T14:50:00Z">
        <w:r>
          <w:rPr>
            <w:rFonts w:hint="eastAsia"/>
          </w:rPr>
          <w:t>js</w:t>
        </w:r>
      </w:ins>
      <w:ins w:id="1325" w:author="zhoujiaying (C)" w:date="2017-12-15T14:50:00Z">
        <w:r>
          <w:rPr/>
          <w:t>方法如下</w:t>
        </w:r>
      </w:ins>
      <w:ins w:id="1326" w:author="zhoujiaying (C)" w:date="2017-12-15T14:50:00Z">
        <w:r>
          <w:rPr>
            <w:rFonts w:hint="eastAsia"/>
          </w:rPr>
          <w:t>。一般用在</w:t>
        </w:r>
      </w:ins>
      <w:ins w:id="1327" w:author="zhoujiaying (C)" w:date="2017-12-15T14:51:00Z">
        <w:r>
          <w:rPr>
            <w:rFonts w:hint="eastAsia"/>
          </w:rPr>
          <w:t>支持lua脚本</w:t>
        </w:r>
      </w:ins>
      <w:ins w:id="1328" w:author="zhoujiaying (C)" w:date="2017-12-15T14:51:00Z">
        <w:r>
          <w:rPr/>
          <w:t>的设备下发命令时。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329" w:author="zhoujiaying (C)" w:date="2017-12-15T14:50:00Z"/>
          <w:rFonts w:ascii="Courier New" w:hAnsi="Courier New" w:cs="Courier New" w:eastAsiaTheme="minorEastAsia"/>
          <w:color w:val="333333"/>
          <w:sz w:val="20"/>
          <w:szCs w:val="24"/>
        </w:rPr>
      </w:pPr>
      <w:ins w:id="1330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1331" w:author="zhoujiaying (C)" w:date="2017-12-15T14:53:00Z">
        <w:r>
          <w:rPr/>
          <w:t xml:space="preserve"> </w:t>
        </w:r>
      </w:ins>
      <w:ins w:id="1332" w:author="zhoujiaying (C)" w:date="2017-12-15T14:53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setDeviceInfoWithProdId </w:t>
        </w:r>
      </w:ins>
      <w:ins w:id="1333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1334" w:author="zhoujiaying (C)" w:date="2017-12-15T14:50:00Z"/>
          <w:rFonts w:ascii="Courier New" w:hAnsi="Courier New" w:cs="Courier New" w:eastAsiaTheme="minorEastAsia"/>
          <w:color w:val="333333"/>
          <w:sz w:val="20"/>
          <w:szCs w:val="24"/>
        </w:rPr>
      </w:pPr>
      <w:ins w:id="1335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336" w:author="zhoujiaying (C)" w:date="2017-12-15T14:50:00Z">
        <w:r>
          <w:rPr>
            <w:rFonts w:hint="eastAsia"/>
            <w:b/>
            <w:color w:val="00B050"/>
          </w:rPr>
          <w:t>{devid}</w:t>
        </w:r>
      </w:ins>
      <w:ins w:id="1337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1338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1339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340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devid</w:t>
        </w:r>
      </w:ins>
      <w:ins w:id="1341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,</w:t>
        </w:r>
      </w:ins>
      <w:ins w:id="1342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string,请取</w:t>
        </w:r>
      </w:ins>
      <w:ins w:id="1343" w:author="zhoujiaying (C)" w:date="2017-12-15T14:5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1344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0</w:t>
        </w:r>
      </w:ins>
      <w:ins w:id="1345" w:author="zhoujiaying (C)" w:date="2017-12-15T14:5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1346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，表示当前设备，暂不支持其它取值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1347" w:author="zhoujiaying (C)" w:date="2017-12-15T14:50:00Z"/>
          <w:rFonts w:ascii="Courier New" w:hAnsi="Courier New" w:cs="Courier New" w:eastAsiaTheme="minorEastAsia"/>
          <w:color w:val="333333"/>
          <w:sz w:val="20"/>
          <w:szCs w:val="24"/>
        </w:rPr>
      </w:pPr>
      <w:ins w:id="1348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349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1350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1351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1352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353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body,string,可选</w:t>
        </w:r>
      </w:ins>
      <w:ins w:id="1354" w:author="zhoujiaying (C)" w:date="2017-12-15T14:5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1355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356" w:author="zhoujiaying (C)" w:date="2017-12-15T14:50:00Z"/>
          <w:rFonts w:ascii="Courier New" w:hAnsi="Courier New" w:eastAsia="Times New Roman" w:cs="Courier New"/>
          <w:color w:val="333333"/>
          <w:sz w:val="20"/>
          <w:szCs w:val="24"/>
        </w:rPr>
      </w:pPr>
      <w:ins w:id="1357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1358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1359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360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1361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362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1363" w:author="zhoujiaying (C)" w:date="2017-12-15T14:5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1364" w:author="zhoujiaying (C)" w:date="2017-12-15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1365" w:author="zhoujiaying (C)" w:date="2017-12-15T14:5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366" w:author="zhoujiaying (C)" w:date="2017-12-15T14:50:00Z"/>
          <w:rFonts w:ascii="Courier New" w:hAnsi="Courier New" w:eastAsia="Times New Roman" w:cs="Courier New"/>
          <w:color w:val="333333"/>
          <w:sz w:val="20"/>
          <w:szCs w:val="24"/>
        </w:rPr>
      </w:pPr>
      <w:ins w:id="1367" w:author="zhoujiaying (C)" w:date="2017-12-15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1368" w:author="zhoujiaying (C)" w:date="2017-12-15T14:54:00Z"/>
        </w:rPr>
      </w:pPr>
      <w:ins w:id="1369" w:author="zhoujiaying (C)" w:date="2017-12-15T14:54:00Z">
        <w:r>
          <w:rPr>
            <w:rFonts w:hint="eastAsia"/>
          </w:rPr>
          <w:t>sid为该设备的的service id，取值参见HiLink Profile定义。</w:t>
        </w:r>
      </w:ins>
    </w:p>
    <w:p>
      <w:pPr>
        <w:rPr>
          <w:ins w:id="1370" w:author="zhoujiaying (C)" w:date="2017-12-15T14:54:00Z"/>
        </w:rPr>
      </w:pPr>
      <w:ins w:id="1371" w:author="zhoujiaying (C)" w:date="2017-12-15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1372" w:author="zhoujiaying (C)" w:date="2017-12-15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1373" w:author="zhoujiaying (C)" w:date="2017-12-15T14:54:00Z">
        <w:r>
          <w:rPr>
            <w:rFonts w:hint="eastAsia"/>
          </w:rPr>
          <w:t>中列举出需要设置的设备</w:t>
        </w:r>
      </w:ins>
      <w:ins w:id="1374" w:author="zhoujiaying (C)" w:date="2017-12-15T14:54:00Z">
        <w:r>
          <w:rPr>
            <w:rFonts w:hint="eastAsia"/>
            <w:color w:val="00B050"/>
          </w:rPr>
          <w:t>characteristicName</w:t>
        </w:r>
      </w:ins>
      <w:ins w:id="1375" w:author="zhoujiaying (C)" w:date="2017-12-15T14:54:00Z">
        <w:r>
          <w:rPr>
            <w:rFonts w:hint="eastAsia"/>
          </w:rPr>
          <w:t>以及要设置的</w:t>
        </w:r>
      </w:ins>
      <w:ins w:id="1376" w:author="zhoujiaying (C)" w:date="2017-12-15T14:54:00Z">
        <w:r>
          <w:rPr>
            <w:rFonts w:hint="eastAsia"/>
            <w:color w:val="00B050"/>
          </w:rPr>
          <w:t>value</w:t>
        </w:r>
      </w:ins>
      <w:ins w:id="1377" w:author="zhoujiaying (C)" w:date="2017-12-15T14:54:00Z">
        <w:r>
          <w:rPr>
            <w:rFonts w:hint="eastAsia"/>
          </w:rPr>
          <w:t>。</w:t>
        </w:r>
      </w:ins>
    </w:p>
    <w:p>
      <w:pPr>
        <w:pStyle w:val="51"/>
        <w:ind w:firstLine="643"/>
        <w:rPr>
          <w:ins w:id="1378" w:author="zhoujiaying (C)" w:date="2017-12-15T14:54:00Z"/>
          <w:b/>
          <w:color w:val="00B050"/>
        </w:rPr>
      </w:pPr>
      <w:ins w:id="1379" w:author="zhoujiaying (C)" w:date="2017-12-15T14:5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883" w:firstLineChars="550"/>
        <w:rPr>
          <w:ins w:id="1380" w:author="zhoujiaying (C)" w:date="2017-12-15T14:54:00Z"/>
          <w:b/>
          <w:color w:val="00B050"/>
        </w:rPr>
      </w:pPr>
      <w:ins w:id="1381" w:author="zhoujiaying (C)" w:date="2017-12-15T14:54:00Z">
        <w:r>
          <w:rPr>
            <w:b/>
            <w:color w:val="00B050"/>
          </w:rPr>
          <w:t>"</w:t>
        </w:r>
      </w:ins>
      <w:ins w:id="1382" w:author="zhoujiaying (C)" w:date="2017-12-15T14:54:00Z">
        <w:r>
          <w:rPr>
            <w:rFonts w:hint="eastAsia"/>
            <w:b/>
            <w:color w:val="00B050"/>
          </w:rPr>
          <w:t>sid1</w:t>
        </w:r>
      </w:ins>
      <w:ins w:id="1383" w:author="zhoujiaying (C)" w:date="2017-12-15T14:54:00Z">
        <w:r>
          <w:rPr>
            <w:b/>
            <w:color w:val="00B050"/>
          </w:rPr>
          <w:t>"</w:t>
        </w:r>
      </w:ins>
      <w:ins w:id="1384" w:author="zhoujiaying (C)" w:date="2017-12-15T14:54:00Z">
        <w:r>
          <w:rPr>
            <w:rFonts w:hint="eastAsia"/>
            <w:b/>
            <w:color w:val="00B050"/>
          </w:rPr>
          <w:t>:{</w:t>
        </w:r>
      </w:ins>
    </w:p>
    <w:p>
      <w:pPr>
        <w:pStyle w:val="51"/>
        <w:ind w:firstLine="643"/>
        <w:rPr>
          <w:ins w:id="1385" w:author="zhoujiaying (C)" w:date="2017-12-15T14:54:00Z"/>
          <w:b/>
          <w:color w:val="00B050"/>
        </w:rPr>
      </w:pPr>
      <w:ins w:id="1386" w:author="zhoujiaying (C)" w:date="2017-12-15T14:54:00Z">
        <w:r>
          <w:rPr>
            <w:rFonts w:hint="eastAsia"/>
            <w:b/>
            <w:color w:val="00B050"/>
          </w:rPr>
          <w:t xml:space="preserve">      "characteristicName1": "value1",</w:t>
        </w:r>
      </w:ins>
    </w:p>
    <w:p>
      <w:pPr>
        <w:pStyle w:val="51"/>
        <w:ind w:firstLine="643"/>
        <w:rPr>
          <w:ins w:id="1387" w:author="zhoujiaying (C)" w:date="2017-12-15T14:54:00Z"/>
          <w:b/>
          <w:color w:val="00B050"/>
        </w:rPr>
      </w:pPr>
      <w:ins w:id="1388" w:author="zhoujiaying (C)" w:date="2017-12-15T14:54:00Z">
        <w:r>
          <w:rPr>
            <w:rFonts w:hint="eastAsia"/>
            <w:b/>
            <w:color w:val="00B050"/>
          </w:rPr>
          <w:t xml:space="preserve">      "characteristicName2": "value2"</w:t>
        </w:r>
      </w:ins>
    </w:p>
    <w:p>
      <w:pPr>
        <w:pStyle w:val="51"/>
        <w:ind w:firstLine="883" w:firstLineChars="550"/>
        <w:rPr>
          <w:ins w:id="1389" w:author="zhoujiaying (C)" w:date="2017-12-15T14:54:00Z"/>
          <w:b/>
          <w:color w:val="00B050"/>
        </w:rPr>
      </w:pPr>
      <w:ins w:id="1390" w:author="zhoujiaying (C)" w:date="2017-12-15T14:54:00Z">
        <w:r>
          <w:rPr>
            <w:rFonts w:hint="eastAsia"/>
            <w:b/>
            <w:color w:val="00B050"/>
          </w:rPr>
          <w:t>},</w:t>
        </w:r>
      </w:ins>
    </w:p>
    <w:p>
      <w:pPr>
        <w:pStyle w:val="51"/>
        <w:ind w:firstLine="883" w:firstLineChars="550"/>
        <w:rPr>
          <w:ins w:id="1391" w:author="zhoujiaying (C)" w:date="2017-12-15T14:54:00Z"/>
          <w:b/>
          <w:color w:val="00B050"/>
        </w:rPr>
      </w:pPr>
      <w:ins w:id="1392" w:author="zhoujiaying (C)" w:date="2017-12-15T14:54:00Z">
        <w:r>
          <w:rPr>
            <w:b/>
            <w:color w:val="00B050"/>
          </w:rPr>
          <w:t>"</w:t>
        </w:r>
      </w:ins>
      <w:ins w:id="1393" w:author="zhoujiaying (C)" w:date="2017-12-15T14:54:00Z">
        <w:r>
          <w:rPr>
            <w:rFonts w:hint="eastAsia"/>
            <w:b/>
            <w:color w:val="00B050"/>
          </w:rPr>
          <w:t>sid2</w:t>
        </w:r>
      </w:ins>
      <w:ins w:id="1394" w:author="zhoujiaying (C)" w:date="2017-12-15T14:54:00Z">
        <w:r>
          <w:rPr>
            <w:b/>
            <w:color w:val="00B050"/>
          </w:rPr>
          <w:t>"</w:t>
        </w:r>
      </w:ins>
      <w:ins w:id="1395" w:author="zhoujiaying (C)" w:date="2017-12-15T14:54:00Z">
        <w:r>
          <w:rPr>
            <w:rFonts w:hint="eastAsia"/>
            <w:b/>
            <w:color w:val="00B050"/>
          </w:rPr>
          <w:t>:{</w:t>
        </w:r>
      </w:ins>
    </w:p>
    <w:p>
      <w:pPr>
        <w:pStyle w:val="51"/>
        <w:ind w:firstLine="643"/>
        <w:rPr>
          <w:ins w:id="1396" w:author="zhoujiaying (C)" w:date="2017-12-15T14:54:00Z"/>
          <w:b/>
          <w:color w:val="00B050"/>
        </w:rPr>
      </w:pPr>
      <w:ins w:id="1397" w:author="zhoujiaying (C)" w:date="2017-12-15T14:54:00Z">
        <w:r>
          <w:rPr>
            <w:rFonts w:hint="eastAsia"/>
            <w:b/>
            <w:color w:val="00B050"/>
          </w:rPr>
          <w:t xml:space="preserve">      "characteristicName1": "value1",</w:t>
        </w:r>
      </w:ins>
    </w:p>
    <w:p>
      <w:pPr>
        <w:pStyle w:val="51"/>
        <w:ind w:firstLine="643"/>
        <w:rPr>
          <w:ins w:id="1398" w:author="zhoujiaying (C)" w:date="2017-12-15T14:54:00Z"/>
          <w:b/>
          <w:color w:val="00B050"/>
        </w:rPr>
      </w:pPr>
      <w:ins w:id="1399" w:author="zhoujiaying (C)" w:date="2017-12-15T14:54:00Z">
        <w:r>
          <w:rPr>
            <w:rFonts w:hint="eastAsia"/>
            <w:b/>
            <w:color w:val="00B050"/>
          </w:rPr>
          <w:t xml:space="preserve">      "characteristicName2": "value2"</w:t>
        </w:r>
      </w:ins>
    </w:p>
    <w:p>
      <w:pPr>
        <w:pStyle w:val="51"/>
        <w:ind w:firstLine="883" w:firstLineChars="550"/>
        <w:rPr>
          <w:ins w:id="1400" w:author="zhoujiaying (C)" w:date="2017-12-15T14:54:00Z"/>
          <w:b/>
          <w:color w:val="00B050"/>
        </w:rPr>
      </w:pPr>
      <w:ins w:id="1401" w:author="zhoujiaying (C)" w:date="2017-12-15T14:54:00Z">
        <w:r>
          <w:rPr>
            <w:rFonts w:hint="eastAsia"/>
            <w:b/>
            <w:color w:val="00B050"/>
          </w:rPr>
          <w:t>}</w:t>
        </w:r>
      </w:ins>
    </w:p>
    <w:p>
      <w:pPr>
        <w:pStyle w:val="51"/>
        <w:ind w:firstLine="643"/>
        <w:rPr>
          <w:ins w:id="1402" w:author="zhoujiaying (C)" w:date="2017-12-15T14:54:00Z"/>
          <w:b/>
          <w:color w:val="00B050"/>
        </w:rPr>
      </w:pPr>
      <w:ins w:id="1403" w:author="zhoujiaying (C)" w:date="2017-12-15T14:54:00Z">
        <w:r>
          <w:rPr>
            <w:rFonts w:hint="eastAsia"/>
            <w:b/>
            <w:color w:val="00B050"/>
          </w:rPr>
          <w:t>}</w:t>
        </w:r>
      </w:ins>
    </w:p>
    <w:p>
      <w:pPr>
        <w:rPr>
          <w:ins w:id="1404" w:author="zhoujiaying (C)" w:date="2017-12-15T14:54:00Z"/>
        </w:rPr>
      </w:pPr>
      <w:ins w:id="1405" w:author="zhoujiaying (C)" w:date="2017-12-15T14:54:00Z">
        <w:r>
          <w:rPr/>
          <w:t>B</w:t>
        </w:r>
      </w:ins>
      <w:ins w:id="1406" w:author="zhoujiaying (C)" w:date="2017-12-15T14:54:00Z">
        <w:r>
          <w:rPr>
            <w:rFonts w:hint="eastAsia"/>
          </w:rPr>
          <w:t>ody不能为空，否则将失败。</w:t>
        </w:r>
      </w:ins>
    </w:p>
    <w:p>
      <w:pPr>
        <w:pStyle w:val="4"/>
        <w:rPr>
          <w:ins w:id="1407" w:author="zhoujiaying (C)" w:date="2017-12-15T14:54:00Z"/>
        </w:rPr>
      </w:pPr>
      <w:ins w:id="1408" w:author="zhoujiaying (C)" w:date="2017-12-15T14:54:00Z">
        <w:r>
          <w:rPr>
            <w:rFonts w:hint="eastAsia"/>
          </w:rPr>
          <w:t>【回应】：</w:t>
        </w:r>
      </w:ins>
    </w:p>
    <w:p>
      <w:pPr>
        <w:pStyle w:val="4"/>
        <w:rPr>
          <w:ins w:id="1409" w:author="zhoujiaying (C)" w:date="2017-12-15T14:54:00Z"/>
          <w:rFonts w:ascii="Courier New" w:hAnsi="Courier New" w:cs="Courier New" w:eastAsiaTheme="minorEastAsia"/>
          <w:color w:val="333333"/>
          <w:sz w:val="20"/>
          <w:szCs w:val="24"/>
        </w:rPr>
      </w:pPr>
      <w:ins w:id="1410" w:author="zhoujiaying (C)" w:date="2017-12-15T14:54:00Z">
        <w:r>
          <w:rPr>
            <w:rFonts w:hint="eastAsia"/>
          </w:rPr>
          <w:t>当调用成功时，JSSDK将调用</w:t>
        </w:r>
      </w:ins>
      <w:ins w:id="1411" w:author="zhoujiaying (C)" w:date="2017-12-15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1412" w:author="zhoujiaying (C)" w:date="2017-12-15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1413" w:author="zhoujiaying (C)" w:date="2017-12-15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1414" w:author="zhoujiaying (C)" w:date="2017-12-15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1415" w:author="zhoujiaying (C)" w:date="2017-12-15T14:54:00Z"/>
          <w:b/>
          <w:color w:val="00B050"/>
        </w:rPr>
      </w:pPr>
      <w:ins w:id="1416" w:author="zhoujiaying (C)" w:date="2017-12-15T14:5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1417" w:author="zhoujiaying (C)" w:date="2017-12-15T14:54:00Z"/>
          <w:b/>
          <w:color w:val="00B050"/>
        </w:rPr>
      </w:pPr>
      <w:ins w:id="1418" w:author="zhoujiaying (C)" w:date="2017-12-15T14:54:00Z">
        <w:r>
          <w:rPr>
            <w:rFonts w:hint="eastAsia"/>
            <w:b/>
            <w:color w:val="00B050"/>
          </w:rPr>
          <w:t xml:space="preserve">  </w:t>
        </w:r>
      </w:ins>
      <w:ins w:id="1419" w:author="zhoujiaying (C)" w:date="2017-12-15T14:54:00Z">
        <w:r>
          <w:rPr>
            <w:b/>
            <w:color w:val="00B050"/>
          </w:rPr>
          <w:t xml:space="preserve">"errcode": </w:t>
        </w:r>
      </w:ins>
      <w:ins w:id="1420" w:author="zhoujiaying (C)" w:date="2017-12-15T14:54:00Z">
        <w:r>
          <w:rPr>
            <w:rFonts w:hint="eastAsia"/>
            <w:b/>
            <w:color w:val="00B050"/>
          </w:rPr>
          <w:t>0</w:t>
        </w:r>
      </w:ins>
    </w:p>
    <w:p>
      <w:pPr>
        <w:pStyle w:val="51"/>
        <w:ind w:firstLine="643"/>
        <w:rPr>
          <w:ins w:id="1421" w:author="zhoujiaying (C)" w:date="2017-12-15T14:54:00Z"/>
          <w:b/>
          <w:color w:val="00B050"/>
        </w:rPr>
      </w:pPr>
      <w:ins w:id="1422" w:author="zhoujiaying (C)" w:date="2017-12-15T14:5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1423" w:author="zhoujiaying (C)" w:date="2017-12-15T14:54:00Z"/>
        </w:rPr>
      </w:pPr>
      <w:ins w:id="1424" w:author="zhoujiaying (C)" w:date="2017-12-15T14:54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1425" w:author="zhoujiaying (C)" w:date="2017-12-15T14:54:00Z"/>
          <w:b/>
          <w:color w:val="00B050"/>
        </w:rPr>
      </w:pPr>
      <w:ins w:id="1426" w:author="zhoujiaying (C)" w:date="2017-12-15T14:5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1427" w:author="zhoujiaying (C)" w:date="2017-12-15T14:54:00Z"/>
          <w:b/>
          <w:color w:val="00B050"/>
        </w:rPr>
      </w:pPr>
      <w:ins w:id="1428" w:author="zhoujiaying (C)" w:date="2017-12-15T14:54:00Z">
        <w:r>
          <w:rPr>
            <w:rFonts w:hint="eastAsia"/>
            <w:b/>
            <w:color w:val="00B050"/>
          </w:rPr>
          <w:t xml:space="preserve">  </w:t>
        </w:r>
      </w:ins>
      <w:ins w:id="1429" w:author="zhoujiaying (C)" w:date="2017-12-15T14:54:00Z">
        <w:r>
          <w:rPr>
            <w:b/>
            <w:color w:val="00B050"/>
          </w:rPr>
          <w:t xml:space="preserve">"errcode": </w:t>
        </w:r>
      </w:ins>
      <w:ins w:id="1430" w:author="zhoujiaying (C)" w:date="2017-12-15T14:54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1431" w:author="zhoujiaying (C)" w:date="2017-12-15T14:54:00Z"/>
          <w:b/>
          <w:color w:val="00B050"/>
        </w:rPr>
      </w:pPr>
      <w:ins w:id="1432" w:author="zhoujiaying (C)" w:date="2017-12-15T14:5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1433" w:author="zhoujiaying (C)" w:date="2017-12-15T14:54:00Z"/>
        </w:rPr>
      </w:pPr>
      <w:ins w:id="1434" w:author="zhoujiaying (C)" w:date="2017-12-15T14:54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1435" w:author="zhoujiaying (C)" w:date="2017-12-15T14:54:00Z"/>
        </w:rPr>
      </w:pPr>
      <w:ins w:id="1436" w:author="zhoujiaying (C)" w:date="2017-12-15T14:54:00Z">
        <w:r>
          <w:rPr>
            <w:rFonts w:hint="eastAsia"/>
          </w:rPr>
          <w:t>如果数据校验失败，返回</w:t>
        </w:r>
      </w:ins>
      <w:ins w:id="1437" w:author="zhoujiaying (C)" w:date="2017-12-15T14:54:00Z">
        <w:r>
          <w:rPr/>
          <w:fldChar w:fldCharType="begin"/>
        </w:r>
      </w:ins>
      <w:ins w:id="1438" w:author="zhoujiaying (C)" w:date="2017-12-15T14:54:00Z">
        <w:r>
          <w:rPr/>
          <w:instrText xml:space="preserve"> HYPERLINK \l "_异常错误码描述_2" </w:instrText>
        </w:r>
      </w:ins>
      <w:ins w:id="1439" w:author="zhoujiaying (C)" w:date="2017-12-15T14:54:00Z">
        <w:r>
          <w:rPr/>
          <w:fldChar w:fldCharType="separate"/>
        </w:r>
      </w:ins>
      <w:ins w:id="1440" w:author="zhoujiaying (C)" w:date="2017-12-15T14:54:00Z">
        <w:r>
          <w:rPr>
            <w:rStyle w:val="26"/>
            <w:rFonts w:hint="eastAsia"/>
          </w:rPr>
          <w:t>HILINK_VALIDATE_ERR</w:t>
        </w:r>
      </w:ins>
      <w:ins w:id="1441" w:author="zhoujiaying (C)" w:date="2017-12-15T14:54:00Z">
        <w:r>
          <w:rPr>
            <w:rStyle w:val="26"/>
          </w:rPr>
          <w:fldChar w:fldCharType="end"/>
        </w:r>
      </w:ins>
      <w:ins w:id="1442" w:author="zhoujiaying (C)" w:date="2017-12-15T14:54:00Z">
        <w:r>
          <w:rPr>
            <w:rFonts w:hint="eastAsia"/>
          </w:rPr>
          <w:t>；</w:t>
        </w:r>
      </w:ins>
    </w:p>
    <w:p>
      <w:pPr>
        <w:pStyle w:val="4"/>
        <w:rPr>
          <w:ins w:id="1443" w:author="zhoujiaying (C)" w:date="2017-12-15T14:54:00Z"/>
        </w:rPr>
      </w:pPr>
      <w:ins w:id="1444" w:author="zhoujiaying (C)" w:date="2017-12-15T14:54:00Z">
        <w:r>
          <w:rPr>
            <w:rFonts w:hint="eastAsia"/>
          </w:rPr>
          <w:t>如果设备不在线，返回</w:t>
        </w:r>
      </w:ins>
      <w:ins w:id="1445" w:author="zhoujiaying (C)" w:date="2017-12-15T14:54:00Z">
        <w:r>
          <w:rPr/>
          <w:fldChar w:fldCharType="begin"/>
        </w:r>
      </w:ins>
      <w:ins w:id="1446" w:author="zhoujiaying (C)" w:date="2017-12-15T14:54:00Z">
        <w:r>
          <w:rPr/>
          <w:instrText xml:space="preserve"> HYPERLINK \l "_异常错误码描述_2" </w:instrText>
        </w:r>
      </w:ins>
      <w:ins w:id="1447" w:author="zhoujiaying (C)" w:date="2017-12-15T14:54:00Z">
        <w:r>
          <w:rPr/>
          <w:fldChar w:fldCharType="separate"/>
        </w:r>
      </w:ins>
      <w:ins w:id="1448" w:author="zhoujiaying (C)" w:date="2017-12-15T14:54:00Z">
        <w:r>
          <w:rPr>
            <w:rStyle w:val="26"/>
            <w:rFonts w:hint="eastAsia"/>
          </w:rPr>
          <w:t>HILINK_DEV_OFFLINE</w:t>
        </w:r>
      </w:ins>
      <w:ins w:id="1449" w:author="zhoujiaying (C)" w:date="2017-12-15T14:54:00Z">
        <w:r>
          <w:rPr>
            <w:rStyle w:val="26"/>
          </w:rPr>
          <w:fldChar w:fldCharType="end"/>
        </w:r>
      </w:ins>
      <w:ins w:id="1450" w:author="zhoujiaying (C)" w:date="2017-12-15T14:54:00Z">
        <w:r>
          <w:rPr>
            <w:rFonts w:hint="eastAsia"/>
          </w:rPr>
          <w:t>；</w:t>
        </w:r>
      </w:ins>
    </w:p>
    <w:p>
      <w:pPr>
        <w:pStyle w:val="4"/>
        <w:rPr>
          <w:ins w:id="1451" w:author="zhoujiaying (C)" w:date="2017-12-15T14:54:00Z"/>
        </w:rPr>
      </w:pPr>
      <w:ins w:id="1452" w:author="zhoujiaying (C)" w:date="2017-12-15T14:54:00Z">
        <w:r>
          <w:rPr>
            <w:rFonts w:hint="eastAsia"/>
          </w:rPr>
          <w:t>如果设备响应超时，返回</w:t>
        </w:r>
      </w:ins>
      <w:ins w:id="1453" w:author="zhoujiaying (C)" w:date="2017-12-15T14:54:00Z">
        <w:r>
          <w:rPr/>
          <w:fldChar w:fldCharType="begin"/>
        </w:r>
      </w:ins>
      <w:ins w:id="1454" w:author="zhoujiaying (C)" w:date="2017-12-15T14:54:00Z">
        <w:r>
          <w:rPr/>
          <w:instrText xml:space="preserve"> HYPERLINK \l "_异常错误码描述_2" </w:instrText>
        </w:r>
      </w:ins>
      <w:ins w:id="1455" w:author="zhoujiaying (C)" w:date="2017-12-15T14:54:00Z">
        <w:r>
          <w:rPr/>
          <w:fldChar w:fldCharType="separate"/>
        </w:r>
      </w:ins>
      <w:ins w:id="1456" w:author="zhoujiaying (C)" w:date="2017-12-15T14:54:00Z">
        <w:r>
          <w:rPr>
            <w:rStyle w:val="26"/>
            <w:rFonts w:hint="eastAsia"/>
          </w:rPr>
          <w:t>HILINK_DEV_TIMEOUT</w:t>
        </w:r>
      </w:ins>
      <w:ins w:id="1457" w:author="zhoujiaying (C)" w:date="2017-12-15T14:54:00Z">
        <w:r>
          <w:rPr>
            <w:rStyle w:val="26"/>
          </w:rPr>
          <w:fldChar w:fldCharType="end"/>
        </w:r>
      </w:ins>
      <w:ins w:id="1458" w:author="zhoujiaying (C)" w:date="2017-12-15T14:54:00Z">
        <w:r>
          <w:rPr>
            <w:rFonts w:hint="eastAsia"/>
          </w:rPr>
          <w:t>。</w:t>
        </w:r>
      </w:ins>
    </w:p>
    <w:p>
      <w:pPr>
        <w:pStyle w:val="4"/>
      </w:pPr>
    </w:p>
    <w:p>
      <w:pPr>
        <w:pStyle w:val="5"/>
      </w:pPr>
      <w:bookmarkStart w:id="10" w:name="_Toc515099326"/>
      <w:r>
        <w:rPr>
          <w:rFonts w:hint="eastAsia"/>
        </w:rPr>
        <w:t>获取设备事件通知</w:t>
      </w:r>
      <w:bookmarkEnd w:id="1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//web页面中需实现该函数，用来获取设备产生的事件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deviceEventCallback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event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event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事件详情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pPr>
        <w:pStyle w:val="4"/>
      </w:pPr>
      <w:r>
        <w:rPr>
          <w:rFonts w:hint="eastAsia"/>
        </w:rPr>
        <w:t>当需要处理设备产生的事件时，WEB中需要实现如下方法</w:t>
      </w:r>
      <w:r>
        <w:t>：</w:t>
      </w:r>
    </w:p>
    <w:p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event</w:t>
      </w:r>
      <w:r>
        <w:rPr>
          <w:rFonts w:hint="eastAsia"/>
        </w:rPr>
        <w:t>格式如下：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"devId":"{deviceId}",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"gatewayId":"xxxxx",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"services": [{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"st": "air_conditioner",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"ts": "20151212T121212Z",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"sid": "1",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"characteristicName1": "value1",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"characteristicName2": "value2"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}</w:t>
      </w:r>
    </w:p>
    <w:p>
      <w:pPr>
        <w:pStyle w:val="4"/>
      </w:pPr>
    </w:p>
    <w:p>
      <w:pPr>
        <w:pStyle w:val="5"/>
      </w:pPr>
      <w:bookmarkStart w:id="11" w:name="_Toc515099327"/>
      <w:r>
        <w:rPr>
          <w:rFonts w:hint="eastAsia"/>
        </w:rPr>
        <w:t>获取设备历史信息</w:t>
      </w:r>
      <w:bookmarkEnd w:id="11"/>
    </w:p>
    <w:p>
      <w:pPr>
        <w:pStyle w:val="4"/>
      </w:pPr>
      <w:r>
        <w:rPr>
          <w:rFonts w:hint="eastAsia"/>
        </w:rPr>
        <w:t>当需要</w:t>
      </w:r>
      <w:r>
        <w:rPr>
          <w:rFonts w:hint="eastAsia" w:hAnsi="宋体"/>
          <w:szCs w:val="21"/>
        </w:rPr>
        <w:t>获取Device历史信息</w:t>
      </w:r>
      <w:r>
        <w:rPr>
          <w:rFonts w:hint="eastAsia"/>
        </w:rPr>
        <w:t>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pStyle w:val="56"/>
        <w:widowControl/>
        <w:ind w:left="420" w:firstLine="0"/>
      </w:pPr>
      <w:r>
        <w:rPr>
          <w:rFonts w:hint="eastAsia" w:hAnsi="宋体"/>
          <w:b/>
          <w:szCs w:val="21"/>
          <w:lang w:eastAsia="zh-CN"/>
        </w:rPr>
        <w:t>请求消息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getDevHistory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/>
          <w:b/>
          <w:color w:val="00B050"/>
        </w:rPr>
        <w:t>{devid}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devid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,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string,请取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”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0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”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，表示当前设备，暂不支持其它取值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0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pageNo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,string, 缺省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10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pageS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i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ze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,string, 缺省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20150501T010203Z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startTime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,string, 格式：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20150501T010203Z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20150601T010203Z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",//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endTime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 xml:space="preserve">,string,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5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button1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sid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,string, 为该设备的service id，取值参见HiLink Profile定义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on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t xml:space="preserve"> 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character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,string, 为该设备的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characteristicName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，取值参见HiLink Profile定义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57"/>
        <w:rPr>
          <w:color w:val="FF0000"/>
        </w:rPr>
      </w:pP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4"/>
        <w:ind w:firstLine="400"/>
        <w:rPr>
          <w:rFonts w:eastAsiaTheme="minorEastAsia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的结构如下：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"totalCount": 2,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"pageNo": 0,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"pageSize": 10,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"list": [{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"devId": "xxxxx",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"gatewayId": "xxxxx",     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"sid": "/light1",</w:t>
      </w:r>
    </w:p>
    <w:p>
      <w:pPr>
        <w:pStyle w:val="51"/>
        <w:ind w:firstLine="1044" w:firstLineChars="650"/>
        <w:rPr>
          <w:b/>
          <w:color w:val="00B050"/>
        </w:rPr>
      </w:pPr>
      <w:r>
        <w:rPr>
          <w:b/>
          <w:color w:val="00B050"/>
        </w:rPr>
        <w:t>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"characteristicName1": "value1",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"characteristicName2": "value2"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"timestamp":"20151212T121212Z"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4"/>
        <w:rPr>
          <w:ins w:id="1459" w:author="zhoujiaying (C)" w:date="2018-07-25T17:06:00Z"/>
        </w:rPr>
      </w:pPr>
    </w:p>
    <w:p>
      <w:pPr>
        <w:pStyle w:val="5"/>
        <w:rPr>
          <w:ins w:id="1460" w:author="zhoujiaying (C)" w:date="2018-07-25T17:06:00Z"/>
        </w:rPr>
      </w:pPr>
      <w:ins w:id="1461" w:author="zhoujiaying (C)" w:date="2018-07-25T17:08:00Z">
        <w:r>
          <w:rPr>
            <w:rFonts w:hint="eastAsia"/>
          </w:rPr>
          <w:t>上报设备拓展数据</w:t>
        </w:r>
      </w:ins>
    </w:p>
    <w:p>
      <w:pPr>
        <w:pStyle w:val="4"/>
        <w:rPr>
          <w:ins w:id="1462" w:author="zhoujiaying (C)" w:date="2018-07-25T17:06:00Z"/>
        </w:rPr>
      </w:pPr>
      <w:ins w:id="1463" w:author="zhoujiaying (C)" w:date="2018-07-25T17:08:00Z">
        <w:r>
          <w:rPr>
            <w:rFonts w:hint="eastAsia"/>
          </w:rPr>
          <w:t>当需要上报设备拓展数据时</w:t>
        </w:r>
      </w:ins>
      <w:ins w:id="1464" w:author="zhoujiaying (C)" w:date="2018-07-25T17:06:00Z">
        <w:r>
          <w:rPr>
            <w:rFonts w:hint="eastAsia"/>
          </w:rPr>
          <w:t>，WEB中</w:t>
        </w:r>
      </w:ins>
      <w:ins w:id="1465" w:author="zhoujiaying (C)" w:date="2018-07-25T17:06:00Z">
        <w:r>
          <w:rPr/>
          <w:t>调用</w:t>
        </w:r>
      </w:ins>
      <w:ins w:id="1466" w:author="zhoujiaying (C)" w:date="2018-07-25T17:06:00Z">
        <w:r>
          <w:rPr>
            <w:rFonts w:hint="eastAsia"/>
          </w:rPr>
          <w:t>js</w:t>
        </w:r>
      </w:ins>
      <w:ins w:id="1467" w:author="zhoujiaying (C)" w:date="2018-07-25T17:06:00Z">
        <w:r>
          <w:rPr/>
          <w:t>方法如下：</w:t>
        </w:r>
      </w:ins>
    </w:p>
    <w:p>
      <w:pPr>
        <w:pStyle w:val="56"/>
        <w:widowControl/>
        <w:ind w:left="420" w:firstLine="0"/>
        <w:rPr>
          <w:ins w:id="1468" w:author="zhoujiaying (C)" w:date="2018-07-25T17:06:00Z"/>
        </w:rPr>
      </w:pPr>
      <w:ins w:id="1469" w:author="zhoujiaying (C)" w:date="2018-07-25T17:06:00Z">
        <w:r>
          <w:rPr>
            <w:rFonts w:hint="eastAsia" w:hAnsi="宋体"/>
            <w:b/>
            <w:szCs w:val="21"/>
            <w:lang w:eastAsia="zh-CN"/>
          </w:rPr>
          <w:t>请求消息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470" w:author="zhoujiaying (C)" w:date="2018-07-25T17:08:00Z"/>
          <w:rFonts w:ascii="Courier New" w:hAnsi="Courier New" w:eastAsia="Times New Roman" w:cs="Courier New"/>
          <w:color w:val="333333"/>
          <w:sz w:val="20"/>
          <w:szCs w:val="24"/>
        </w:rPr>
      </w:pPr>
      <w:ins w:id="1471" w:author="zhoujiaying (C)" w:date="2018-07-25T17:0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1472" w:author="zhoujiaying (C)" w:date="2018-07-25T17:08:00Z">
        <w:r>
          <w:rPr/>
          <w:t xml:space="preserve"> </w:t>
        </w:r>
      </w:ins>
      <w:ins w:id="1473" w:author="zhoujiaying (C)" w:date="2018-07-25T17:0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postDeviceExtendData </w:t>
        </w:r>
      </w:ins>
      <w:ins w:id="1474" w:author="zhoujiaying (C)" w:date="2018-07-25T17:0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475" w:author="zhoujiaying (C)" w:date="2018-07-25T17:06:00Z"/>
          <w:rFonts w:ascii="Courier New" w:hAnsi="Courier New" w:cs="Courier New" w:eastAsiaTheme="minorEastAsia"/>
          <w:color w:val="333333"/>
          <w:sz w:val="20"/>
          <w:szCs w:val="24"/>
        </w:rPr>
      </w:pPr>
      <w:ins w:id="147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</w:t>
        </w:r>
      </w:ins>
      <w:ins w:id="1477" w:author="zhoujiaying (C)" w:date="2018-07-25T17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478" w:author="zhoujiaying (C)" w:date="2018-07-25T17:09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json_body</w:t>
        </w:r>
      </w:ins>
      <w:ins w:id="1479" w:author="zhoujiaying (C)" w:date="2018-07-25T17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480" w:author="zhoujiaying (C)" w:date="2018-07-25T17:1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//</w:t>
        </w:r>
      </w:ins>
      <w:ins w:id="1481" w:author="zhoujiaying (C)" w:date="2018-07-25T17:1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需要上报的数据的json字符串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482" w:author="zhoujiaying (C)" w:date="2018-07-25T17:06:00Z"/>
          <w:rFonts w:ascii="Courier New" w:hAnsi="Courier New" w:eastAsia="Times New Roman" w:cs="Courier New"/>
          <w:color w:val="333333"/>
          <w:sz w:val="20"/>
          <w:szCs w:val="24"/>
        </w:rPr>
      </w:pPr>
      <w:ins w:id="1483" w:author="zhoujiaying (C)" w:date="2018-07-25T17:0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1484" w:author="zhoujiaying (C)" w:date="2018-07-25T17:0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1485" w:author="zhoujiaying (C)" w:date="2018-07-25T17:0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486" w:author="zhoujiaying (C)" w:date="2018-07-25T17:0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1487" w:author="zhoujiaying (C)" w:date="2018-07-25T17:0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488" w:author="zhoujiaying (C)" w:date="2018-07-25T17:0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1489" w:author="zhoujiaying (C)" w:date="2018-07-25T17:0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1490" w:author="zhoujiaying (C)" w:date="2018-07-25T17:0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1491" w:author="zhoujiaying (C)" w:date="2018-07-25T17:0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492" w:author="zhoujiaying (C)" w:date="2018-07-25T17:06:00Z"/>
          <w:rFonts w:ascii="Courier New" w:hAnsi="Courier New" w:eastAsia="Times New Roman" w:cs="Courier New"/>
          <w:color w:val="333333"/>
          <w:sz w:val="20"/>
          <w:szCs w:val="24"/>
        </w:rPr>
      </w:pPr>
      <w:ins w:id="1493" w:author="zhoujiaying (C)" w:date="2018-07-25T17:0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1494" w:author="zhoujiaying (C)" w:date="2018-07-25T17:11:00Z"/>
        </w:rPr>
      </w:pPr>
      <w:ins w:id="1495" w:author="zhoujiaying (C)" w:date="2018-07-25T17:1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1496" w:author="zhoujiaying (C)" w:date="2018-07-25T17:1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1497" w:author="zhoujiaying (C)" w:date="2018-07-25T17:11:00Z">
        <w:r>
          <w:rPr>
            <w:rFonts w:hint="eastAsia"/>
          </w:rPr>
          <w:t>格式如下</w:t>
        </w:r>
      </w:ins>
    </w:p>
    <w:p>
      <w:pPr>
        <w:pStyle w:val="51"/>
        <w:ind w:firstLine="643"/>
        <w:rPr>
          <w:ins w:id="1498" w:author="zhoujiaying (C)" w:date="2018-07-25T17:11:00Z"/>
          <w:b/>
          <w:color w:val="00B050"/>
        </w:rPr>
      </w:pPr>
      <w:ins w:id="1499" w:author="zhoujiaying (C)" w:date="2018-07-25T17:11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883" w:firstLineChars="550"/>
        <w:rPr>
          <w:ins w:id="1500" w:author="zhoujiaying (C)" w:date="2018-07-25T17:11:00Z"/>
          <w:b/>
          <w:color w:val="00B050"/>
        </w:rPr>
      </w:pPr>
      <w:ins w:id="1501" w:author="zhoujiaying (C)" w:date="2018-07-25T17:11:00Z">
        <w:r>
          <w:rPr>
            <w:b/>
            <w:color w:val="00B050"/>
          </w:rPr>
          <w:t>"type"</w:t>
        </w:r>
      </w:ins>
      <w:ins w:id="1502" w:author="zhoujiaying (C)" w:date="2018-07-25T17:11:00Z">
        <w:r>
          <w:rPr>
            <w:rFonts w:hint="eastAsia"/>
            <w:b/>
            <w:color w:val="00B050"/>
          </w:rPr>
          <w:t>:</w:t>
        </w:r>
      </w:ins>
      <w:ins w:id="1503" w:author="zhoujiaying (C)" w:date="2018-07-25T17:11:00Z">
        <w:r>
          <w:rPr>
            <w:b/>
            <w:color w:val="00B050"/>
          </w:rPr>
          <w:t xml:space="preserve"> "extend_data"  //</w:t>
        </w:r>
      </w:ins>
      <w:ins w:id="1504" w:author="zhoujiaying (C)" w:date="2018-07-25T17:12:00Z">
        <w:r>
          <w:rPr>
            <w:rFonts w:hint="eastAsia"/>
            <w:b/>
            <w:color w:val="00B050"/>
          </w:rPr>
          <w:t>上报的扩展数据的type，需要根据需求向云端申请白名单</w:t>
        </w:r>
      </w:ins>
    </w:p>
    <w:p>
      <w:pPr>
        <w:pStyle w:val="51"/>
        <w:ind w:firstLine="883" w:firstLineChars="550"/>
        <w:rPr>
          <w:ins w:id="1505" w:author="zhoujiaying (C)" w:date="2018-07-25T17:11:00Z"/>
          <w:rFonts w:hint="eastAsia"/>
          <w:b/>
          <w:color w:val="00B050"/>
        </w:rPr>
      </w:pPr>
      <w:ins w:id="1506" w:author="zhoujiaying (C)" w:date="2018-07-25T17:11:00Z">
        <w:r>
          <w:rPr>
            <w:b/>
            <w:color w:val="00B050"/>
          </w:rPr>
          <w:t>"</w:t>
        </w:r>
      </w:ins>
      <w:ins w:id="1507" w:author="zhoujiaying (C)" w:date="2018-07-25T17:12:00Z">
        <w:r>
          <w:rPr>
            <w:rFonts w:hint="eastAsia"/>
            <w:b/>
            <w:color w:val="00B050"/>
          </w:rPr>
          <w:t>da</w:t>
        </w:r>
      </w:ins>
      <w:ins w:id="1508" w:author="zhoujiaying (C)" w:date="2018-07-25T17:12:00Z">
        <w:r>
          <w:rPr>
            <w:b/>
            <w:color w:val="00B050"/>
          </w:rPr>
          <w:t>ta</w:t>
        </w:r>
      </w:ins>
      <w:ins w:id="1509" w:author="zhoujiaying (C)" w:date="2018-07-25T17:11:00Z">
        <w:r>
          <w:rPr>
            <w:b/>
            <w:color w:val="00B050"/>
          </w:rPr>
          <w:t>"</w:t>
        </w:r>
      </w:ins>
      <w:ins w:id="1510" w:author="zhoujiaying (C)" w:date="2018-07-25T17:11:00Z">
        <w:r>
          <w:rPr>
            <w:rFonts w:hint="eastAsia"/>
            <w:b/>
            <w:color w:val="00B050"/>
          </w:rPr>
          <w:t>:</w:t>
        </w:r>
      </w:ins>
      <w:ins w:id="1511" w:author="zhoujiaying (C)" w:date="2018-07-25T17:12:00Z">
        <w:r>
          <w:rPr>
            <w:b/>
            <w:color w:val="00B050"/>
          </w:rPr>
          <w:t>"json_body"</w:t>
        </w:r>
      </w:ins>
      <w:ins w:id="1512" w:author="zhoujiaying (C)" w:date="2018-07-25T17:11:00Z">
        <w:r>
          <w:rPr>
            <w:b/>
            <w:color w:val="00B050"/>
          </w:rPr>
          <w:t xml:space="preserve">  //</w:t>
        </w:r>
      </w:ins>
      <w:ins w:id="1513" w:author="zhoujiaying (C)" w:date="2018-07-25T17:13:00Z">
        <w:r>
          <w:rPr>
            <w:rFonts w:hint="eastAsia"/>
            <w:b/>
            <w:color w:val="00B050"/>
          </w:rPr>
          <w:t>需要上报的扩展数据内容，根据需求填写，需要符合json格式</w:t>
        </w:r>
      </w:ins>
    </w:p>
    <w:p>
      <w:pPr>
        <w:pStyle w:val="51"/>
        <w:ind w:firstLine="643"/>
        <w:rPr>
          <w:ins w:id="1514" w:author="zhoujiaying (C)" w:date="2018-07-25T17:11:00Z"/>
          <w:b/>
          <w:color w:val="00B050"/>
        </w:rPr>
      </w:pPr>
      <w:ins w:id="1515" w:author="zhoujiaying (C)" w:date="2018-07-25T17:11:00Z">
        <w:r>
          <w:rPr>
            <w:rFonts w:hint="eastAsia"/>
            <w:b/>
            <w:color w:val="00B050"/>
          </w:rPr>
          <w:t>}</w:t>
        </w:r>
      </w:ins>
    </w:p>
    <w:p>
      <w:pPr>
        <w:pStyle w:val="57"/>
        <w:rPr>
          <w:ins w:id="1516" w:author="zhoujiaying (C)" w:date="2018-07-25T17:06:00Z"/>
          <w:color w:val="FF0000"/>
        </w:rPr>
      </w:pPr>
    </w:p>
    <w:p>
      <w:pPr>
        <w:pStyle w:val="4"/>
        <w:rPr>
          <w:ins w:id="1517" w:author="zhoujiaying (C)" w:date="2018-07-25T17:06:00Z"/>
        </w:rPr>
      </w:pPr>
      <w:ins w:id="1518" w:author="zhoujiaying (C)" w:date="2018-07-25T17:06:00Z">
        <w:r>
          <w:rPr>
            <w:rFonts w:hint="eastAsia"/>
          </w:rPr>
          <w:t>【回应】：</w:t>
        </w:r>
      </w:ins>
    </w:p>
    <w:p>
      <w:pPr>
        <w:pStyle w:val="4"/>
        <w:rPr>
          <w:ins w:id="1519" w:author="zhoujiaying (C)" w:date="2018-07-25T17:06:00Z"/>
          <w:rFonts w:ascii="Courier New" w:hAnsi="Courier New" w:cs="Courier New" w:eastAsiaTheme="minorEastAsia"/>
          <w:color w:val="333333"/>
          <w:sz w:val="20"/>
          <w:szCs w:val="24"/>
        </w:rPr>
      </w:pPr>
      <w:ins w:id="1520" w:author="zhoujiaying (C)" w:date="2018-07-25T17:06:00Z">
        <w:r>
          <w:rPr>
            <w:rFonts w:hint="eastAsia"/>
          </w:rPr>
          <w:t>当调用成功时，JSSDK将调用</w:t>
        </w:r>
      </w:ins>
      <w:ins w:id="1521" w:author="zhoujiaying (C)" w:date="2018-07-25T17:0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1522" w:author="zhoujiaying (C)" w:date="2018-07-25T17:0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</w:t>
        </w:r>
      </w:ins>
      <w:ins w:id="1523" w:author="zhoujiaying (C)" w:date="2018-07-25T17:1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返回对应这次</w:t>
        </w:r>
      </w:ins>
      <w:ins w:id="1524" w:author="zhoujiaying (C)" w:date="2018-07-25T17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上报操作的错误码，成功时错误码为0</w:t>
        </w:r>
      </w:ins>
      <w:ins w:id="1525" w:author="zhoujiaying (C)" w:date="2018-07-25T17:0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。</w:t>
        </w:r>
      </w:ins>
    </w:p>
    <w:p>
      <w:pPr>
        <w:pStyle w:val="4"/>
        <w:rPr>
          <w:ins w:id="1526" w:author="zhoujiaying (C)" w:date="2018-07-25T17:06:00Z"/>
        </w:rPr>
      </w:pPr>
      <w:ins w:id="1527" w:author="zhoujiaying (C)" w:date="2018-07-25T17:06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1528" w:author="zhoujiaying (C)" w:date="2018-07-25T17:06:00Z"/>
          <w:b/>
          <w:color w:val="00B050"/>
        </w:rPr>
      </w:pPr>
      <w:ins w:id="1529" w:author="zhoujiaying (C)" w:date="2018-07-25T17:06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1530" w:author="zhoujiaying (C)" w:date="2018-07-25T17:06:00Z"/>
          <w:b/>
          <w:color w:val="00B050"/>
        </w:rPr>
      </w:pPr>
      <w:ins w:id="1531" w:author="zhoujiaying (C)" w:date="2018-07-25T17:06:00Z">
        <w:r>
          <w:rPr>
            <w:rFonts w:hint="eastAsia"/>
            <w:b/>
            <w:color w:val="00B050"/>
          </w:rPr>
          <w:t xml:space="preserve">  </w:t>
        </w:r>
      </w:ins>
      <w:ins w:id="1532" w:author="zhoujiaying (C)" w:date="2018-07-25T17:06:00Z">
        <w:r>
          <w:rPr>
            <w:b/>
            <w:color w:val="00B050"/>
          </w:rPr>
          <w:t xml:space="preserve">"errcode": </w:t>
        </w:r>
      </w:ins>
      <w:ins w:id="1533" w:author="zhoujiaying (C)" w:date="2018-07-25T17:14:00Z">
        <w:r>
          <w:rPr>
            <w:b/>
            <w:color w:val="00B050"/>
          </w:rPr>
          <w:t>0</w:t>
        </w:r>
      </w:ins>
    </w:p>
    <w:p>
      <w:pPr>
        <w:pStyle w:val="51"/>
        <w:ind w:firstLine="643"/>
        <w:rPr>
          <w:ins w:id="1534" w:author="zhoujiaying (C)" w:date="2018-07-25T17:06:00Z"/>
          <w:b/>
          <w:color w:val="00B050"/>
        </w:rPr>
      </w:pPr>
      <w:ins w:id="1535" w:author="zhoujiaying (C)" w:date="2018-07-25T17:06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1536" w:author="zhoujiaying (C)" w:date="2018-07-25T17:06:00Z"/>
        </w:rPr>
      </w:pPr>
      <w:ins w:id="1537" w:author="zhoujiaying (C)" w:date="2018-07-25T17:06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1538" w:author="zhoujiaying (C)" w:date="2018-07-25T17:06:00Z"/>
        </w:rPr>
      </w:pPr>
      <w:ins w:id="1539" w:author="zhoujiaying (C)" w:date="2018-07-25T17:06:00Z">
        <w:r>
          <w:rPr>
            <w:rFonts w:hint="eastAsia"/>
          </w:rPr>
          <w:t>如果数据校验失败，返回</w:t>
        </w:r>
      </w:ins>
      <w:ins w:id="1540" w:author="zhoujiaying (C)" w:date="2018-07-25T17:06:00Z">
        <w:r>
          <w:rPr/>
          <w:fldChar w:fldCharType="begin"/>
        </w:r>
      </w:ins>
      <w:ins w:id="1541" w:author="zhoujiaying (C)" w:date="2018-07-25T17:06:00Z">
        <w:r>
          <w:rPr/>
          <w:instrText xml:space="preserve"> HYPERLINK \l "_异常错误码描述_2" </w:instrText>
        </w:r>
      </w:ins>
      <w:ins w:id="1542" w:author="zhoujiaying (C)" w:date="2018-07-25T17:06:00Z">
        <w:r>
          <w:rPr/>
          <w:fldChar w:fldCharType="separate"/>
        </w:r>
      </w:ins>
      <w:ins w:id="1543" w:author="zhoujiaying (C)" w:date="2018-07-25T17:06:00Z">
        <w:r>
          <w:rPr>
            <w:rStyle w:val="26"/>
            <w:rFonts w:hint="eastAsia"/>
          </w:rPr>
          <w:t>HILINK_VALIDATE_ERR</w:t>
        </w:r>
      </w:ins>
      <w:ins w:id="1544" w:author="zhoujiaying (C)" w:date="2018-07-25T17:06:00Z">
        <w:r>
          <w:rPr>
            <w:rStyle w:val="26"/>
          </w:rPr>
          <w:fldChar w:fldCharType="end"/>
        </w:r>
      </w:ins>
      <w:ins w:id="1545" w:author="zhoujiaying (C)" w:date="2018-07-25T17:06:00Z">
        <w:r>
          <w:rPr>
            <w:rFonts w:hint="eastAsia"/>
          </w:rPr>
          <w:t>；</w:t>
        </w:r>
      </w:ins>
    </w:p>
    <w:p>
      <w:pPr>
        <w:pStyle w:val="4"/>
        <w:rPr>
          <w:ins w:id="1546" w:author="zhoujiaying (C)" w:date="2018-07-25T17:06:00Z"/>
        </w:rPr>
      </w:pPr>
      <w:ins w:id="1547" w:author="zhoujiaying (C)" w:date="2018-07-25T17:06:00Z">
        <w:r>
          <w:rPr>
            <w:rFonts w:hint="eastAsia"/>
          </w:rPr>
          <w:t>如果设备不在线，返回</w:t>
        </w:r>
      </w:ins>
      <w:ins w:id="1548" w:author="zhoujiaying (C)" w:date="2018-07-25T17:06:00Z">
        <w:r>
          <w:rPr/>
          <w:fldChar w:fldCharType="begin"/>
        </w:r>
      </w:ins>
      <w:ins w:id="1549" w:author="zhoujiaying (C)" w:date="2018-07-25T17:06:00Z">
        <w:r>
          <w:rPr/>
          <w:instrText xml:space="preserve"> HYPERLINK \l "_异常错误码描述_2" </w:instrText>
        </w:r>
      </w:ins>
      <w:ins w:id="1550" w:author="zhoujiaying (C)" w:date="2018-07-25T17:06:00Z">
        <w:r>
          <w:rPr/>
          <w:fldChar w:fldCharType="separate"/>
        </w:r>
      </w:ins>
      <w:ins w:id="1551" w:author="zhoujiaying (C)" w:date="2018-07-25T17:06:00Z">
        <w:r>
          <w:rPr>
            <w:rStyle w:val="26"/>
            <w:rFonts w:hint="eastAsia"/>
          </w:rPr>
          <w:t>HILINK_DEV_OFFLINE</w:t>
        </w:r>
      </w:ins>
      <w:ins w:id="1552" w:author="zhoujiaying (C)" w:date="2018-07-25T17:06:00Z">
        <w:r>
          <w:rPr>
            <w:rStyle w:val="26"/>
          </w:rPr>
          <w:fldChar w:fldCharType="end"/>
        </w:r>
      </w:ins>
      <w:ins w:id="1553" w:author="zhoujiaying (C)" w:date="2018-07-25T17:06:00Z">
        <w:r>
          <w:rPr>
            <w:rFonts w:hint="eastAsia"/>
          </w:rPr>
          <w:t>；</w:t>
        </w:r>
      </w:ins>
    </w:p>
    <w:p>
      <w:pPr>
        <w:pStyle w:val="4"/>
        <w:rPr>
          <w:ins w:id="1554" w:author="zhoujiaying (C)" w:date="2018-07-25T17:14:00Z"/>
        </w:rPr>
      </w:pPr>
      <w:ins w:id="1555" w:author="zhoujiaying (C)" w:date="2018-07-25T17:06:00Z">
        <w:r>
          <w:rPr>
            <w:rFonts w:hint="eastAsia"/>
          </w:rPr>
          <w:t>如果设备响应超时，返回</w:t>
        </w:r>
      </w:ins>
      <w:ins w:id="1556" w:author="zhoujiaying (C)" w:date="2018-07-25T17:06:00Z">
        <w:r>
          <w:rPr/>
          <w:fldChar w:fldCharType="begin"/>
        </w:r>
      </w:ins>
      <w:ins w:id="1557" w:author="zhoujiaying (C)" w:date="2018-07-25T17:06:00Z">
        <w:r>
          <w:rPr/>
          <w:instrText xml:space="preserve"> HYPERLINK \l "_异常错误码描述_2" </w:instrText>
        </w:r>
      </w:ins>
      <w:ins w:id="1558" w:author="zhoujiaying (C)" w:date="2018-07-25T17:06:00Z">
        <w:r>
          <w:rPr/>
          <w:fldChar w:fldCharType="separate"/>
        </w:r>
      </w:ins>
      <w:ins w:id="1559" w:author="zhoujiaying (C)" w:date="2018-07-25T17:06:00Z">
        <w:r>
          <w:rPr>
            <w:rStyle w:val="26"/>
            <w:rFonts w:hint="eastAsia"/>
          </w:rPr>
          <w:t>HILINK_DEV_TIMEOUT</w:t>
        </w:r>
      </w:ins>
      <w:ins w:id="1560" w:author="zhoujiaying (C)" w:date="2018-07-25T17:06:00Z">
        <w:r>
          <w:rPr>
            <w:rStyle w:val="26"/>
          </w:rPr>
          <w:fldChar w:fldCharType="end"/>
        </w:r>
      </w:ins>
      <w:ins w:id="1561" w:author="zhoujiaying (C)" w:date="2018-07-25T17:06:00Z">
        <w:r>
          <w:rPr>
            <w:rFonts w:hint="eastAsia"/>
          </w:rPr>
          <w:t>。</w:t>
        </w:r>
      </w:ins>
    </w:p>
    <w:p>
      <w:pPr>
        <w:pStyle w:val="4"/>
        <w:rPr>
          <w:ins w:id="1562" w:author="zhoujiaying (C)" w:date="2018-07-25T17:14:00Z"/>
        </w:rPr>
      </w:pPr>
    </w:p>
    <w:p>
      <w:pPr>
        <w:pStyle w:val="5"/>
        <w:rPr>
          <w:ins w:id="1563" w:author="zhoujiaying (C)" w:date="2018-07-25T17:14:00Z"/>
        </w:rPr>
      </w:pPr>
      <w:ins w:id="1564" w:author="zhoujiaying (C)" w:date="2018-07-25T17:14:00Z">
        <w:r>
          <w:rPr>
            <w:rFonts w:hint="eastAsia"/>
          </w:rPr>
          <w:t>获取设备拓展数据</w:t>
        </w:r>
      </w:ins>
    </w:p>
    <w:p>
      <w:pPr>
        <w:pStyle w:val="4"/>
        <w:rPr>
          <w:ins w:id="1565" w:author="zhoujiaying (C)" w:date="2018-07-25T17:14:00Z"/>
        </w:rPr>
      </w:pPr>
      <w:ins w:id="1566" w:author="zhoujiaying (C)" w:date="2018-07-25T17:14:00Z">
        <w:r>
          <w:rPr>
            <w:rFonts w:hint="eastAsia"/>
          </w:rPr>
          <w:t>当需要</w:t>
        </w:r>
      </w:ins>
      <w:ins w:id="1567" w:author="zhoujiaying (C)" w:date="2018-07-25T17:15:00Z">
        <w:r>
          <w:rPr>
            <w:rFonts w:hint="eastAsia"/>
          </w:rPr>
          <w:t>获取</w:t>
        </w:r>
      </w:ins>
      <w:ins w:id="1568" w:author="zhoujiaying (C)" w:date="2018-07-25T17:14:00Z">
        <w:r>
          <w:rPr>
            <w:rFonts w:hint="eastAsia"/>
          </w:rPr>
          <w:t>设备拓展数据时，WEB中</w:t>
        </w:r>
      </w:ins>
      <w:ins w:id="1569" w:author="zhoujiaying (C)" w:date="2018-07-25T17:14:00Z">
        <w:r>
          <w:rPr/>
          <w:t>调用</w:t>
        </w:r>
      </w:ins>
      <w:ins w:id="1570" w:author="zhoujiaying (C)" w:date="2018-07-25T17:14:00Z">
        <w:r>
          <w:rPr>
            <w:rFonts w:hint="eastAsia"/>
          </w:rPr>
          <w:t>js</w:t>
        </w:r>
      </w:ins>
      <w:ins w:id="1571" w:author="zhoujiaying (C)" w:date="2018-07-25T17:14:00Z">
        <w:r>
          <w:rPr/>
          <w:t>方法如下：</w:t>
        </w:r>
      </w:ins>
    </w:p>
    <w:p>
      <w:pPr>
        <w:pStyle w:val="56"/>
        <w:widowControl/>
        <w:ind w:left="420" w:firstLine="0"/>
        <w:rPr>
          <w:ins w:id="1572" w:author="zhoujiaying (C)" w:date="2018-07-25T17:14:00Z"/>
        </w:rPr>
      </w:pPr>
      <w:ins w:id="1573" w:author="zhoujiaying (C)" w:date="2018-07-25T17:14:00Z">
        <w:r>
          <w:rPr>
            <w:rFonts w:hint="eastAsia" w:hAnsi="宋体"/>
            <w:b/>
            <w:szCs w:val="21"/>
            <w:lang w:eastAsia="zh-CN"/>
          </w:rPr>
          <w:t>请求消息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574" w:author="zhoujiaying (C)" w:date="2018-07-25T17:14:00Z"/>
          <w:rFonts w:ascii="Courier New" w:hAnsi="Courier New" w:eastAsia="Times New Roman" w:cs="Courier New"/>
          <w:color w:val="333333"/>
          <w:sz w:val="20"/>
          <w:szCs w:val="24"/>
        </w:rPr>
      </w:pPr>
      <w:ins w:id="1575" w:author="zhoujiaying (C)" w:date="2018-07-25T17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1576" w:author="zhoujiaying (C)" w:date="2018-07-25T17:14:00Z">
        <w:r>
          <w:rPr/>
          <w:t xml:space="preserve"> </w:t>
        </w:r>
      </w:ins>
      <w:ins w:id="1577" w:author="zhoujiaying (C)" w:date="2018-07-25T17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getDeviceExtendData</w:t>
        </w:r>
      </w:ins>
      <w:ins w:id="1578" w:author="zhoujiaying (C)" w:date="2018-07-25T17:14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1579" w:author="zhoujiaying (C)" w:date="2018-07-25T17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580" w:author="zhoujiaying (C)" w:date="2018-07-25T17:14:00Z"/>
          <w:rFonts w:ascii="Courier New" w:hAnsi="Courier New" w:cs="Courier New" w:eastAsiaTheme="minorEastAsia"/>
          <w:color w:val="333333"/>
          <w:sz w:val="20"/>
          <w:szCs w:val="24"/>
        </w:rPr>
      </w:pPr>
      <w:ins w:id="1581" w:author="zhoujiaying (C)" w:date="2018-07-25T17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1582" w:author="zhoujiaying (C)" w:date="2018-07-25T17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type</w:t>
        </w:r>
      </w:ins>
      <w:ins w:id="1583" w:author="zhoujiaying (C)" w:date="2018-07-25T17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 //</w:t>
        </w:r>
      </w:ins>
      <w:ins w:id="1584" w:author="zhoujiaying (C)" w:date="2018-07-25T17:1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需要</w:t>
        </w:r>
      </w:ins>
      <w:ins w:id="1585" w:author="zhoujiaying (C)" w:date="2018-07-25T17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查询的拓展数据的type,与上报时一致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586" w:author="zhoujiaying (C)" w:date="2018-07-25T17:14:00Z"/>
          <w:rFonts w:ascii="Courier New" w:hAnsi="Courier New" w:eastAsia="Times New Roman" w:cs="Courier New"/>
          <w:color w:val="333333"/>
          <w:sz w:val="20"/>
          <w:szCs w:val="24"/>
        </w:rPr>
      </w:pPr>
      <w:ins w:id="1587" w:author="zhoujiaying (C)" w:date="2018-07-25T17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1588" w:author="zhoujiaying (C)" w:date="2018-07-25T17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1589" w:author="zhoujiaying (C)" w:date="2018-07-25T17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590" w:author="zhoujiaying (C)" w:date="2018-07-25T17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1591" w:author="zhoujiaying (C)" w:date="2018-07-25T17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592" w:author="zhoujiaying (C)" w:date="2018-07-25T17:1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1593" w:author="zhoujiaying (C)" w:date="2018-07-25T17:1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1594" w:author="zhoujiaying (C)" w:date="2018-07-25T17:1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1595" w:author="zhoujiaying (C)" w:date="2018-07-25T17:1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596" w:author="zhoujiaying (C)" w:date="2018-07-25T17:14:00Z"/>
          <w:rFonts w:ascii="Courier New" w:hAnsi="Courier New" w:eastAsia="Times New Roman" w:cs="Courier New"/>
          <w:color w:val="333333"/>
          <w:sz w:val="20"/>
          <w:szCs w:val="24"/>
        </w:rPr>
      </w:pPr>
      <w:ins w:id="1597" w:author="zhoujiaying (C)" w:date="2018-07-25T17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57"/>
        <w:rPr>
          <w:ins w:id="1598" w:author="zhoujiaying (C)" w:date="2018-07-25T17:14:00Z"/>
          <w:color w:val="FF0000"/>
        </w:rPr>
      </w:pPr>
    </w:p>
    <w:p>
      <w:pPr>
        <w:pStyle w:val="4"/>
        <w:rPr>
          <w:ins w:id="1599" w:author="zhoujiaying (C)" w:date="2018-07-25T17:16:00Z"/>
        </w:rPr>
      </w:pPr>
      <w:ins w:id="1600" w:author="zhoujiaying (C)" w:date="2018-07-25T17:16:00Z">
        <w:r>
          <w:rPr>
            <w:rFonts w:hint="eastAsia"/>
          </w:rPr>
          <w:t>【回应】：</w:t>
        </w:r>
      </w:ins>
    </w:p>
    <w:p>
      <w:pPr>
        <w:pStyle w:val="4"/>
        <w:rPr>
          <w:ins w:id="1601" w:author="zhoujiaying (C)" w:date="2018-07-25T17:16:00Z"/>
          <w:rFonts w:ascii="Courier New" w:hAnsi="Courier New" w:cs="Courier New" w:eastAsiaTheme="minorEastAsia"/>
          <w:color w:val="333333"/>
          <w:sz w:val="20"/>
          <w:szCs w:val="24"/>
        </w:rPr>
      </w:pPr>
      <w:ins w:id="1602" w:author="zhoujiaying (C)" w:date="2018-07-25T17:16:00Z">
        <w:r>
          <w:rPr>
            <w:rFonts w:hint="eastAsia"/>
          </w:rPr>
          <w:t>当调用成功时，JSSDK将调用</w:t>
        </w:r>
      </w:ins>
      <w:ins w:id="1603" w:author="zhoujiaying (C)" w:date="2018-07-25T17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1604" w:author="zhoujiaying (C)" w:date="2018-07-25T17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对应的回调函数，将结果返回到</w:t>
        </w:r>
      </w:ins>
      <w:ins w:id="1605" w:author="zhoujiaying (C)" w:date="2018-07-25T17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1606" w:author="zhoujiaying (C)" w:date="2018-07-25T17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4"/>
        <w:ind w:firstLine="400"/>
        <w:rPr>
          <w:ins w:id="1607" w:author="zhoujiaying (C)" w:date="2018-07-25T17:16:00Z"/>
          <w:rFonts w:eastAsiaTheme="minorEastAsia"/>
        </w:rPr>
      </w:pPr>
      <w:ins w:id="1608" w:author="zhoujiaying (C)" w:date="2018-07-25T17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1609" w:author="zhoujiaying (C)" w:date="2018-07-25T17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的结构如下：</w:t>
        </w:r>
      </w:ins>
    </w:p>
    <w:p>
      <w:pPr>
        <w:pStyle w:val="51"/>
        <w:ind w:firstLine="643"/>
        <w:rPr>
          <w:ins w:id="1610" w:author="zhoujiaying (C)" w:date="2018-07-25T17:16:00Z"/>
          <w:b/>
          <w:color w:val="00B050"/>
        </w:rPr>
      </w:pPr>
      <w:ins w:id="1611" w:author="zhoujiaying (C)" w:date="2018-07-25T17:16:00Z">
        <w:r>
          <w:rPr>
            <w:b/>
            <w:color w:val="00B050"/>
          </w:rPr>
          <w:t>{</w:t>
        </w:r>
      </w:ins>
    </w:p>
    <w:p>
      <w:pPr>
        <w:pStyle w:val="51"/>
        <w:ind w:firstLine="643"/>
        <w:rPr>
          <w:ins w:id="1612" w:author="zhoujiaying (C)" w:date="2018-07-25T17:16:00Z"/>
          <w:rFonts w:hint="eastAsia"/>
          <w:b/>
          <w:color w:val="00B050"/>
        </w:rPr>
      </w:pPr>
      <w:ins w:id="1613" w:author="zhoujiaying (C)" w:date="2018-07-25T17:16:00Z">
        <w:r>
          <w:rPr>
            <w:b/>
            <w:color w:val="00B050"/>
          </w:rPr>
          <w:t xml:space="preserve">    "</w:t>
        </w:r>
      </w:ins>
      <w:ins w:id="1614" w:author="zhoujiaying (C)" w:date="2018-07-25T17:16:00Z">
        <w:r>
          <w:rPr>
            <w:rFonts w:hint="eastAsia"/>
            <w:b/>
            <w:color w:val="00B050"/>
          </w:rPr>
          <w:t>type</w:t>
        </w:r>
      </w:ins>
      <w:ins w:id="1615" w:author="zhoujiaying (C)" w:date="2018-07-25T17:16:00Z">
        <w:r>
          <w:rPr>
            <w:b/>
            <w:color w:val="00B050"/>
          </w:rPr>
          <w:t xml:space="preserve">": “extend_data”,   </w:t>
        </w:r>
      </w:ins>
      <w:ins w:id="1616" w:author="zhoujiaying (C)" w:date="2018-07-25T17:16:00Z">
        <w:r>
          <w:rPr>
            <w:rFonts w:hint="eastAsia"/>
            <w:b/>
            <w:color w:val="00B050"/>
          </w:rPr>
          <w:t>//上报的拓展数据的type</w:t>
        </w:r>
      </w:ins>
    </w:p>
    <w:p>
      <w:pPr>
        <w:pStyle w:val="51"/>
        <w:ind w:firstLine="643"/>
        <w:rPr>
          <w:ins w:id="1617" w:author="zhoujiaying (C)" w:date="2018-07-25T17:16:00Z"/>
          <w:rFonts w:hint="eastAsia"/>
          <w:b/>
          <w:color w:val="00B050"/>
        </w:rPr>
      </w:pPr>
      <w:ins w:id="1618" w:author="zhoujiaying (C)" w:date="2018-07-25T17:16:00Z">
        <w:r>
          <w:rPr>
            <w:b/>
            <w:color w:val="00B050"/>
          </w:rPr>
          <w:t xml:space="preserve">    "data": </w:t>
        </w:r>
      </w:ins>
      <w:ins w:id="1619" w:author="zhoujiaying (C)" w:date="2018-07-25T17:17:00Z">
        <w:r>
          <w:rPr>
            <w:b/>
            <w:color w:val="00B050"/>
          </w:rPr>
          <w:t xml:space="preserve">“json_body”      </w:t>
        </w:r>
      </w:ins>
      <w:ins w:id="1620" w:author="zhoujiaying (C)" w:date="2018-07-25T17:17:00Z">
        <w:r>
          <w:rPr>
            <w:rFonts w:hint="eastAsia"/>
            <w:b/>
            <w:color w:val="00B050"/>
          </w:rPr>
          <w:t>//上报的拓展数据，符合json格式</w:t>
        </w:r>
      </w:ins>
    </w:p>
    <w:p>
      <w:pPr>
        <w:pStyle w:val="51"/>
        <w:ind w:firstLine="643"/>
        <w:rPr>
          <w:ins w:id="1621" w:author="zhoujiaying (C)" w:date="2018-07-25T17:16:00Z"/>
          <w:b/>
          <w:color w:val="00B050"/>
        </w:rPr>
      </w:pPr>
      <w:ins w:id="1622" w:author="zhoujiaying (C)" w:date="2018-07-25T17:16:00Z">
        <w:r>
          <w:rPr>
            <w:b/>
            <w:color w:val="00B050"/>
          </w:rPr>
          <w:t>}</w:t>
        </w:r>
      </w:ins>
    </w:p>
    <w:p>
      <w:pPr>
        <w:pStyle w:val="4"/>
        <w:rPr>
          <w:ins w:id="1623" w:author="zhoujiaying (C)" w:date="2018-07-25T17:17:00Z"/>
        </w:rPr>
      </w:pPr>
      <w:ins w:id="1624" w:author="zhoujiaying (C)" w:date="2018-07-25T17:14:00Z">
        <w:r>
          <w:rPr>
            <w:rFonts w:hint="eastAsia"/>
          </w:rPr>
          <w:t>【错误码】：</w:t>
        </w:r>
      </w:ins>
    </w:p>
    <w:p>
      <w:pPr>
        <w:pStyle w:val="4"/>
        <w:rPr>
          <w:ins w:id="1625" w:author="zhoujiaying (C)" w:date="2018-07-25T17:14:00Z"/>
          <w:rFonts w:hint="eastAsia"/>
        </w:rPr>
      </w:pPr>
      <w:ins w:id="1626" w:author="zhoujiaying (C)" w:date="2018-07-25T17:17:00Z">
        <w:r>
          <w:rPr/>
          <w:t>失败时</w:t>
        </w:r>
      </w:ins>
      <w:ins w:id="1627" w:author="zhoujiaying (C)" w:date="2018-07-25T17:17:00Z">
        <w:r>
          <w:rPr>
            <w:rFonts w:hint="eastAsia"/>
          </w:rPr>
          <w:t>，</w:t>
        </w:r>
      </w:ins>
      <w:ins w:id="1628" w:author="zhoujiaying (C)" w:date="2018-07-25T17:17:00Z">
        <w:r>
          <w:rPr/>
          <w:t>将返回对应的错误码</w:t>
        </w:r>
      </w:ins>
    </w:p>
    <w:p>
      <w:pPr>
        <w:pStyle w:val="51"/>
        <w:ind w:firstLine="643"/>
        <w:rPr>
          <w:ins w:id="1629" w:author="zhoujiaying (C)" w:date="2018-07-25T17:14:00Z"/>
          <w:b/>
          <w:color w:val="00B050"/>
        </w:rPr>
      </w:pPr>
      <w:ins w:id="1630" w:author="zhoujiaying (C)" w:date="2018-07-25T17:1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1631" w:author="zhoujiaying (C)" w:date="2018-07-25T17:14:00Z"/>
          <w:b/>
          <w:color w:val="00B050"/>
        </w:rPr>
      </w:pPr>
      <w:ins w:id="1632" w:author="zhoujiaying (C)" w:date="2018-07-25T17:14:00Z">
        <w:r>
          <w:rPr>
            <w:rFonts w:hint="eastAsia"/>
            <w:b/>
            <w:color w:val="00B050"/>
          </w:rPr>
          <w:t xml:space="preserve">  </w:t>
        </w:r>
      </w:ins>
      <w:ins w:id="1633" w:author="zhoujiaying (C)" w:date="2018-07-25T17:14:00Z">
        <w:r>
          <w:rPr>
            <w:b/>
            <w:color w:val="00B050"/>
          </w:rPr>
          <w:t>"errcode": 11</w:t>
        </w:r>
      </w:ins>
    </w:p>
    <w:p>
      <w:pPr>
        <w:pStyle w:val="51"/>
        <w:ind w:firstLine="643"/>
        <w:rPr>
          <w:ins w:id="1634" w:author="zhoujiaying (C)" w:date="2018-07-25T17:14:00Z"/>
          <w:b/>
          <w:color w:val="00B050"/>
        </w:rPr>
      </w:pPr>
      <w:ins w:id="1635" w:author="zhoujiaying (C)" w:date="2018-07-25T17:1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1636" w:author="zhoujiaying (C)" w:date="2018-07-25T17:14:00Z"/>
        </w:rPr>
      </w:pPr>
      <w:ins w:id="1637" w:author="zhoujiaying (C)" w:date="2018-07-25T17:14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1638" w:author="zhoujiaying (C)" w:date="2018-07-25T17:14:00Z"/>
        </w:rPr>
      </w:pPr>
      <w:ins w:id="1639" w:author="zhoujiaying (C)" w:date="2018-07-25T17:14:00Z">
        <w:r>
          <w:rPr>
            <w:rFonts w:hint="eastAsia"/>
          </w:rPr>
          <w:t>如果数据校验失败，返回</w:t>
        </w:r>
      </w:ins>
      <w:ins w:id="1640" w:author="zhoujiaying (C)" w:date="2018-07-25T17:14:00Z">
        <w:r>
          <w:rPr/>
          <w:fldChar w:fldCharType="begin"/>
        </w:r>
      </w:ins>
      <w:ins w:id="1641" w:author="zhoujiaying (C)" w:date="2018-07-25T17:14:00Z">
        <w:r>
          <w:rPr/>
          <w:instrText xml:space="preserve"> HYPERLINK \l "_异常错误码描述_2" </w:instrText>
        </w:r>
      </w:ins>
      <w:ins w:id="1642" w:author="zhoujiaying (C)" w:date="2018-07-25T17:14:00Z">
        <w:r>
          <w:rPr/>
          <w:fldChar w:fldCharType="separate"/>
        </w:r>
      </w:ins>
      <w:ins w:id="1643" w:author="zhoujiaying (C)" w:date="2018-07-25T17:14:00Z">
        <w:r>
          <w:rPr>
            <w:rStyle w:val="26"/>
            <w:rFonts w:hint="eastAsia"/>
          </w:rPr>
          <w:t>HILINK_VALIDATE_ERR</w:t>
        </w:r>
      </w:ins>
      <w:ins w:id="1644" w:author="zhoujiaying (C)" w:date="2018-07-25T17:14:00Z">
        <w:r>
          <w:rPr>
            <w:rStyle w:val="26"/>
          </w:rPr>
          <w:fldChar w:fldCharType="end"/>
        </w:r>
      </w:ins>
      <w:ins w:id="1645" w:author="zhoujiaying (C)" w:date="2018-07-25T17:14:00Z">
        <w:r>
          <w:rPr>
            <w:rFonts w:hint="eastAsia"/>
          </w:rPr>
          <w:t>；</w:t>
        </w:r>
      </w:ins>
    </w:p>
    <w:p>
      <w:pPr>
        <w:pStyle w:val="4"/>
        <w:rPr>
          <w:ins w:id="1646" w:author="zhoujiaying (C)" w:date="2018-07-25T17:14:00Z"/>
        </w:rPr>
      </w:pPr>
      <w:ins w:id="1647" w:author="zhoujiaying (C)" w:date="2018-07-25T17:14:00Z">
        <w:r>
          <w:rPr>
            <w:rFonts w:hint="eastAsia"/>
          </w:rPr>
          <w:t>如果设备不在线，返回</w:t>
        </w:r>
      </w:ins>
      <w:ins w:id="1648" w:author="zhoujiaying (C)" w:date="2018-07-25T17:14:00Z">
        <w:r>
          <w:rPr/>
          <w:fldChar w:fldCharType="begin"/>
        </w:r>
      </w:ins>
      <w:ins w:id="1649" w:author="zhoujiaying (C)" w:date="2018-07-25T17:14:00Z">
        <w:r>
          <w:rPr/>
          <w:instrText xml:space="preserve"> HYPERLINK \l "_异常错误码描述_2" </w:instrText>
        </w:r>
      </w:ins>
      <w:ins w:id="1650" w:author="zhoujiaying (C)" w:date="2018-07-25T17:14:00Z">
        <w:r>
          <w:rPr/>
          <w:fldChar w:fldCharType="separate"/>
        </w:r>
      </w:ins>
      <w:ins w:id="1651" w:author="zhoujiaying (C)" w:date="2018-07-25T17:14:00Z">
        <w:r>
          <w:rPr>
            <w:rStyle w:val="26"/>
            <w:rFonts w:hint="eastAsia"/>
          </w:rPr>
          <w:t>HILINK_DEV_OFFLINE</w:t>
        </w:r>
      </w:ins>
      <w:ins w:id="1652" w:author="zhoujiaying (C)" w:date="2018-07-25T17:14:00Z">
        <w:r>
          <w:rPr>
            <w:rStyle w:val="26"/>
          </w:rPr>
          <w:fldChar w:fldCharType="end"/>
        </w:r>
      </w:ins>
      <w:ins w:id="1653" w:author="zhoujiaying (C)" w:date="2018-07-25T17:14:00Z">
        <w:r>
          <w:rPr>
            <w:rFonts w:hint="eastAsia"/>
          </w:rPr>
          <w:t>；</w:t>
        </w:r>
      </w:ins>
    </w:p>
    <w:p>
      <w:pPr>
        <w:pStyle w:val="4"/>
        <w:rPr>
          <w:ins w:id="1654" w:author="zhoujiaying (C)" w:date="2018-07-25T17:14:00Z"/>
        </w:rPr>
      </w:pPr>
      <w:ins w:id="1655" w:author="zhoujiaying (C)" w:date="2018-07-25T17:14:00Z">
        <w:r>
          <w:rPr>
            <w:rFonts w:hint="eastAsia"/>
          </w:rPr>
          <w:t>如果设备响应超时，返回</w:t>
        </w:r>
      </w:ins>
      <w:ins w:id="1656" w:author="zhoujiaying (C)" w:date="2018-07-25T17:14:00Z">
        <w:r>
          <w:rPr/>
          <w:fldChar w:fldCharType="begin"/>
        </w:r>
      </w:ins>
      <w:ins w:id="1657" w:author="zhoujiaying (C)" w:date="2018-07-25T17:14:00Z">
        <w:r>
          <w:rPr/>
          <w:instrText xml:space="preserve"> HYPERLINK \l "_异常错误码描述_2" </w:instrText>
        </w:r>
      </w:ins>
      <w:ins w:id="1658" w:author="zhoujiaying (C)" w:date="2018-07-25T17:14:00Z">
        <w:r>
          <w:rPr/>
          <w:fldChar w:fldCharType="separate"/>
        </w:r>
      </w:ins>
      <w:ins w:id="1659" w:author="zhoujiaying (C)" w:date="2018-07-25T17:14:00Z">
        <w:r>
          <w:rPr>
            <w:rStyle w:val="26"/>
            <w:rFonts w:hint="eastAsia"/>
          </w:rPr>
          <w:t>HILINK_DEV_TIMEOUT</w:t>
        </w:r>
      </w:ins>
      <w:ins w:id="1660" w:author="zhoujiaying (C)" w:date="2018-07-25T17:14:00Z">
        <w:r>
          <w:rPr>
            <w:rStyle w:val="26"/>
          </w:rPr>
          <w:fldChar w:fldCharType="end"/>
        </w:r>
      </w:ins>
      <w:ins w:id="1661" w:author="zhoujiaying (C)" w:date="2018-07-25T17:14:00Z">
        <w:r>
          <w:rPr>
            <w:rFonts w:hint="eastAsia"/>
          </w:rPr>
          <w:t>。</w:t>
        </w:r>
      </w:ins>
    </w:p>
    <w:p>
      <w:pPr>
        <w:pStyle w:val="4"/>
        <w:rPr>
          <w:ins w:id="1662" w:author="zhoujiaying (C)" w:date="2018-07-25T17:14:00Z"/>
        </w:rPr>
      </w:pPr>
    </w:p>
    <w:p>
      <w:pPr>
        <w:pStyle w:val="5"/>
        <w:rPr>
          <w:ins w:id="1663" w:author="zhoujiaying (C)" w:date="2018-07-25T17:18:00Z"/>
        </w:rPr>
      </w:pPr>
      <w:ins w:id="1664" w:author="zhoujiaying (C)" w:date="2018-07-25T17:18:00Z">
        <w:r>
          <w:rPr>
            <w:rFonts w:hint="eastAsia"/>
          </w:rPr>
          <w:t>删除设备拓展数据</w:t>
        </w:r>
      </w:ins>
    </w:p>
    <w:p>
      <w:pPr>
        <w:pStyle w:val="4"/>
        <w:rPr>
          <w:ins w:id="1665" w:author="zhoujiaying (C)" w:date="2018-07-25T17:18:00Z"/>
        </w:rPr>
      </w:pPr>
      <w:ins w:id="1666" w:author="zhoujiaying (C)" w:date="2018-07-25T17:18:00Z">
        <w:r>
          <w:rPr>
            <w:rFonts w:hint="eastAsia"/>
          </w:rPr>
          <w:t>当需要删除设备拓展数据时，WEB中</w:t>
        </w:r>
      </w:ins>
      <w:ins w:id="1667" w:author="zhoujiaying (C)" w:date="2018-07-25T17:18:00Z">
        <w:r>
          <w:rPr/>
          <w:t>调用</w:t>
        </w:r>
      </w:ins>
      <w:ins w:id="1668" w:author="zhoujiaying (C)" w:date="2018-07-25T17:18:00Z">
        <w:r>
          <w:rPr>
            <w:rFonts w:hint="eastAsia"/>
          </w:rPr>
          <w:t>js</w:t>
        </w:r>
      </w:ins>
      <w:ins w:id="1669" w:author="zhoujiaying (C)" w:date="2018-07-25T17:18:00Z">
        <w:r>
          <w:rPr/>
          <w:t>方法如下：</w:t>
        </w:r>
      </w:ins>
    </w:p>
    <w:p>
      <w:pPr>
        <w:pStyle w:val="56"/>
        <w:widowControl/>
        <w:ind w:left="420" w:firstLine="0"/>
        <w:rPr>
          <w:ins w:id="1670" w:author="zhoujiaying (C)" w:date="2018-07-25T17:18:00Z"/>
        </w:rPr>
      </w:pPr>
      <w:ins w:id="1671" w:author="zhoujiaying (C)" w:date="2018-07-25T17:18:00Z">
        <w:r>
          <w:rPr>
            <w:rFonts w:hint="eastAsia" w:hAnsi="宋体"/>
            <w:b/>
            <w:szCs w:val="21"/>
            <w:lang w:eastAsia="zh-CN"/>
          </w:rPr>
          <w:t>请求消息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672" w:author="zhoujiaying (C)" w:date="2018-07-25T17:18:00Z"/>
          <w:rFonts w:ascii="Courier New" w:hAnsi="Courier New" w:eastAsia="Times New Roman" w:cs="Courier New"/>
          <w:color w:val="333333"/>
          <w:sz w:val="20"/>
          <w:szCs w:val="24"/>
        </w:rPr>
      </w:pPr>
      <w:ins w:id="1673" w:author="zhoujiaying (C)" w:date="2018-07-25T17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1674" w:author="zhoujiaying (C)" w:date="2018-07-25T17:18:00Z">
        <w:r>
          <w:rPr/>
          <w:t xml:space="preserve"> </w:t>
        </w:r>
      </w:ins>
      <w:ins w:id="1675" w:author="zhoujiaying (C)" w:date="2018-07-25T17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deleteDeviceExtendData </w:t>
        </w:r>
      </w:ins>
      <w:ins w:id="1676" w:author="zhoujiaying (C)" w:date="2018-07-25T17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677" w:author="zhoujiaying (C)" w:date="2018-07-25T17:18:00Z"/>
          <w:rFonts w:ascii="Courier New" w:hAnsi="Courier New" w:cs="Courier New" w:eastAsiaTheme="minorEastAsia"/>
          <w:color w:val="333333"/>
          <w:sz w:val="20"/>
          <w:szCs w:val="24"/>
        </w:rPr>
      </w:pPr>
      <w:ins w:id="1678" w:author="zhoujiaying (C)" w:date="2018-07-25T17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1679" w:author="zhoujiaying (C)" w:date="2018-07-25T17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type</w:t>
        </w:r>
      </w:ins>
      <w:ins w:id="1680" w:author="zhoujiaying (C)" w:date="2018-07-25T17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 //</w:t>
        </w:r>
      </w:ins>
      <w:ins w:id="1681" w:author="zhoujiaying (C)" w:date="2018-07-25T17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需要删除的拓展数据的type,与上报时一致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682" w:author="zhoujiaying (C)" w:date="2018-07-25T17:18:00Z"/>
          <w:rFonts w:ascii="Courier New" w:hAnsi="Courier New" w:eastAsia="Times New Roman" w:cs="Courier New"/>
          <w:color w:val="333333"/>
          <w:sz w:val="20"/>
          <w:szCs w:val="24"/>
        </w:rPr>
      </w:pPr>
      <w:ins w:id="1683" w:author="zhoujiaying (C)" w:date="2018-07-25T17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1684" w:author="zhoujiaying (C)" w:date="2018-07-25T17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1685" w:author="zhoujiaying (C)" w:date="2018-07-25T17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1686" w:author="zhoujiaying (C)" w:date="2018-07-25T17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1687" w:author="zhoujiaying (C)" w:date="2018-07-25T17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1688" w:author="zhoujiaying (C)" w:date="2018-07-25T17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1689" w:author="zhoujiaying (C)" w:date="2018-07-25T17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1690" w:author="zhoujiaying (C)" w:date="2018-07-25T17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1691" w:author="zhoujiaying (C)" w:date="2018-07-25T17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1692" w:author="zhoujiaying (C)" w:date="2018-07-25T17:18:00Z"/>
          <w:rFonts w:ascii="Courier New" w:hAnsi="Courier New" w:eastAsia="Times New Roman" w:cs="Courier New"/>
          <w:color w:val="333333"/>
          <w:sz w:val="20"/>
          <w:szCs w:val="24"/>
        </w:rPr>
      </w:pPr>
      <w:ins w:id="1693" w:author="zhoujiaying (C)" w:date="2018-07-25T17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57"/>
        <w:rPr>
          <w:ins w:id="1694" w:author="zhoujiaying (C)" w:date="2018-07-25T17:18:00Z"/>
          <w:color w:val="FF0000"/>
        </w:rPr>
      </w:pPr>
    </w:p>
    <w:p>
      <w:pPr>
        <w:pStyle w:val="4"/>
        <w:rPr>
          <w:ins w:id="1695" w:author="zhoujiaying (C)" w:date="2018-07-25T17:19:00Z"/>
        </w:rPr>
      </w:pPr>
      <w:ins w:id="1696" w:author="zhoujiaying (C)" w:date="2018-07-25T17:19:00Z">
        <w:r>
          <w:rPr>
            <w:rFonts w:hint="eastAsia"/>
          </w:rPr>
          <w:t>【回应】：</w:t>
        </w:r>
      </w:ins>
    </w:p>
    <w:p>
      <w:pPr>
        <w:pStyle w:val="4"/>
        <w:rPr>
          <w:ins w:id="1697" w:author="zhoujiaying (C)" w:date="2018-07-25T17:19:00Z"/>
          <w:rFonts w:ascii="Courier New" w:hAnsi="Courier New" w:cs="Courier New" w:eastAsiaTheme="minorEastAsia"/>
          <w:color w:val="333333"/>
          <w:sz w:val="20"/>
          <w:szCs w:val="24"/>
        </w:rPr>
      </w:pPr>
      <w:ins w:id="1698" w:author="zhoujiaying (C)" w:date="2018-07-25T17:19:00Z">
        <w:r>
          <w:rPr>
            <w:rFonts w:hint="eastAsia"/>
          </w:rPr>
          <w:t>当调用成功时，JSSDK将调用</w:t>
        </w:r>
      </w:ins>
      <w:ins w:id="1699" w:author="zhoujiaying (C)" w:date="2018-07-25T17:1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1700" w:author="zhoujiaying (C)" w:date="2018-07-25T17:1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对应的回调函数，返回对应这次删除操作的错误码，删除成功时错误码为0。</w:t>
        </w:r>
      </w:ins>
    </w:p>
    <w:p>
      <w:pPr>
        <w:pStyle w:val="4"/>
        <w:rPr>
          <w:ins w:id="1701" w:author="zhoujiaying (C)" w:date="2018-07-25T17:19:00Z"/>
        </w:rPr>
      </w:pPr>
      <w:ins w:id="1702" w:author="zhoujiaying (C)" w:date="2018-07-25T17:19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1703" w:author="zhoujiaying (C)" w:date="2018-07-25T17:19:00Z"/>
          <w:b/>
          <w:color w:val="00B050"/>
        </w:rPr>
      </w:pPr>
      <w:ins w:id="1704" w:author="zhoujiaying (C)" w:date="2018-07-25T17:19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1705" w:author="zhoujiaying (C)" w:date="2018-07-25T17:19:00Z"/>
          <w:b/>
          <w:color w:val="00B050"/>
        </w:rPr>
      </w:pPr>
      <w:ins w:id="1706" w:author="zhoujiaying (C)" w:date="2018-07-25T17:19:00Z">
        <w:r>
          <w:rPr>
            <w:rFonts w:hint="eastAsia"/>
            <w:b/>
            <w:color w:val="00B050"/>
          </w:rPr>
          <w:t xml:space="preserve">  </w:t>
        </w:r>
      </w:ins>
      <w:ins w:id="1707" w:author="zhoujiaying (C)" w:date="2018-07-25T17:19:00Z">
        <w:r>
          <w:rPr>
            <w:b/>
            <w:color w:val="00B050"/>
          </w:rPr>
          <w:t>"errcode": 0</w:t>
        </w:r>
      </w:ins>
    </w:p>
    <w:p>
      <w:pPr>
        <w:pStyle w:val="51"/>
        <w:ind w:firstLine="643"/>
        <w:rPr>
          <w:ins w:id="1708" w:author="zhoujiaying (C)" w:date="2018-07-25T17:19:00Z"/>
          <w:b/>
          <w:color w:val="00B050"/>
        </w:rPr>
      </w:pPr>
      <w:ins w:id="1709" w:author="zhoujiaying (C)" w:date="2018-07-25T17:19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1710" w:author="zhoujiaying (C)" w:date="2018-07-25T17:19:00Z"/>
        </w:rPr>
      </w:pPr>
      <w:ins w:id="1711" w:author="zhoujiaying (C)" w:date="2018-07-25T17:19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1712" w:author="zhoujiaying (C)" w:date="2018-07-25T17:19:00Z"/>
        </w:rPr>
      </w:pPr>
      <w:ins w:id="1713" w:author="zhoujiaying (C)" w:date="2018-07-25T17:19:00Z">
        <w:r>
          <w:rPr>
            <w:rFonts w:hint="eastAsia"/>
          </w:rPr>
          <w:t>如果数据校验失败，返回</w:t>
        </w:r>
      </w:ins>
      <w:ins w:id="1714" w:author="zhoujiaying (C)" w:date="2018-07-25T17:19:00Z">
        <w:r>
          <w:rPr/>
          <w:fldChar w:fldCharType="begin"/>
        </w:r>
      </w:ins>
      <w:ins w:id="1715" w:author="zhoujiaying (C)" w:date="2018-07-25T17:19:00Z">
        <w:r>
          <w:rPr/>
          <w:instrText xml:space="preserve"> HYPERLINK \l "_异常错误码描述_2" </w:instrText>
        </w:r>
      </w:ins>
      <w:ins w:id="1716" w:author="zhoujiaying (C)" w:date="2018-07-25T17:19:00Z">
        <w:r>
          <w:rPr/>
          <w:fldChar w:fldCharType="separate"/>
        </w:r>
      </w:ins>
      <w:ins w:id="1717" w:author="zhoujiaying (C)" w:date="2018-07-25T17:19:00Z">
        <w:r>
          <w:rPr>
            <w:rStyle w:val="26"/>
            <w:rFonts w:hint="eastAsia"/>
          </w:rPr>
          <w:t>HILINK_VALIDATE_ERR</w:t>
        </w:r>
      </w:ins>
      <w:ins w:id="1718" w:author="zhoujiaying (C)" w:date="2018-07-25T17:19:00Z">
        <w:r>
          <w:rPr>
            <w:rStyle w:val="26"/>
          </w:rPr>
          <w:fldChar w:fldCharType="end"/>
        </w:r>
      </w:ins>
      <w:ins w:id="1719" w:author="zhoujiaying (C)" w:date="2018-07-25T17:19:00Z">
        <w:r>
          <w:rPr>
            <w:rFonts w:hint="eastAsia"/>
          </w:rPr>
          <w:t>；</w:t>
        </w:r>
      </w:ins>
    </w:p>
    <w:p>
      <w:pPr>
        <w:pStyle w:val="4"/>
        <w:rPr>
          <w:ins w:id="1720" w:author="zhoujiaying (C)" w:date="2018-07-25T17:19:00Z"/>
        </w:rPr>
      </w:pPr>
      <w:ins w:id="1721" w:author="zhoujiaying (C)" w:date="2018-07-25T17:19:00Z">
        <w:r>
          <w:rPr>
            <w:rFonts w:hint="eastAsia"/>
          </w:rPr>
          <w:t>如果设备不在线，返回</w:t>
        </w:r>
      </w:ins>
      <w:ins w:id="1722" w:author="zhoujiaying (C)" w:date="2018-07-25T17:19:00Z">
        <w:r>
          <w:rPr/>
          <w:fldChar w:fldCharType="begin"/>
        </w:r>
      </w:ins>
      <w:ins w:id="1723" w:author="zhoujiaying (C)" w:date="2018-07-25T17:19:00Z">
        <w:r>
          <w:rPr/>
          <w:instrText xml:space="preserve"> HYPERLINK \l "_异常错误码描述_2" </w:instrText>
        </w:r>
      </w:ins>
      <w:ins w:id="1724" w:author="zhoujiaying (C)" w:date="2018-07-25T17:19:00Z">
        <w:r>
          <w:rPr/>
          <w:fldChar w:fldCharType="separate"/>
        </w:r>
      </w:ins>
      <w:ins w:id="1725" w:author="zhoujiaying (C)" w:date="2018-07-25T17:19:00Z">
        <w:r>
          <w:rPr>
            <w:rStyle w:val="26"/>
            <w:rFonts w:hint="eastAsia"/>
          </w:rPr>
          <w:t>HILINK_DEV_OFFLINE</w:t>
        </w:r>
      </w:ins>
      <w:ins w:id="1726" w:author="zhoujiaying (C)" w:date="2018-07-25T17:19:00Z">
        <w:r>
          <w:rPr>
            <w:rStyle w:val="26"/>
          </w:rPr>
          <w:fldChar w:fldCharType="end"/>
        </w:r>
      </w:ins>
      <w:ins w:id="1727" w:author="zhoujiaying (C)" w:date="2018-07-25T17:19:00Z">
        <w:r>
          <w:rPr>
            <w:rFonts w:hint="eastAsia"/>
          </w:rPr>
          <w:t>；</w:t>
        </w:r>
      </w:ins>
    </w:p>
    <w:p>
      <w:pPr>
        <w:pStyle w:val="4"/>
        <w:rPr>
          <w:ins w:id="1728" w:author="zhoujiaying (C)" w:date="2018-07-25T17:19:00Z"/>
        </w:rPr>
      </w:pPr>
      <w:ins w:id="1729" w:author="zhoujiaying (C)" w:date="2018-07-25T17:19:00Z">
        <w:r>
          <w:rPr>
            <w:rFonts w:hint="eastAsia"/>
          </w:rPr>
          <w:t>如果设备响应超时，返回</w:t>
        </w:r>
      </w:ins>
      <w:ins w:id="1730" w:author="zhoujiaying (C)" w:date="2018-07-25T17:19:00Z">
        <w:r>
          <w:rPr/>
          <w:fldChar w:fldCharType="begin"/>
        </w:r>
      </w:ins>
      <w:ins w:id="1731" w:author="zhoujiaying (C)" w:date="2018-07-25T17:19:00Z">
        <w:r>
          <w:rPr/>
          <w:instrText xml:space="preserve"> HYPERLINK \l "_异常错误码描述_2" </w:instrText>
        </w:r>
      </w:ins>
      <w:ins w:id="1732" w:author="zhoujiaying (C)" w:date="2018-07-25T17:19:00Z">
        <w:r>
          <w:rPr/>
          <w:fldChar w:fldCharType="separate"/>
        </w:r>
      </w:ins>
      <w:ins w:id="1733" w:author="zhoujiaying (C)" w:date="2018-07-25T17:19:00Z">
        <w:r>
          <w:rPr>
            <w:rStyle w:val="26"/>
            <w:rFonts w:hint="eastAsia"/>
          </w:rPr>
          <w:t>HILINK_DEV_TIMEOUT</w:t>
        </w:r>
      </w:ins>
      <w:ins w:id="1734" w:author="zhoujiaying (C)" w:date="2018-07-25T17:19:00Z">
        <w:r>
          <w:rPr>
            <w:rStyle w:val="26"/>
          </w:rPr>
          <w:fldChar w:fldCharType="end"/>
        </w:r>
      </w:ins>
      <w:ins w:id="1735" w:author="zhoujiaying (C)" w:date="2018-07-25T17:19:00Z">
        <w:r>
          <w:rPr>
            <w:rFonts w:hint="eastAsia"/>
          </w:rPr>
          <w:t>。</w:t>
        </w:r>
      </w:ins>
    </w:p>
    <w:p>
      <w:pPr>
        <w:pStyle w:val="4"/>
        <w:rPr>
          <w:rFonts w:hint="eastAsia"/>
        </w:rPr>
      </w:pPr>
    </w:p>
    <w:p>
      <w:pPr>
        <w:pStyle w:val="3"/>
      </w:pPr>
      <w:bookmarkStart w:id="12" w:name="_Toc515099328"/>
      <w:r>
        <w:rPr>
          <w:rFonts w:hint="eastAsia"/>
        </w:rPr>
        <w:t>路由器接口</w:t>
      </w:r>
      <w:bookmarkEnd w:id="12"/>
    </w:p>
    <w:p>
      <w:pPr>
        <w:pStyle w:val="4"/>
        <w:ind w:firstLineChars="0"/>
        <w:rPr>
          <w:color w:val="FF0000"/>
        </w:rPr>
      </w:pPr>
      <w:r>
        <w:rPr>
          <w:rFonts w:hint="eastAsia"/>
          <w:color w:val="FF0000"/>
        </w:rPr>
        <w:t>当从路由器工具箱入口加载H5页面时，将启用如下的路由器接口集合（其它情况下，此接口集合是无权限调用的状态）。此时，H5页面绑定了该路由器相关的属性，可调用如下接口，和拉起该界面的路由器进行深层次的交互。</w:t>
      </w:r>
    </w:p>
    <w:p>
      <w:pPr>
        <w:pStyle w:val="4"/>
        <w:ind w:firstLineChars="0"/>
        <w:rPr>
          <w:color w:val="FF0000"/>
        </w:rPr>
      </w:pPr>
      <w:r>
        <w:rPr>
          <w:rFonts w:hint="eastAsia"/>
          <w:color w:val="FF0000"/>
        </w:rPr>
        <w:t>注：当通过路由器具体一个插件的入口加载H5页面时，仅允许调用该插件的提供的接口。</w:t>
      </w:r>
    </w:p>
    <w:p>
      <w:pPr>
        <w:pStyle w:val="5"/>
      </w:pPr>
      <w:bookmarkStart w:id="13" w:name="_Toc515099329"/>
      <w:r>
        <w:rPr>
          <w:rFonts w:hint="eastAsia"/>
        </w:rPr>
        <w:t>路由器通用交互接口-获取资源</w:t>
      </w:r>
      <w:bookmarkEnd w:id="13"/>
    </w:p>
    <w:p>
      <w:pPr>
        <w:pStyle w:val="4"/>
      </w:pPr>
      <w:r>
        <w:rPr>
          <w:rFonts w:hint="eastAsia"/>
        </w:rPr>
        <w:t>当H5页面需要和路由器交互时，</w:t>
      </w:r>
      <w:r>
        <w:t>通过</w:t>
      </w:r>
      <w:r>
        <w:rPr>
          <w:rFonts w:hint="eastAsia"/>
        </w:rPr>
        <w:t>getResource接口</w:t>
      </w:r>
      <w:r>
        <w:t>调用</w:t>
      </w:r>
      <w:r>
        <w:rPr>
          <w:rFonts w:hint="eastAsia"/>
        </w:rPr>
        <w:t>获取路由器上的资源。本接口实现了路由器resource的GET方法，</w:t>
      </w:r>
      <w:r>
        <w:t>调用方法如下：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get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Resource(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8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"/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resources/xx/status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ascii="Courier New" w:hAnsi="Courier New" w:eastAsia="Times New Roman" w:cs="Courier New"/>
          <w:color w:val="333333"/>
          <w:sz w:val="18"/>
          <w:szCs w:val="24"/>
        </w:rPr>
        <w:t>uri</w:t>
      </w:r>
      <w:r>
        <w:rPr>
          <w:rFonts w:hint="eastAsia" w:ascii="Courier New" w:hAnsi="Courier New" w:cs="Courier New" w:eastAsiaTheme="minorEastAsia"/>
          <w:color w:val="333333"/>
          <w:sz w:val="18"/>
          <w:szCs w:val="24"/>
        </w:rPr>
        <w:t>，该</w:t>
      </w:r>
      <w:r>
        <w:rPr>
          <w:rFonts w:ascii="Courier New" w:hAnsi="Courier New" w:cs="Courier New" w:eastAsiaTheme="minorEastAsia"/>
          <w:color w:val="333333"/>
          <w:sz w:val="18"/>
          <w:szCs w:val="24"/>
        </w:rPr>
        <w:t>REST resource</w:t>
      </w:r>
      <w:r>
        <w:rPr>
          <w:rFonts w:hint="eastAsia" w:ascii="Courier New" w:hAnsi="Courier New" w:cs="Courier New" w:eastAsiaTheme="minorEastAsia"/>
          <w:color w:val="333333"/>
          <w:sz w:val="18"/>
          <w:szCs w:val="24"/>
        </w:rPr>
        <w:t>的uri,参见路由器接口描述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4"/>
      </w:pPr>
    </w:p>
    <w:p>
      <w:pPr>
        <w:pStyle w:val="4"/>
      </w:pPr>
      <w:r>
        <w:rPr>
          <w:rFonts w:hint="eastAsia"/>
        </w:rPr>
        <w:t>resultCallback使用方法如下：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</w:pPr>
      <w:r>
        <w:rPr>
          <w:rFonts w:hint="eastAsia"/>
        </w:rPr>
        <w:t>当调用成功时，若有数据回，将得到如下格式的数据，具体结构定义参见路由器接口文档。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"characteristicName1": "value1",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"characteristicName2": "value2"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当无需数据返回时，JSSDK将调用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</w:pPr>
      <w:bookmarkStart w:id="14" w:name="_Toc515099330"/>
      <w:r>
        <w:rPr>
          <w:rFonts w:hint="eastAsia"/>
        </w:rPr>
        <w:t>路由器通用交互接口-下发配置</w:t>
      </w:r>
      <w:bookmarkEnd w:id="14"/>
    </w:p>
    <w:p>
      <w:pPr>
        <w:pStyle w:val="4"/>
      </w:pPr>
      <w:r>
        <w:rPr>
          <w:rFonts w:hint="eastAsia"/>
        </w:rPr>
        <w:t>当H5页面需要和路由器交互时，</w:t>
      </w:r>
      <w:r>
        <w:t>通过</w:t>
      </w:r>
      <w:r>
        <w:rPr>
          <w:rFonts w:hint="eastAsia"/>
        </w:rPr>
        <w:t>setResource接口</w:t>
      </w:r>
      <w:r>
        <w:t>调用</w:t>
      </w:r>
      <w:r>
        <w:rPr>
          <w:rFonts w:hint="eastAsia"/>
        </w:rPr>
        <w:t>实现了下发配置到路由器。对应路由器restful接口的POST方法，</w:t>
      </w:r>
      <w:r>
        <w:t>调用方法如下：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set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Resource(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24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8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"/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resources/xx/para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ascii="Courier New" w:hAnsi="Courier New" w:eastAsia="Times New Roman" w:cs="Courier New"/>
          <w:color w:val="333333"/>
          <w:sz w:val="18"/>
          <w:szCs w:val="24"/>
        </w:rPr>
        <w:t>uri</w:t>
      </w:r>
      <w:r>
        <w:rPr>
          <w:rFonts w:hint="eastAsia" w:ascii="Courier New" w:hAnsi="Courier New" w:cs="Courier New" w:eastAsiaTheme="minorEastAsia"/>
          <w:color w:val="333333"/>
          <w:sz w:val="18"/>
          <w:szCs w:val="24"/>
        </w:rPr>
        <w:t>，该</w:t>
      </w:r>
      <w:r>
        <w:rPr>
          <w:rFonts w:ascii="Courier New" w:hAnsi="Courier New" w:cs="Courier New" w:eastAsiaTheme="minorEastAsia"/>
          <w:color w:val="333333"/>
          <w:sz w:val="18"/>
          <w:szCs w:val="24"/>
        </w:rPr>
        <w:t>REST resource的</w:t>
      </w:r>
      <w:r>
        <w:rPr>
          <w:rFonts w:hint="eastAsia" w:ascii="Courier New" w:hAnsi="Courier New" w:cs="Courier New" w:eastAsiaTheme="minorEastAsia"/>
          <w:color w:val="333333"/>
          <w:sz w:val="18"/>
          <w:szCs w:val="24"/>
        </w:rPr>
        <w:t>uri,参见路由器接口描述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//body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可选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，POST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的数据，具体格式请参考路由器接口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4"/>
      </w:pPr>
      <w:r>
        <w:rPr>
          <w:rFonts w:hint="eastAsia"/>
        </w:rPr>
        <w:t>resultCallback使用方法如下：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</w:pPr>
      <w:r>
        <w:rPr>
          <w:rFonts w:hint="eastAsia"/>
        </w:rPr>
        <w:t>当调用成功时，若有数据回，将得到如下格式的数据，具体结构定义参见路由器接口文档。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"characteristicName1": "value1",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"characteristicName2": "value2"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当无需数据返回时，JSSDK将调用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4"/>
      </w:pPr>
    </w:p>
    <w:p>
      <w:pPr>
        <w:pStyle w:val="3"/>
      </w:pPr>
      <w:bookmarkStart w:id="15" w:name="_Toc515099331"/>
      <w:r>
        <w:rPr>
          <w:rFonts w:hint="eastAsia"/>
        </w:rPr>
        <w:t>场景接口</w:t>
      </w:r>
      <w:r>
        <w:rPr>
          <w:rFonts w:hint="eastAsia"/>
          <w:strike/>
        </w:rPr>
        <w:t>（暂不需要）</w:t>
      </w:r>
      <w:bookmarkEnd w:id="15"/>
    </w:p>
    <w:p>
      <w:pPr>
        <w:pStyle w:val="5"/>
      </w:pPr>
      <w:bookmarkStart w:id="16" w:name="_Toc515099332"/>
      <w:r>
        <w:rPr>
          <w:rFonts w:hint="eastAsia"/>
        </w:rPr>
        <w:t>获取场景列表</w:t>
      </w:r>
      <w:bookmarkEnd w:id="16"/>
    </w:p>
    <w:p>
      <w:pPr>
        <w:pStyle w:val="4"/>
      </w:pPr>
      <w:r>
        <w:rPr>
          <w:rFonts w:hint="eastAsia"/>
        </w:rPr>
        <w:t>当需要获取场景列表时，WEB中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getScenes(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//homeId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 string,留空,默认当前设备所在房间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body,string,留空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/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4"/>
        <w:ind w:firstLine="400"/>
        <w:rPr>
          <w:rFonts w:eastAsiaTheme="minorEastAsia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的结构如下：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[{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</w:t>
      </w: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id</w:t>
      </w:r>
      <w:r>
        <w:rPr>
          <w:b/>
          <w:color w:val="00B050"/>
        </w:rPr>
        <w:t>":</w:t>
      </w:r>
      <w:r>
        <w:rPr>
          <w:rFonts w:hint="eastAsia"/>
          <w:b/>
          <w:color w:val="00B050"/>
        </w:rPr>
        <w:t xml:space="preserve"> 101</w:t>
      </w:r>
      <w:r>
        <w:rPr>
          <w:b/>
          <w:color w:val="00B050"/>
        </w:rPr>
        <w:t>,</w:t>
      </w:r>
    </w:p>
    <w:p>
      <w:pPr>
        <w:pStyle w:val="51"/>
        <w:ind w:firstLine="964" w:firstLineChars="600"/>
        <w:rPr>
          <w:b/>
          <w:color w:val="00B050"/>
        </w:rPr>
      </w:pP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name</w:t>
      </w:r>
      <w:r>
        <w:rPr>
          <w:b/>
          <w:color w:val="00B050"/>
        </w:rPr>
        <w:t>":"</w:t>
      </w:r>
      <w:r>
        <w:rPr>
          <w:rFonts w:hint="eastAsia"/>
          <w:b/>
          <w:color w:val="00B050"/>
        </w:rPr>
        <w:t>scene1</w:t>
      </w:r>
      <w:r>
        <w:rPr>
          <w:b/>
          <w:color w:val="00B050"/>
        </w:rPr>
        <w:t>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</w:t>
      </w:r>
      <w:r>
        <w:rPr>
          <w:rFonts w:hint="eastAsia"/>
          <w:b/>
          <w:color w:val="00B050"/>
        </w:rPr>
        <w:t>type</w:t>
      </w:r>
      <w:r>
        <w:rPr>
          <w:b/>
          <w:color w:val="00B050"/>
        </w:rPr>
        <w:t>":</w:t>
      </w:r>
      <w:r>
        <w:rPr>
          <w:rFonts w:hint="eastAsia"/>
          <w:b/>
          <w:color w:val="00B050"/>
        </w:rPr>
        <w:t xml:space="preserve"> 0</w:t>
      </w:r>
      <w:r>
        <w:rPr>
          <w:b/>
          <w:color w:val="00B050"/>
        </w:rPr>
        <w:t>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description</w:t>
      </w:r>
      <w:r>
        <w:rPr>
          <w:b/>
          <w:color w:val="00B050"/>
        </w:rPr>
        <w:t>":"</w:t>
      </w:r>
      <w:r>
        <w:rPr>
          <w:rFonts w:hint="eastAsia"/>
          <w:b/>
          <w:color w:val="00B050"/>
        </w:rPr>
        <w:t>回家模式</w:t>
      </w:r>
      <w:r>
        <w:rPr>
          <w:b/>
          <w:color w:val="00B050"/>
        </w:rPr>
        <w:t>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</w:t>
      </w:r>
      <w:r>
        <w:rPr>
          <w:rFonts w:hint="eastAsia"/>
          <w:b/>
          <w:color w:val="00B050"/>
        </w:rPr>
        <w:t>actions</w:t>
      </w:r>
      <w:r>
        <w:rPr>
          <w:b/>
          <w:color w:val="00B050"/>
        </w:rPr>
        <w:t xml:space="preserve">": </w:t>
      </w:r>
      <w:r>
        <w:rPr>
          <w:rFonts w:hint="eastAsia"/>
          <w:b/>
          <w:color w:val="00B050"/>
        </w:rPr>
        <w:t>[</w:t>
      </w: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</w:t>
      </w:r>
      <w:r>
        <w:rPr>
          <w:b/>
          <w:color w:val="00B050"/>
        </w:rPr>
        <w:t xml:space="preserve">   </w:t>
      </w: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devId</w:t>
      </w:r>
      <w:r>
        <w:rPr>
          <w:b/>
          <w:color w:val="00B050"/>
        </w:rPr>
        <w:t>":"</w:t>
      </w:r>
      <w:r>
        <w:rPr>
          <w:rFonts w:hint="eastAsia"/>
          <w:b/>
          <w:color w:val="00B050"/>
        </w:rPr>
        <w:t>2323-1221-...</w:t>
      </w:r>
      <w:r>
        <w:rPr>
          <w:b/>
          <w:color w:val="00B050"/>
        </w:rPr>
        <w:t>",</w:t>
      </w:r>
    </w:p>
    <w:p>
      <w:pPr>
        <w:pStyle w:val="51"/>
        <w:ind w:firstLine="1365" w:firstLineChars="850"/>
        <w:rPr>
          <w:b/>
          <w:color w:val="00B050"/>
        </w:rPr>
      </w:pP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si</w:t>
      </w:r>
      <w:r>
        <w:rPr>
          <w:b/>
          <w:color w:val="00B050"/>
        </w:rPr>
        <w:t>d": "</w:t>
      </w:r>
      <w:r>
        <w:rPr>
          <w:rFonts w:hint="eastAsia"/>
          <w:b/>
          <w:color w:val="00B050"/>
        </w:rPr>
        <w:t>/switch1</w:t>
      </w:r>
      <w:r>
        <w:rPr>
          <w:b/>
          <w:color w:val="00B050"/>
        </w:rPr>
        <w:t>",</w:t>
      </w:r>
    </w:p>
    <w:p>
      <w:pPr>
        <w:pStyle w:val="51"/>
        <w:ind w:firstLine="1044" w:firstLineChars="650"/>
        <w:rPr>
          <w:b/>
          <w:color w:val="00B050"/>
        </w:rPr>
      </w:pPr>
      <w:r>
        <w:rPr>
          <w:b/>
          <w:color w:val="00B050"/>
        </w:rPr>
        <w:t xml:space="preserve">    "</w:t>
      </w:r>
      <w:r>
        <w:rPr>
          <w:rFonts w:hint="eastAsia"/>
          <w:b/>
          <w:color w:val="00B050"/>
        </w:rPr>
        <w:t>data</w:t>
      </w:r>
      <w:r>
        <w:rPr>
          <w:b/>
          <w:color w:val="00B050"/>
        </w:rPr>
        <w:t xml:space="preserve">": </w:t>
      </w:r>
      <w:r>
        <w:rPr>
          <w:rFonts w:hint="eastAsia"/>
          <w:b/>
          <w:color w:val="00B050"/>
        </w:rPr>
        <w:t>{</w:t>
      </w:r>
    </w:p>
    <w:p>
      <w:pPr>
        <w:pStyle w:val="51"/>
        <w:ind w:firstLine="1044" w:firstLineChars="650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on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: true</w:t>
      </w:r>
    </w:p>
    <w:p>
      <w:pPr>
        <w:pStyle w:val="51"/>
        <w:ind w:firstLine="1365" w:firstLineChars="850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51"/>
        <w:ind w:firstLine="961" w:firstLineChars="598"/>
        <w:rPr>
          <w:b/>
          <w:color w:val="00B050"/>
        </w:rPr>
      </w:pPr>
      <w:r>
        <w:rPr>
          <w:rFonts w:hint="eastAsia"/>
          <w:b/>
          <w:color w:val="00B050"/>
        </w:rPr>
        <w:t>}]</w:t>
      </w:r>
    </w:p>
    <w:p>
      <w:pPr>
        <w:pStyle w:val="51"/>
        <w:ind w:firstLine="800" w:firstLineChars="498"/>
        <w:rPr>
          <w:b/>
          <w:color w:val="00B050"/>
        </w:rPr>
      </w:pPr>
      <w:r>
        <w:rPr>
          <w:rFonts w:hint="eastAsia"/>
          <w:b/>
          <w:color w:val="00B050"/>
        </w:rPr>
        <w:t xml:space="preserve">}, </w:t>
      </w: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</w:t>
      </w: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id</w:t>
      </w:r>
      <w:r>
        <w:rPr>
          <w:b/>
          <w:color w:val="00B050"/>
        </w:rPr>
        <w:t>":</w:t>
      </w:r>
      <w:r>
        <w:rPr>
          <w:rFonts w:hint="eastAsia"/>
          <w:b/>
          <w:color w:val="00B050"/>
        </w:rPr>
        <w:t xml:space="preserve"> 102</w:t>
      </w:r>
      <w:r>
        <w:rPr>
          <w:b/>
          <w:color w:val="00B050"/>
        </w:rPr>
        <w:t>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</w:t>
      </w: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name</w:t>
      </w:r>
      <w:r>
        <w:rPr>
          <w:b/>
          <w:color w:val="00B050"/>
        </w:rPr>
        <w:t>":"</w:t>
      </w:r>
      <w:r>
        <w:rPr>
          <w:rFonts w:hint="eastAsia"/>
          <w:b/>
          <w:color w:val="00B050"/>
        </w:rPr>
        <w:t>scene2</w:t>
      </w:r>
      <w:r>
        <w:rPr>
          <w:b/>
          <w:color w:val="00B050"/>
        </w:rPr>
        <w:t>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</w:t>
      </w:r>
      <w:r>
        <w:rPr>
          <w:rFonts w:hint="eastAsia"/>
          <w:b/>
          <w:color w:val="00B050"/>
        </w:rPr>
        <w:t>type</w:t>
      </w:r>
      <w:r>
        <w:rPr>
          <w:b/>
          <w:color w:val="00B050"/>
        </w:rPr>
        <w:t>":</w:t>
      </w:r>
      <w:r>
        <w:rPr>
          <w:rFonts w:hint="eastAsia"/>
          <w:b/>
          <w:color w:val="00B050"/>
        </w:rPr>
        <w:t xml:space="preserve"> 0</w:t>
      </w:r>
      <w:r>
        <w:rPr>
          <w:b/>
          <w:color w:val="00B050"/>
        </w:rPr>
        <w:t>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description</w:t>
      </w:r>
      <w:r>
        <w:rPr>
          <w:b/>
          <w:color w:val="00B050"/>
        </w:rPr>
        <w:t>":"</w:t>
      </w:r>
      <w:r>
        <w:rPr>
          <w:rFonts w:hint="eastAsia"/>
          <w:b/>
          <w:color w:val="00B050"/>
        </w:rPr>
        <w:t>离家模式</w:t>
      </w:r>
      <w:r>
        <w:rPr>
          <w:b/>
          <w:color w:val="00B050"/>
        </w:rPr>
        <w:t>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</w:t>
      </w:r>
      <w:r>
        <w:rPr>
          <w:rFonts w:hint="eastAsia"/>
          <w:b/>
          <w:color w:val="00B050"/>
        </w:rPr>
        <w:t>actions</w:t>
      </w:r>
      <w:r>
        <w:rPr>
          <w:b/>
          <w:color w:val="00B050"/>
        </w:rPr>
        <w:t xml:space="preserve">": </w:t>
      </w:r>
      <w:r>
        <w:rPr>
          <w:rFonts w:hint="eastAsia"/>
          <w:b/>
          <w:color w:val="00B050"/>
        </w:rPr>
        <w:t>[</w:t>
      </w: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</w:t>
      </w:r>
      <w:r>
        <w:rPr>
          <w:b/>
          <w:color w:val="00B050"/>
        </w:rPr>
        <w:t xml:space="preserve">   </w:t>
      </w: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devId</w:t>
      </w:r>
      <w:r>
        <w:rPr>
          <w:b/>
          <w:color w:val="00B050"/>
        </w:rPr>
        <w:t>":"</w:t>
      </w:r>
      <w:r>
        <w:rPr>
          <w:rFonts w:hint="eastAsia"/>
          <w:b/>
          <w:color w:val="00B050"/>
        </w:rPr>
        <w:t>2323-1221-...</w:t>
      </w:r>
      <w:r>
        <w:rPr>
          <w:b/>
          <w:color w:val="00B050"/>
        </w:rPr>
        <w:t>",</w:t>
      </w:r>
    </w:p>
    <w:p>
      <w:pPr>
        <w:pStyle w:val="51"/>
        <w:ind w:firstLine="1365" w:firstLineChars="850"/>
        <w:rPr>
          <w:b/>
          <w:color w:val="00B050"/>
        </w:rPr>
      </w:pP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si</w:t>
      </w:r>
      <w:r>
        <w:rPr>
          <w:b/>
          <w:color w:val="00B050"/>
        </w:rPr>
        <w:t>d": "</w:t>
      </w:r>
      <w:r>
        <w:rPr>
          <w:rFonts w:hint="eastAsia"/>
          <w:b/>
          <w:color w:val="00B050"/>
        </w:rPr>
        <w:t>/switch1</w:t>
      </w:r>
      <w:r>
        <w:rPr>
          <w:b/>
          <w:color w:val="00B050"/>
        </w:rPr>
        <w:t>",</w:t>
      </w:r>
    </w:p>
    <w:p>
      <w:pPr>
        <w:pStyle w:val="51"/>
        <w:ind w:firstLine="1044" w:firstLineChars="650"/>
        <w:rPr>
          <w:b/>
          <w:color w:val="00B050"/>
        </w:rPr>
      </w:pPr>
      <w:r>
        <w:rPr>
          <w:b/>
          <w:color w:val="00B050"/>
        </w:rPr>
        <w:t xml:space="preserve">    "</w:t>
      </w:r>
      <w:r>
        <w:rPr>
          <w:rFonts w:hint="eastAsia"/>
          <w:b/>
          <w:color w:val="00B050"/>
        </w:rPr>
        <w:t>data</w:t>
      </w:r>
      <w:r>
        <w:rPr>
          <w:b/>
          <w:color w:val="00B050"/>
        </w:rPr>
        <w:t xml:space="preserve">": </w:t>
      </w:r>
      <w:r>
        <w:rPr>
          <w:rFonts w:hint="eastAsia"/>
          <w:b/>
          <w:color w:val="00B050"/>
        </w:rPr>
        <w:t>{</w:t>
      </w:r>
    </w:p>
    <w:p>
      <w:pPr>
        <w:pStyle w:val="51"/>
        <w:ind w:firstLine="1044" w:firstLineChars="650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on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: false</w:t>
      </w:r>
    </w:p>
    <w:p>
      <w:pPr>
        <w:pStyle w:val="51"/>
        <w:ind w:firstLine="1044" w:firstLineChars="650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}</w:t>
      </w:r>
    </w:p>
    <w:p>
      <w:pPr>
        <w:pStyle w:val="51"/>
        <w:ind w:firstLine="961" w:firstLineChars="598"/>
        <w:rPr>
          <w:b/>
          <w:color w:val="00B050"/>
        </w:rPr>
      </w:pPr>
      <w:r>
        <w:rPr>
          <w:rFonts w:hint="eastAsia"/>
          <w:b/>
          <w:color w:val="00B050"/>
        </w:rPr>
        <w:t>}]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}]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</w:pPr>
      <w:bookmarkStart w:id="17" w:name="_Toc515099333"/>
      <w:r>
        <w:rPr>
          <w:rFonts w:hint="eastAsia"/>
        </w:rPr>
        <w:t>创建手动场景</w:t>
      </w:r>
      <w:bookmarkEnd w:id="17"/>
    </w:p>
    <w:p>
      <w:pPr>
        <w:pStyle w:val="4"/>
      </w:pPr>
      <w:r>
        <w:rPr>
          <w:rFonts w:hint="eastAsia"/>
        </w:rPr>
        <w:t>当需要创建手动场景时，WEB中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addScene(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//homeId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 string,留空,默认当前设备所在房间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场景json字符串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/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</w:t>
      </w:r>
      <w:r>
        <w:rPr>
          <w:rFonts w:hint="eastAsia"/>
        </w:rPr>
        <w:t>中携带需要创建的场景，格式如下：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"name": "Scene01",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"description": "Scene01 for home: default",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"type": 1,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"actions": 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"/switch1",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true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"/switch1",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false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}       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r>
        <w:t>B</w:t>
      </w:r>
      <w:r>
        <w:rPr>
          <w:rFonts w:hint="eastAsia"/>
        </w:rPr>
        <w:t>ody不能为空，否则将失败。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"id": 1068,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"name": "Scene02",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"type": 1,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"status": "active",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"description": "Scene01 for home: 1008",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"actions": 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"/switch1",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true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"/switch1",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false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}       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4"/>
      </w:pPr>
      <w:r>
        <w:rPr>
          <w:rFonts w:hint="eastAsia"/>
        </w:rPr>
        <w:t>当出错时，返回错误码：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</w:pPr>
      <w:bookmarkStart w:id="18" w:name="_Toc515099334"/>
      <w:r>
        <w:rPr>
          <w:rFonts w:hint="eastAsia"/>
        </w:rPr>
        <w:t>修改手动场景</w:t>
      </w:r>
      <w:bookmarkEnd w:id="18"/>
    </w:p>
    <w:p>
      <w:pPr>
        <w:pStyle w:val="4"/>
      </w:pPr>
      <w:r>
        <w:rPr>
          <w:rFonts w:hint="eastAsia"/>
        </w:rPr>
        <w:t>当需要修改手动场景时，WEB中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modifyScene(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//homeId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 string,留空,默认当前设备所在房间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1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scenceId, string,需要修改的场景ID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场景json字符串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/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</w:t>
      </w:r>
      <w:r>
        <w:rPr>
          <w:rFonts w:hint="eastAsia"/>
        </w:rPr>
        <w:t>中携带需要创建的场景，格式如下：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"name": "Scene01",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"description": "Scene01 for home: default",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"type": 1,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"actions": 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"/switch1",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true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"/switch1",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"data":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false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}       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r>
        <w:t>B</w:t>
      </w:r>
      <w:r>
        <w:rPr>
          <w:rFonts w:hint="eastAsia"/>
        </w:rPr>
        <w:t>ody不能为空，否则将失败。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</w:pPr>
      <w:bookmarkStart w:id="19" w:name="_Toc515099335"/>
      <w:r>
        <w:rPr>
          <w:rFonts w:hint="eastAsia"/>
        </w:rPr>
        <w:t>删除手动场景</w:t>
      </w:r>
      <w:bookmarkEnd w:id="19"/>
    </w:p>
    <w:p>
      <w:pPr>
        <w:pStyle w:val="4"/>
      </w:pPr>
      <w:r>
        <w:rPr>
          <w:rFonts w:hint="eastAsia"/>
        </w:rPr>
        <w:t>当需要删除手动场景时，WEB中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delScene(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//homeId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 string,留空,默认当前设备所在房间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1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scenceId, string,指定的场景ID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留空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/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</w:pPr>
      <w:bookmarkStart w:id="20" w:name="_Toc515099336"/>
      <w:r>
        <w:rPr>
          <w:rFonts w:hint="eastAsia"/>
        </w:rPr>
        <w:t>创建自动规则</w:t>
      </w:r>
      <w:bookmarkEnd w:id="20"/>
    </w:p>
    <w:p>
      <w:pPr>
        <w:pStyle w:val="4"/>
      </w:pPr>
      <w:r>
        <w:rPr>
          <w:rFonts w:hint="eastAsia"/>
        </w:rPr>
        <w:t>当需要创建自动规则时，WEB中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addRule(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规则json字符串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/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</w:t>
      </w:r>
      <w:r>
        <w:rPr>
          <w:rFonts w:hint="eastAsia"/>
        </w:rPr>
        <w:t>中携带需要创建的规则，格式如下：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"name": "Rule01",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"conditions":[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"type":"DEVICE_DATA",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"deviceInfo":{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"devType":"005",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"path":"switch/on"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“operator” :"=”,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“value”:”1”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“author”:”12222”,  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"actions": 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"type":"DEVICE_CMD",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"devType":"01B",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“cmd”:{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"switch",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 messageBody":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1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</w:p>
    <w:p>
      <w:r>
        <w:t>B</w:t>
      </w:r>
      <w:r>
        <w:rPr>
          <w:rFonts w:hint="eastAsia"/>
        </w:rPr>
        <w:t>ody不能为空，否则将失败。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”ruleId” : “*******”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"name": "Rule01",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"conditions":[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“id”:”****”,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 type":" DEVICE_DATA 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"deviceInfo":{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"devType":"005",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"path":"switch/on"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“operator” :"=”,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“value”:”1”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“author”:”12222”,  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"actions": 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"type":"DEVICE_CMD",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“id”:”****”,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"devType":"01B",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“cmd”:{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"switch",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 messageBody":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1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4"/>
      </w:pPr>
      <w:r>
        <w:rPr>
          <w:rFonts w:hint="eastAsia"/>
        </w:rPr>
        <w:t>当出错时，返回错误码：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</w:pPr>
      <w:bookmarkStart w:id="21" w:name="_Toc515099337"/>
      <w:r>
        <w:rPr>
          <w:rFonts w:hint="eastAsia"/>
        </w:rPr>
        <w:t>修改自动规则</w:t>
      </w:r>
      <w:bookmarkEnd w:id="21"/>
    </w:p>
    <w:p>
      <w:pPr>
        <w:pStyle w:val="4"/>
      </w:pPr>
      <w:r>
        <w:rPr>
          <w:rFonts w:hint="eastAsia"/>
        </w:rPr>
        <w:t>当需要修改自动规则时，WEB中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modifyRule(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规则json字符串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/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</w:t>
      </w:r>
      <w:r>
        <w:rPr>
          <w:rFonts w:hint="eastAsia"/>
        </w:rPr>
        <w:t>中携带需要创建的规则，格式如下：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"name": "Rule01",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"conditions":[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"type":"DEVICE_DATA",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"deviceInfo":{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"devType":"005",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"path":"switch/on"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“operator” :"=”,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“value”:”1”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“author”:”12222”,  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"actions": 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"type":"DEVICE_CMD",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"devType":"01B",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“cmd”:{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"switch",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 messageBody":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1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</w:p>
    <w:p>
      <w:r>
        <w:t>B</w:t>
      </w:r>
      <w:r>
        <w:rPr>
          <w:rFonts w:hint="eastAsia"/>
        </w:rPr>
        <w:t>ody不能为空，否则将失败。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”ruleId” : “*******”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"name": "Rule01",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"conditions":[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“id”:”****”,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 type":" DEVICE_DATA 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"deviceInfo":{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"devType":"005",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"path":"switch/on"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“operator” :"=”,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“value”:”1”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“author”:”12222”,  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"actions": [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"type":"DEVICE_CMD",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“id”:”****”,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"devId":"2323-1221-...",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"devType":"01B",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“cmd”:{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"sid": "switch",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"messageType": "POST",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" messageBody": {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      “on”: 1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        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 xml:space="preserve">        ]</w:t>
      </w:r>
    </w:p>
    <w:p>
      <w:pPr>
        <w:pStyle w:val="51"/>
        <w:ind w:firstLine="643"/>
        <w:rPr>
          <w:b/>
          <w:color w:val="00B050"/>
        </w:rPr>
      </w:pPr>
      <w:r>
        <w:rPr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4"/>
      </w:pPr>
      <w:r>
        <w:rPr>
          <w:rFonts w:hint="eastAsia"/>
        </w:rPr>
        <w:t>当出错时，返回错误码：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</w:pPr>
      <w:bookmarkStart w:id="22" w:name="_Toc515099338"/>
      <w:r>
        <w:rPr>
          <w:rFonts w:hint="eastAsia"/>
        </w:rPr>
        <w:t>删除自动规则</w:t>
      </w:r>
      <w:bookmarkEnd w:id="22"/>
    </w:p>
    <w:p>
      <w:pPr>
        <w:pStyle w:val="4"/>
      </w:pPr>
      <w:r>
        <w:rPr>
          <w:rFonts w:hint="eastAsia"/>
        </w:rPr>
        <w:t>当需要删除自动规则时，WEB中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delScene(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1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ruleId, string,指定的规则ID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json_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body",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body,string,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留空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/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//web页面中需实现该函数，用来获取执行结果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function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(resultStr)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  var result = resultStr;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 REST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请求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的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20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}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3"/>
      </w:pPr>
      <w:bookmarkStart w:id="23" w:name="_Toc515099339"/>
      <w:r>
        <w:rPr>
          <w:rFonts w:hint="eastAsia"/>
        </w:rPr>
        <w:t>扩展接口</w:t>
      </w:r>
      <w:bookmarkEnd w:id="23"/>
    </w:p>
    <w:p>
      <w:pPr>
        <w:pStyle w:val="5"/>
        <w:rPr>
          <w:del w:id="1736" w:author="zhoujiaying (C)" w:date="2018-07-25T17:08:00Z"/>
        </w:rPr>
      </w:pPr>
      <w:del w:id="1737" w:author="zhoujiaying (C)" w:date="2018-07-25T17:08:00Z">
        <w:bookmarkStart w:id="24" w:name="_Toc515099340"/>
        <w:r>
          <w:rPr>
            <w:rFonts w:hint="eastAsia"/>
          </w:rPr>
          <w:delText>拉起商城页面</w:delText>
        </w:r>
        <w:bookmarkEnd w:id="24"/>
      </w:del>
    </w:p>
    <w:p>
      <w:pPr>
        <w:pStyle w:val="4"/>
        <w:rPr>
          <w:del w:id="1738" w:author="zhoujiaying (C)" w:date="2018-07-25T17:08:00Z"/>
        </w:rPr>
      </w:pPr>
      <w:del w:id="1739" w:author="zhoujiaying (C)" w:date="2018-07-25T17:08:00Z">
        <w:r>
          <w:rPr>
            <w:rFonts w:hint="eastAsia"/>
          </w:rPr>
          <w:delText>当需要在页面中跳转商城时，WEB中</w:delText>
        </w:r>
      </w:del>
      <w:del w:id="1740" w:author="zhoujiaying (C)" w:date="2018-07-25T17:08:00Z">
        <w:r>
          <w:rPr/>
          <w:delText>调用</w:delText>
        </w:r>
      </w:del>
      <w:del w:id="1741" w:author="zhoujiaying (C)" w:date="2018-07-25T17:08:00Z">
        <w:r>
          <w:rPr>
            <w:rFonts w:hint="eastAsia"/>
          </w:rPr>
          <w:delText>js</w:delText>
        </w:r>
      </w:del>
      <w:del w:id="1742" w:author="zhoujiaying (C)" w:date="2018-07-25T17:08:00Z">
        <w:r>
          <w:rPr/>
          <w:delText>方法如下：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743" w:author="zhoujiaying (C)" w:date="2018-07-25T17:08:00Z"/>
          <w:rFonts w:ascii="Courier New" w:hAnsi="Courier New" w:cs="Courier New" w:eastAsiaTheme="minorEastAsia"/>
          <w:color w:val="333333"/>
          <w:sz w:val="20"/>
          <w:szCs w:val="24"/>
        </w:rPr>
      </w:pPr>
      <w:del w:id="1744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hilink.</w:delText>
        </w:r>
      </w:del>
      <w:del w:id="1745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jumpTo(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746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747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748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com.huawei.smarthome.mall</w:delText>
        </w:r>
      </w:del>
      <w:del w:id="1749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",</w:delText>
        </w:r>
      </w:del>
      <w:del w:id="1750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751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752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URI,string,</w:delText>
        </w:r>
      </w:del>
      <w:del w:id="1753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754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跳转到商城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755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75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75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json_</w:delText>
        </w:r>
      </w:del>
      <w:del w:id="1758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body",</w:delText>
        </w:r>
      </w:del>
      <w:del w:id="1759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760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761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param,string,</w:delText>
        </w:r>
      </w:del>
      <w:del w:id="1762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763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传递的参数列表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764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765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true</w:delText>
        </w:r>
      </w:del>
      <w:del w:id="176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,</w:delText>
        </w:r>
      </w:del>
      <w:del w:id="1767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768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769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URI,string,</w:delText>
        </w:r>
      </w:del>
      <w:del w:id="1770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771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true</w:delText>
        </w:r>
      </w:del>
      <w:del w:id="1772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，关闭当前界面；false，不关闭当前界面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773" w:author="zhoujiaying (C)" w:date="2018-07-25T17:08:00Z"/>
          <w:rFonts w:ascii="Courier New" w:hAnsi="Courier New" w:eastAsia="Times New Roman" w:cs="Courier New"/>
          <w:color w:val="333333"/>
          <w:sz w:val="20"/>
          <w:szCs w:val="24"/>
        </w:rPr>
      </w:pPr>
      <w:del w:id="1774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 xml:space="preserve">    "</w:delText>
        </w:r>
      </w:del>
      <w:del w:id="1775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resultCallback</w:delText>
        </w:r>
      </w:del>
      <w:del w:id="177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77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 xml:space="preserve">  </w:delText>
        </w:r>
      </w:del>
      <w:del w:id="1778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779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resultCallback，成功或失败时，将调用传入</w:delText>
        </w:r>
      </w:del>
      <w:del w:id="1780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>resultStr</w:delText>
        </w:r>
      </w:del>
      <w:del w:id="1781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返回</w:delText>
        </w:r>
      </w:del>
      <w:del w:id="1782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>结果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783" w:author="zhoujiaying (C)" w:date="2018-07-25T17:08:00Z"/>
          <w:rFonts w:ascii="Courier New" w:hAnsi="Courier New" w:eastAsia="Times New Roman" w:cs="Courier New"/>
          <w:color w:val="333333"/>
          <w:sz w:val="20"/>
          <w:szCs w:val="24"/>
        </w:rPr>
      </w:pPr>
      <w:del w:id="1784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);</w:delText>
        </w:r>
      </w:del>
    </w:p>
    <w:p>
      <w:pPr>
        <w:pStyle w:val="4"/>
        <w:rPr>
          <w:del w:id="1785" w:author="zhoujiaying (C)" w:date="2018-07-25T17:08:00Z"/>
        </w:rPr>
      </w:pPr>
      <w:del w:id="1786" w:author="zhoujiaying (C)" w:date="2018-07-25T17:08:00Z">
        <w:r>
          <w:rPr>
            <w:rFonts w:hint="eastAsia"/>
          </w:rPr>
          <w:delText>【回应】：</w:delText>
        </w:r>
      </w:del>
    </w:p>
    <w:p>
      <w:pPr>
        <w:pStyle w:val="4"/>
        <w:rPr>
          <w:del w:id="1787" w:author="zhoujiaying (C)" w:date="2018-07-25T17:08:00Z"/>
          <w:rFonts w:ascii="Courier New" w:hAnsi="Courier New" w:cs="Courier New" w:eastAsiaTheme="minorEastAsia"/>
          <w:color w:val="333333"/>
          <w:sz w:val="20"/>
          <w:szCs w:val="24"/>
        </w:rPr>
      </w:pPr>
      <w:del w:id="1788" w:author="zhoujiaying (C)" w:date="2018-07-25T17:08:00Z">
        <w:r>
          <w:rPr>
            <w:rFonts w:hint="eastAsia"/>
          </w:rPr>
          <w:delText>当调用成功时，JSSDK将调用</w:delText>
        </w:r>
      </w:del>
      <w:del w:id="1789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success</w:delText>
        </w:r>
      </w:del>
      <w:del w:id="1790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对应的回调函数，将如下结果返回到</w:delText>
        </w:r>
      </w:del>
      <w:del w:id="1791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resultStr</w:delText>
        </w:r>
      </w:del>
      <w:del w:id="1792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中。</w:delText>
        </w:r>
      </w:del>
    </w:p>
    <w:p>
      <w:pPr>
        <w:pStyle w:val="51"/>
        <w:ind w:firstLine="643"/>
        <w:rPr>
          <w:del w:id="1793" w:author="zhoujiaying (C)" w:date="2018-07-25T17:08:00Z"/>
          <w:b/>
          <w:color w:val="00B050"/>
        </w:rPr>
      </w:pPr>
      <w:del w:id="1794" w:author="zhoujiaying (C)" w:date="2018-07-25T17:08:00Z">
        <w:r>
          <w:rPr>
            <w:rFonts w:hint="eastAsia"/>
            <w:b/>
            <w:color w:val="00B050"/>
          </w:rPr>
          <w:delText>{</w:delText>
        </w:r>
      </w:del>
    </w:p>
    <w:p>
      <w:pPr>
        <w:pStyle w:val="51"/>
        <w:ind w:firstLine="643"/>
        <w:rPr>
          <w:del w:id="1795" w:author="zhoujiaying (C)" w:date="2018-07-25T17:08:00Z"/>
          <w:b/>
          <w:color w:val="00B050"/>
        </w:rPr>
      </w:pPr>
      <w:del w:id="1796" w:author="zhoujiaying (C)" w:date="2018-07-25T17:08:00Z">
        <w:r>
          <w:rPr>
            <w:rFonts w:hint="eastAsia"/>
            <w:b/>
            <w:color w:val="00B050"/>
          </w:rPr>
          <w:delText xml:space="preserve">  </w:delText>
        </w:r>
      </w:del>
      <w:del w:id="1797" w:author="zhoujiaying (C)" w:date="2018-07-25T17:08:00Z">
        <w:r>
          <w:rPr>
            <w:b/>
            <w:color w:val="00B050"/>
          </w:rPr>
          <w:delText xml:space="preserve">"errcode": </w:delText>
        </w:r>
      </w:del>
      <w:del w:id="1798" w:author="zhoujiaying (C)" w:date="2018-07-25T17:08:00Z">
        <w:r>
          <w:rPr>
            <w:rFonts w:hint="eastAsia"/>
            <w:b/>
            <w:color w:val="00B050"/>
          </w:rPr>
          <w:delText>0</w:delText>
        </w:r>
      </w:del>
    </w:p>
    <w:p>
      <w:pPr>
        <w:pStyle w:val="51"/>
        <w:ind w:firstLine="643"/>
        <w:rPr>
          <w:del w:id="1799" w:author="zhoujiaying (C)" w:date="2018-07-25T17:08:00Z"/>
          <w:b/>
          <w:color w:val="00B050"/>
        </w:rPr>
      </w:pPr>
      <w:del w:id="1800" w:author="zhoujiaying (C)" w:date="2018-07-25T17:08:00Z">
        <w:r>
          <w:rPr>
            <w:rFonts w:hint="eastAsia"/>
            <w:b/>
            <w:color w:val="00B050"/>
          </w:rPr>
          <w:delText>}</w:delText>
        </w:r>
      </w:del>
    </w:p>
    <w:p>
      <w:pPr>
        <w:pStyle w:val="4"/>
        <w:rPr>
          <w:del w:id="1801" w:author="zhoujiaying (C)" w:date="2018-07-25T17:08:00Z"/>
        </w:rPr>
      </w:pPr>
      <w:del w:id="1802" w:author="zhoujiaying (C)" w:date="2018-07-25T17:08:00Z">
        <w:r>
          <w:rPr>
            <w:rFonts w:hint="eastAsia"/>
          </w:rPr>
          <w:delText>【错误码】：</w:delText>
        </w:r>
      </w:del>
    </w:p>
    <w:p>
      <w:pPr>
        <w:pStyle w:val="51"/>
        <w:ind w:firstLine="643"/>
        <w:rPr>
          <w:del w:id="1803" w:author="zhoujiaying (C)" w:date="2018-07-25T17:08:00Z"/>
          <w:b/>
          <w:color w:val="00B050"/>
        </w:rPr>
      </w:pPr>
      <w:del w:id="1804" w:author="zhoujiaying (C)" w:date="2018-07-25T17:08:00Z">
        <w:r>
          <w:rPr>
            <w:rFonts w:hint="eastAsia"/>
            <w:b/>
            <w:color w:val="00B050"/>
          </w:rPr>
          <w:delText>{</w:delText>
        </w:r>
      </w:del>
    </w:p>
    <w:p>
      <w:pPr>
        <w:pStyle w:val="51"/>
        <w:ind w:firstLine="643"/>
        <w:rPr>
          <w:del w:id="1805" w:author="zhoujiaying (C)" w:date="2018-07-25T17:08:00Z"/>
          <w:b/>
          <w:color w:val="00B050"/>
        </w:rPr>
      </w:pPr>
      <w:del w:id="1806" w:author="zhoujiaying (C)" w:date="2018-07-25T17:08:00Z">
        <w:r>
          <w:rPr>
            <w:rFonts w:hint="eastAsia"/>
            <w:b/>
            <w:color w:val="00B050"/>
          </w:rPr>
          <w:delText xml:space="preserve">  </w:delText>
        </w:r>
      </w:del>
      <w:del w:id="1807" w:author="zhoujiaying (C)" w:date="2018-07-25T17:08:00Z">
        <w:r>
          <w:rPr>
            <w:b/>
            <w:color w:val="00B050"/>
          </w:rPr>
          <w:delText xml:space="preserve">"errcode": </w:delText>
        </w:r>
      </w:del>
      <w:del w:id="1808" w:author="zhoujiaying (C)" w:date="2018-07-25T17:08:00Z">
        <w:r>
          <w:rPr>
            <w:rFonts w:hint="eastAsia"/>
            <w:b/>
            <w:color w:val="00B050"/>
          </w:rPr>
          <w:delText>11</w:delText>
        </w:r>
      </w:del>
    </w:p>
    <w:p>
      <w:pPr>
        <w:pStyle w:val="51"/>
        <w:ind w:firstLine="643"/>
        <w:rPr>
          <w:del w:id="1809" w:author="zhoujiaying (C)" w:date="2018-07-25T17:08:00Z"/>
          <w:b/>
          <w:color w:val="00B050"/>
        </w:rPr>
      </w:pPr>
      <w:del w:id="1810" w:author="zhoujiaying (C)" w:date="2018-07-25T17:08:00Z">
        <w:r>
          <w:rPr>
            <w:rFonts w:hint="eastAsia"/>
            <w:b/>
            <w:color w:val="00B050"/>
          </w:rPr>
          <w:delText>}</w:delText>
        </w:r>
      </w:del>
    </w:p>
    <w:p>
      <w:pPr>
        <w:pStyle w:val="4"/>
        <w:rPr>
          <w:del w:id="1811" w:author="zhoujiaying (C)" w:date="2018-07-25T17:08:00Z"/>
        </w:rPr>
      </w:pPr>
      <w:del w:id="1812" w:author="zhoujiaying (C)" w:date="2018-07-25T17:08:00Z">
        <w:r>
          <w:rPr>
            <w:rFonts w:hint="eastAsia"/>
          </w:rPr>
          <w:delText>错误码取值参见最下方表格。</w:delText>
        </w:r>
      </w:del>
    </w:p>
    <w:p>
      <w:pPr>
        <w:pStyle w:val="4"/>
        <w:rPr>
          <w:del w:id="1813" w:author="zhoujiaying (C)" w:date="2018-07-25T17:08:00Z"/>
        </w:rPr>
      </w:pPr>
      <w:del w:id="1814" w:author="zhoujiaying (C)" w:date="2018-07-25T17:08:00Z">
        <w:r>
          <w:rPr>
            <w:rFonts w:hint="eastAsia"/>
          </w:rPr>
          <w:delText>如果数据校验失败，返回</w:delText>
        </w:r>
      </w:del>
      <w:del w:id="1815" w:author="zhoujiaying (C)" w:date="2018-07-25T17:08:00Z">
        <w:r>
          <w:rPr/>
          <w:fldChar w:fldCharType="begin"/>
        </w:r>
      </w:del>
      <w:del w:id="1816" w:author="zhoujiaying (C)" w:date="2018-07-25T17:08:00Z">
        <w:r>
          <w:rPr/>
          <w:delInstrText xml:space="preserve"> HYPERLINK \l "_异常错误码描述_2" </w:delInstrText>
        </w:r>
      </w:del>
      <w:del w:id="1817" w:author="zhoujiaying (C)" w:date="2018-07-25T17:08:00Z">
        <w:r>
          <w:rPr/>
          <w:fldChar w:fldCharType="separate"/>
        </w:r>
      </w:del>
      <w:del w:id="1818" w:author="zhoujiaying (C)" w:date="2018-07-25T17:08:00Z">
        <w:r>
          <w:rPr>
            <w:rStyle w:val="26"/>
            <w:rFonts w:hint="eastAsia"/>
          </w:rPr>
          <w:delText>HILINK_VALIDATE_ERR</w:delText>
        </w:r>
      </w:del>
      <w:del w:id="1819" w:author="zhoujiaying (C)" w:date="2018-07-25T17:08:00Z">
        <w:r>
          <w:rPr>
            <w:rStyle w:val="26"/>
          </w:rPr>
          <w:fldChar w:fldCharType="end"/>
        </w:r>
      </w:del>
      <w:del w:id="1820" w:author="zhoujiaying (C)" w:date="2018-07-25T17:08:00Z">
        <w:r>
          <w:rPr>
            <w:rFonts w:hint="eastAsia"/>
          </w:rPr>
          <w:delText>；</w:delText>
        </w:r>
      </w:del>
    </w:p>
    <w:p>
      <w:pPr>
        <w:pStyle w:val="4"/>
        <w:rPr>
          <w:del w:id="1821" w:author="zhoujiaying (C)" w:date="2018-07-25T17:08:00Z"/>
        </w:rPr>
      </w:pPr>
      <w:del w:id="1822" w:author="zhoujiaying (C)" w:date="2018-07-25T17:08:00Z">
        <w:r>
          <w:rPr>
            <w:rFonts w:hint="eastAsia"/>
          </w:rPr>
          <w:delText>如果设备不在线，返回</w:delText>
        </w:r>
      </w:del>
      <w:del w:id="1823" w:author="zhoujiaying (C)" w:date="2018-07-25T17:08:00Z">
        <w:r>
          <w:rPr/>
          <w:fldChar w:fldCharType="begin"/>
        </w:r>
      </w:del>
      <w:del w:id="1824" w:author="zhoujiaying (C)" w:date="2018-07-25T17:08:00Z">
        <w:r>
          <w:rPr/>
          <w:delInstrText xml:space="preserve"> HYPERLINK \l "_异常错误码描述_2" </w:delInstrText>
        </w:r>
      </w:del>
      <w:del w:id="1825" w:author="zhoujiaying (C)" w:date="2018-07-25T17:08:00Z">
        <w:r>
          <w:rPr/>
          <w:fldChar w:fldCharType="separate"/>
        </w:r>
      </w:del>
      <w:del w:id="1826" w:author="zhoujiaying (C)" w:date="2018-07-25T17:08:00Z">
        <w:r>
          <w:rPr>
            <w:rStyle w:val="26"/>
            <w:rFonts w:hint="eastAsia"/>
          </w:rPr>
          <w:delText>HILINK_DEV_OFFLINE</w:delText>
        </w:r>
      </w:del>
      <w:del w:id="1827" w:author="zhoujiaying (C)" w:date="2018-07-25T17:08:00Z">
        <w:r>
          <w:rPr>
            <w:rStyle w:val="26"/>
          </w:rPr>
          <w:fldChar w:fldCharType="end"/>
        </w:r>
      </w:del>
      <w:del w:id="1828" w:author="zhoujiaying (C)" w:date="2018-07-25T17:08:00Z">
        <w:r>
          <w:rPr>
            <w:rFonts w:hint="eastAsia"/>
          </w:rPr>
          <w:delText>；</w:delText>
        </w:r>
      </w:del>
    </w:p>
    <w:p>
      <w:pPr>
        <w:pStyle w:val="4"/>
        <w:rPr>
          <w:del w:id="1829" w:author="zhoujiaying (C)" w:date="2018-07-25T17:08:00Z"/>
        </w:rPr>
      </w:pPr>
      <w:del w:id="1830" w:author="zhoujiaying (C)" w:date="2018-07-25T17:08:00Z">
        <w:r>
          <w:rPr>
            <w:rFonts w:hint="eastAsia"/>
          </w:rPr>
          <w:delText>如果设备响应超时，返回</w:delText>
        </w:r>
      </w:del>
      <w:del w:id="1831" w:author="zhoujiaying (C)" w:date="2018-07-25T17:08:00Z">
        <w:r>
          <w:rPr/>
          <w:fldChar w:fldCharType="begin"/>
        </w:r>
      </w:del>
      <w:del w:id="1832" w:author="zhoujiaying (C)" w:date="2018-07-25T17:08:00Z">
        <w:r>
          <w:rPr/>
          <w:delInstrText xml:space="preserve"> HYPERLINK \l "_异常错误码描述_2" </w:delInstrText>
        </w:r>
      </w:del>
      <w:del w:id="1833" w:author="zhoujiaying (C)" w:date="2018-07-25T17:08:00Z">
        <w:r>
          <w:rPr/>
          <w:fldChar w:fldCharType="separate"/>
        </w:r>
      </w:del>
      <w:del w:id="1834" w:author="zhoujiaying (C)" w:date="2018-07-25T17:08:00Z">
        <w:r>
          <w:rPr>
            <w:rStyle w:val="26"/>
            <w:rFonts w:hint="eastAsia"/>
          </w:rPr>
          <w:delText>HILINK_DEV_TIMEOUT</w:delText>
        </w:r>
      </w:del>
      <w:del w:id="1835" w:author="zhoujiaying (C)" w:date="2018-07-25T17:08:00Z">
        <w:r>
          <w:rPr>
            <w:rStyle w:val="26"/>
          </w:rPr>
          <w:fldChar w:fldCharType="end"/>
        </w:r>
      </w:del>
      <w:del w:id="1836" w:author="zhoujiaying (C)" w:date="2018-07-25T17:08:00Z">
        <w:r>
          <w:rPr>
            <w:rFonts w:hint="eastAsia"/>
          </w:rPr>
          <w:delText>。</w:delText>
        </w:r>
      </w:del>
    </w:p>
    <w:p>
      <w:pPr>
        <w:rPr>
          <w:del w:id="1837" w:author="zhoujiaying (C)" w:date="2018-07-25T17:08:00Z"/>
        </w:rPr>
      </w:pPr>
    </w:p>
    <w:p>
      <w:pPr>
        <w:pStyle w:val="5"/>
        <w:rPr>
          <w:del w:id="1838" w:author="zhoujiaying (C)" w:date="2018-07-25T17:08:00Z"/>
        </w:rPr>
      </w:pPr>
      <w:del w:id="1839" w:author="zhoujiaying (C)" w:date="2018-07-25T17:08:00Z">
        <w:bookmarkStart w:id="25" w:name="_Toc515099341"/>
        <w:r>
          <w:rPr>
            <w:rFonts w:hint="eastAsia"/>
          </w:rPr>
          <w:delText>拉起酷玩页面</w:delText>
        </w:r>
        <w:bookmarkEnd w:id="25"/>
      </w:del>
    </w:p>
    <w:p>
      <w:pPr>
        <w:pStyle w:val="4"/>
        <w:rPr>
          <w:del w:id="1840" w:author="zhoujiaying (C)" w:date="2018-07-25T17:08:00Z"/>
        </w:rPr>
      </w:pPr>
      <w:del w:id="1841" w:author="zhoujiaying (C)" w:date="2018-07-25T17:08:00Z">
        <w:r>
          <w:rPr>
            <w:rFonts w:hint="eastAsia"/>
          </w:rPr>
          <w:delText>当需要在页面中跳转酷玩界面时，WEB中</w:delText>
        </w:r>
      </w:del>
      <w:del w:id="1842" w:author="zhoujiaying (C)" w:date="2018-07-25T17:08:00Z">
        <w:r>
          <w:rPr/>
          <w:delText>调用</w:delText>
        </w:r>
      </w:del>
      <w:del w:id="1843" w:author="zhoujiaying (C)" w:date="2018-07-25T17:08:00Z">
        <w:r>
          <w:rPr>
            <w:rFonts w:hint="eastAsia"/>
          </w:rPr>
          <w:delText>js</w:delText>
        </w:r>
      </w:del>
      <w:del w:id="1844" w:author="zhoujiaying (C)" w:date="2018-07-25T17:08:00Z">
        <w:r>
          <w:rPr/>
          <w:delText>方法如下：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845" w:author="zhoujiaying (C)" w:date="2018-07-25T17:08:00Z"/>
          <w:rFonts w:ascii="Courier New" w:hAnsi="Courier New" w:cs="Courier New" w:eastAsiaTheme="minorEastAsia"/>
          <w:color w:val="333333"/>
          <w:sz w:val="20"/>
          <w:szCs w:val="24"/>
        </w:rPr>
      </w:pPr>
      <w:del w:id="184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hilink.</w:delText>
        </w:r>
      </w:del>
      <w:del w:id="184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jumpTo(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848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849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850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com.huawei.smarthome.coolplayMall</w:delText>
        </w:r>
      </w:del>
      <w:del w:id="1851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",</w:delText>
        </w:r>
      </w:del>
      <w:del w:id="1852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853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854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URI,string,</w:delText>
        </w:r>
      </w:del>
      <w:del w:id="1855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856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跳转到酷玩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857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858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859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json_</w:delText>
        </w:r>
      </w:del>
      <w:del w:id="1860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body",</w:delText>
        </w:r>
      </w:del>
      <w:del w:id="1861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862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863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param,string,</w:delText>
        </w:r>
      </w:del>
      <w:del w:id="1864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865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传递的参数列表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866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86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true</w:delText>
        </w:r>
      </w:del>
      <w:del w:id="1868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,</w:delText>
        </w:r>
      </w:del>
      <w:del w:id="1869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870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871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URI,string,</w:delText>
        </w:r>
      </w:del>
      <w:del w:id="1872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873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true</w:delText>
        </w:r>
      </w:del>
      <w:del w:id="1874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，关闭当前界面；false，不关闭当前界面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875" w:author="zhoujiaying (C)" w:date="2018-07-25T17:08:00Z"/>
          <w:rFonts w:ascii="Courier New" w:hAnsi="Courier New" w:eastAsia="Times New Roman" w:cs="Courier New"/>
          <w:color w:val="333333"/>
          <w:sz w:val="20"/>
          <w:szCs w:val="24"/>
        </w:rPr>
      </w:pPr>
      <w:del w:id="187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 xml:space="preserve">    "</w:delText>
        </w:r>
      </w:del>
      <w:del w:id="187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resultCallback</w:delText>
        </w:r>
      </w:del>
      <w:del w:id="1878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879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 xml:space="preserve">  </w:delText>
        </w:r>
      </w:del>
      <w:del w:id="1880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881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resultCallback，成功或失败时，将调用传入</w:delText>
        </w:r>
      </w:del>
      <w:del w:id="1882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>resultStr</w:delText>
        </w:r>
      </w:del>
      <w:del w:id="1883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返回</w:delText>
        </w:r>
      </w:del>
      <w:del w:id="1884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>结果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885" w:author="zhoujiaying (C)" w:date="2018-07-25T17:08:00Z"/>
          <w:rFonts w:ascii="Courier New" w:hAnsi="Courier New" w:eastAsia="Times New Roman" w:cs="Courier New"/>
          <w:color w:val="333333"/>
          <w:sz w:val="20"/>
          <w:szCs w:val="24"/>
        </w:rPr>
      </w:pPr>
      <w:del w:id="188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);</w:delText>
        </w:r>
      </w:del>
    </w:p>
    <w:p>
      <w:pPr>
        <w:pStyle w:val="4"/>
        <w:rPr>
          <w:del w:id="1887" w:author="zhoujiaying (C)" w:date="2018-07-25T17:08:00Z"/>
        </w:rPr>
      </w:pPr>
      <w:del w:id="1888" w:author="zhoujiaying (C)" w:date="2018-07-25T17:08:00Z">
        <w:r>
          <w:rPr>
            <w:rFonts w:hint="eastAsia"/>
          </w:rPr>
          <w:delText>【回应】：</w:delText>
        </w:r>
      </w:del>
    </w:p>
    <w:p>
      <w:pPr>
        <w:pStyle w:val="4"/>
        <w:rPr>
          <w:del w:id="1889" w:author="zhoujiaying (C)" w:date="2018-07-25T17:08:00Z"/>
          <w:rFonts w:ascii="Courier New" w:hAnsi="Courier New" w:cs="Courier New" w:eastAsiaTheme="minorEastAsia"/>
          <w:color w:val="333333"/>
          <w:sz w:val="20"/>
          <w:szCs w:val="24"/>
        </w:rPr>
      </w:pPr>
      <w:del w:id="1890" w:author="zhoujiaying (C)" w:date="2018-07-25T17:08:00Z">
        <w:r>
          <w:rPr>
            <w:rFonts w:hint="eastAsia"/>
          </w:rPr>
          <w:delText>当调用成功时，JSSDK将调用</w:delText>
        </w:r>
      </w:del>
      <w:del w:id="1891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success</w:delText>
        </w:r>
      </w:del>
      <w:del w:id="1892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对应的回调函数，将如下结果返回到</w:delText>
        </w:r>
      </w:del>
      <w:del w:id="1893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resultStr</w:delText>
        </w:r>
      </w:del>
      <w:del w:id="1894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中。</w:delText>
        </w:r>
      </w:del>
    </w:p>
    <w:p>
      <w:pPr>
        <w:pStyle w:val="51"/>
        <w:ind w:firstLine="643"/>
        <w:rPr>
          <w:del w:id="1895" w:author="zhoujiaying (C)" w:date="2018-07-25T17:08:00Z"/>
          <w:b/>
          <w:color w:val="00B050"/>
        </w:rPr>
      </w:pPr>
      <w:del w:id="1896" w:author="zhoujiaying (C)" w:date="2018-07-25T17:08:00Z">
        <w:r>
          <w:rPr>
            <w:rFonts w:hint="eastAsia"/>
            <w:b/>
            <w:color w:val="00B050"/>
          </w:rPr>
          <w:delText>{</w:delText>
        </w:r>
      </w:del>
    </w:p>
    <w:p>
      <w:pPr>
        <w:pStyle w:val="51"/>
        <w:ind w:firstLine="643"/>
        <w:rPr>
          <w:del w:id="1897" w:author="zhoujiaying (C)" w:date="2018-07-25T17:08:00Z"/>
          <w:b/>
          <w:color w:val="00B050"/>
        </w:rPr>
      </w:pPr>
      <w:del w:id="1898" w:author="zhoujiaying (C)" w:date="2018-07-25T17:08:00Z">
        <w:r>
          <w:rPr>
            <w:rFonts w:hint="eastAsia"/>
            <w:b/>
            <w:color w:val="00B050"/>
          </w:rPr>
          <w:delText xml:space="preserve">  </w:delText>
        </w:r>
      </w:del>
      <w:del w:id="1899" w:author="zhoujiaying (C)" w:date="2018-07-25T17:08:00Z">
        <w:r>
          <w:rPr>
            <w:b/>
            <w:color w:val="00B050"/>
          </w:rPr>
          <w:delText xml:space="preserve">"errcode": </w:delText>
        </w:r>
      </w:del>
      <w:del w:id="1900" w:author="zhoujiaying (C)" w:date="2018-07-25T17:08:00Z">
        <w:r>
          <w:rPr>
            <w:rFonts w:hint="eastAsia"/>
            <w:b/>
            <w:color w:val="00B050"/>
          </w:rPr>
          <w:delText>0</w:delText>
        </w:r>
      </w:del>
    </w:p>
    <w:p>
      <w:pPr>
        <w:pStyle w:val="51"/>
        <w:ind w:firstLine="643"/>
        <w:rPr>
          <w:del w:id="1901" w:author="zhoujiaying (C)" w:date="2018-07-25T17:08:00Z"/>
          <w:b/>
          <w:color w:val="00B050"/>
        </w:rPr>
      </w:pPr>
      <w:del w:id="1902" w:author="zhoujiaying (C)" w:date="2018-07-25T17:08:00Z">
        <w:r>
          <w:rPr>
            <w:rFonts w:hint="eastAsia"/>
            <w:b/>
            <w:color w:val="00B050"/>
          </w:rPr>
          <w:delText>}</w:delText>
        </w:r>
      </w:del>
    </w:p>
    <w:p>
      <w:pPr>
        <w:pStyle w:val="4"/>
        <w:rPr>
          <w:del w:id="1903" w:author="zhoujiaying (C)" w:date="2018-07-25T17:08:00Z"/>
        </w:rPr>
      </w:pPr>
      <w:del w:id="1904" w:author="zhoujiaying (C)" w:date="2018-07-25T17:08:00Z">
        <w:r>
          <w:rPr>
            <w:rFonts w:hint="eastAsia"/>
          </w:rPr>
          <w:delText>【错误码】：</w:delText>
        </w:r>
      </w:del>
    </w:p>
    <w:p>
      <w:pPr>
        <w:pStyle w:val="51"/>
        <w:ind w:firstLine="643"/>
        <w:rPr>
          <w:del w:id="1905" w:author="zhoujiaying (C)" w:date="2018-07-25T17:08:00Z"/>
          <w:b/>
          <w:color w:val="00B050"/>
        </w:rPr>
      </w:pPr>
      <w:del w:id="1906" w:author="zhoujiaying (C)" w:date="2018-07-25T17:08:00Z">
        <w:r>
          <w:rPr>
            <w:rFonts w:hint="eastAsia"/>
            <w:b/>
            <w:color w:val="00B050"/>
          </w:rPr>
          <w:delText>{</w:delText>
        </w:r>
      </w:del>
    </w:p>
    <w:p>
      <w:pPr>
        <w:pStyle w:val="51"/>
        <w:ind w:firstLine="643"/>
        <w:rPr>
          <w:del w:id="1907" w:author="zhoujiaying (C)" w:date="2018-07-25T17:08:00Z"/>
          <w:b/>
          <w:color w:val="00B050"/>
        </w:rPr>
      </w:pPr>
      <w:del w:id="1908" w:author="zhoujiaying (C)" w:date="2018-07-25T17:08:00Z">
        <w:r>
          <w:rPr>
            <w:rFonts w:hint="eastAsia"/>
            <w:b/>
            <w:color w:val="00B050"/>
          </w:rPr>
          <w:delText xml:space="preserve">  </w:delText>
        </w:r>
      </w:del>
      <w:del w:id="1909" w:author="zhoujiaying (C)" w:date="2018-07-25T17:08:00Z">
        <w:r>
          <w:rPr>
            <w:b/>
            <w:color w:val="00B050"/>
          </w:rPr>
          <w:delText xml:space="preserve">"errcode": </w:delText>
        </w:r>
      </w:del>
      <w:del w:id="1910" w:author="zhoujiaying (C)" w:date="2018-07-25T17:08:00Z">
        <w:r>
          <w:rPr>
            <w:rFonts w:hint="eastAsia"/>
            <w:b/>
            <w:color w:val="00B050"/>
          </w:rPr>
          <w:delText>11</w:delText>
        </w:r>
      </w:del>
    </w:p>
    <w:p>
      <w:pPr>
        <w:pStyle w:val="51"/>
        <w:ind w:firstLine="643"/>
        <w:rPr>
          <w:del w:id="1911" w:author="zhoujiaying (C)" w:date="2018-07-25T17:08:00Z"/>
          <w:b/>
          <w:color w:val="00B050"/>
        </w:rPr>
      </w:pPr>
      <w:del w:id="1912" w:author="zhoujiaying (C)" w:date="2018-07-25T17:08:00Z">
        <w:r>
          <w:rPr>
            <w:rFonts w:hint="eastAsia"/>
            <w:b/>
            <w:color w:val="00B050"/>
          </w:rPr>
          <w:delText>}</w:delText>
        </w:r>
      </w:del>
    </w:p>
    <w:p>
      <w:pPr>
        <w:pStyle w:val="4"/>
        <w:rPr>
          <w:del w:id="1913" w:author="zhoujiaying (C)" w:date="2018-07-25T17:08:00Z"/>
        </w:rPr>
      </w:pPr>
      <w:del w:id="1914" w:author="zhoujiaying (C)" w:date="2018-07-25T17:08:00Z">
        <w:r>
          <w:rPr>
            <w:rFonts w:hint="eastAsia"/>
          </w:rPr>
          <w:delText>错误码取值参见最下方表格。</w:delText>
        </w:r>
      </w:del>
    </w:p>
    <w:p>
      <w:pPr>
        <w:pStyle w:val="4"/>
        <w:rPr>
          <w:del w:id="1915" w:author="zhoujiaying (C)" w:date="2018-07-25T17:08:00Z"/>
        </w:rPr>
      </w:pPr>
      <w:del w:id="1916" w:author="zhoujiaying (C)" w:date="2018-07-25T17:08:00Z">
        <w:r>
          <w:rPr>
            <w:rFonts w:hint="eastAsia"/>
          </w:rPr>
          <w:delText>如果数据校验失败，返回</w:delText>
        </w:r>
      </w:del>
      <w:del w:id="1917" w:author="zhoujiaying (C)" w:date="2018-07-25T17:08:00Z">
        <w:r>
          <w:rPr/>
          <w:fldChar w:fldCharType="begin"/>
        </w:r>
      </w:del>
      <w:del w:id="1918" w:author="zhoujiaying (C)" w:date="2018-07-25T17:08:00Z">
        <w:r>
          <w:rPr/>
          <w:delInstrText xml:space="preserve"> HYPERLINK \l "_异常错误码描述_2" </w:delInstrText>
        </w:r>
      </w:del>
      <w:del w:id="1919" w:author="zhoujiaying (C)" w:date="2018-07-25T17:08:00Z">
        <w:r>
          <w:rPr/>
          <w:fldChar w:fldCharType="separate"/>
        </w:r>
      </w:del>
      <w:del w:id="1920" w:author="zhoujiaying (C)" w:date="2018-07-25T17:08:00Z">
        <w:r>
          <w:rPr>
            <w:rStyle w:val="26"/>
            <w:rFonts w:hint="eastAsia"/>
          </w:rPr>
          <w:delText>HILINK_VALIDATE_ERR</w:delText>
        </w:r>
      </w:del>
      <w:del w:id="1921" w:author="zhoujiaying (C)" w:date="2018-07-25T17:08:00Z">
        <w:r>
          <w:rPr>
            <w:rStyle w:val="26"/>
          </w:rPr>
          <w:fldChar w:fldCharType="end"/>
        </w:r>
      </w:del>
      <w:del w:id="1922" w:author="zhoujiaying (C)" w:date="2018-07-25T17:08:00Z">
        <w:r>
          <w:rPr>
            <w:rFonts w:hint="eastAsia"/>
          </w:rPr>
          <w:delText>；</w:delText>
        </w:r>
      </w:del>
    </w:p>
    <w:p>
      <w:pPr>
        <w:pStyle w:val="4"/>
        <w:rPr>
          <w:del w:id="1923" w:author="zhoujiaying (C)" w:date="2018-07-25T17:08:00Z"/>
        </w:rPr>
      </w:pPr>
      <w:del w:id="1924" w:author="zhoujiaying (C)" w:date="2018-07-25T17:08:00Z">
        <w:r>
          <w:rPr>
            <w:rFonts w:hint="eastAsia"/>
          </w:rPr>
          <w:delText>如果设备不在线，返回</w:delText>
        </w:r>
      </w:del>
      <w:del w:id="1925" w:author="zhoujiaying (C)" w:date="2018-07-25T17:08:00Z">
        <w:r>
          <w:rPr/>
          <w:fldChar w:fldCharType="begin"/>
        </w:r>
      </w:del>
      <w:del w:id="1926" w:author="zhoujiaying (C)" w:date="2018-07-25T17:08:00Z">
        <w:r>
          <w:rPr/>
          <w:delInstrText xml:space="preserve"> HYPERLINK \l "_异常错误码描述_2" </w:delInstrText>
        </w:r>
      </w:del>
      <w:del w:id="1927" w:author="zhoujiaying (C)" w:date="2018-07-25T17:08:00Z">
        <w:r>
          <w:rPr/>
          <w:fldChar w:fldCharType="separate"/>
        </w:r>
      </w:del>
      <w:del w:id="1928" w:author="zhoujiaying (C)" w:date="2018-07-25T17:08:00Z">
        <w:r>
          <w:rPr>
            <w:rStyle w:val="26"/>
            <w:rFonts w:hint="eastAsia"/>
          </w:rPr>
          <w:delText>HILINK_DEV_OFFLINE</w:delText>
        </w:r>
      </w:del>
      <w:del w:id="1929" w:author="zhoujiaying (C)" w:date="2018-07-25T17:08:00Z">
        <w:r>
          <w:rPr>
            <w:rStyle w:val="26"/>
          </w:rPr>
          <w:fldChar w:fldCharType="end"/>
        </w:r>
      </w:del>
      <w:del w:id="1930" w:author="zhoujiaying (C)" w:date="2018-07-25T17:08:00Z">
        <w:r>
          <w:rPr>
            <w:rFonts w:hint="eastAsia"/>
          </w:rPr>
          <w:delText>；</w:delText>
        </w:r>
      </w:del>
    </w:p>
    <w:p>
      <w:pPr>
        <w:pStyle w:val="4"/>
        <w:rPr>
          <w:del w:id="1931" w:author="zhoujiaying (C)" w:date="2018-07-25T17:08:00Z"/>
        </w:rPr>
      </w:pPr>
      <w:del w:id="1932" w:author="zhoujiaying (C)" w:date="2018-07-25T17:08:00Z">
        <w:r>
          <w:rPr>
            <w:rFonts w:hint="eastAsia"/>
          </w:rPr>
          <w:delText>如果设备响应超时，返回</w:delText>
        </w:r>
      </w:del>
      <w:del w:id="1933" w:author="zhoujiaying (C)" w:date="2018-07-25T17:08:00Z">
        <w:r>
          <w:rPr/>
          <w:fldChar w:fldCharType="begin"/>
        </w:r>
      </w:del>
      <w:del w:id="1934" w:author="zhoujiaying (C)" w:date="2018-07-25T17:08:00Z">
        <w:r>
          <w:rPr/>
          <w:delInstrText xml:space="preserve"> HYPERLINK \l "_异常错误码描述_2" </w:delInstrText>
        </w:r>
      </w:del>
      <w:del w:id="1935" w:author="zhoujiaying (C)" w:date="2018-07-25T17:08:00Z">
        <w:r>
          <w:rPr/>
          <w:fldChar w:fldCharType="separate"/>
        </w:r>
      </w:del>
      <w:del w:id="1936" w:author="zhoujiaying (C)" w:date="2018-07-25T17:08:00Z">
        <w:r>
          <w:rPr>
            <w:rStyle w:val="26"/>
            <w:rFonts w:hint="eastAsia"/>
          </w:rPr>
          <w:delText>HILINK_DEV_TIMEOUT</w:delText>
        </w:r>
      </w:del>
      <w:del w:id="1937" w:author="zhoujiaying (C)" w:date="2018-07-25T17:08:00Z">
        <w:r>
          <w:rPr>
            <w:rStyle w:val="26"/>
          </w:rPr>
          <w:fldChar w:fldCharType="end"/>
        </w:r>
      </w:del>
      <w:del w:id="1938" w:author="zhoujiaying (C)" w:date="2018-07-25T17:08:00Z">
        <w:r>
          <w:rPr>
            <w:rFonts w:hint="eastAsia"/>
          </w:rPr>
          <w:delText>。</w:delText>
        </w:r>
      </w:del>
    </w:p>
    <w:p>
      <w:pPr>
        <w:rPr>
          <w:del w:id="1939" w:author="zhoujiaying (C)" w:date="2018-07-25T17:08:00Z"/>
        </w:rPr>
      </w:pPr>
    </w:p>
    <w:p>
      <w:pPr>
        <w:rPr>
          <w:del w:id="1940" w:author="zhoujiaying (C)" w:date="2018-07-25T17:08:00Z"/>
        </w:rPr>
      </w:pPr>
    </w:p>
    <w:p>
      <w:pPr>
        <w:pStyle w:val="5"/>
        <w:rPr>
          <w:del w:id="1941" w:author="zhoujiaying (C)" w:date="2018-07-25T17:08:00Z"/>
          <w:strike/>
        </w:rPr>
      </w:pPr>
      <w:del w:id="1942" w:author="zhoujiaying (C)" w:date="2018-07-25T17:08:00Z">
        <w:bookmarkStart w:id="26" w:name="_Toc515099342"/>
        <w:r>
          <w:rPr>
            <w:rFonts w:hint="eastAsia"/>
            <w:strike/>
          </w:rPr>
          <w:delText>拉起native自动场景添加页面（暂不需要）</w:delText>
        </w:r>
        <w:bookmarkEnd w:id="26"/>
      </w:del>
    </w:p>
    <w:p>
      <w:pPr>
        <w:pStyle w:val="4"/>
        <w:rPr>
          <w:del w:id="1943" w:author="zhoujiaying (C)" w:date="2018-07-25T17:08:00Z"/>
        </w:rPr>
      </w:pPr>
      <w:del w:id="1944" w:author="zhoujiaying (C)" w:date="2018-07-25T17:08:00Z">
        <w:r>
          <w:rPr>
            <w:rFonts w:hint="eastAsia"/>
          </w:rPr>
          <w:delText>当需要在页面中跳转自动场景添加界面时，WEB中</w:delText>
        </w:r>
      </w:del>
      <w:del w:id="1945" w:author="zhoujiaying (C)" w:date="2018-07-25T17:08:00Z">
        <w:r>
          <w:rPr/>
          <w:delText>调用</w:delText>
        </w:r>
      </w:del>
      <w:del w:id="1946" w:author="zhoujiaying (C)" w:date="2018-07-25T17:08:00Z">
        <w:r>
          <w:rPr>
            <w:rFonts w:hint="eastAsia"/>
          </w:rPr>
          <w:delText>js</w:delText>
        </w:r>
      </w:del>
      <w:del w:id="1947" w:author="zhoujiaying (C)" w:date="2018-07-25T17:08:00Z">
        <w:r>
          <w:rPr/>
          <w:delText>方法如下：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948" w:author="zhoujiaying (C)" w:date="2018-07-25T17:08:00Z"/>
          <w:rFonts w:ascii="Courier New" w:hAnsi="Courier New" w:cs="Courier New" w:eastAsiaTheme="minorEastAsia"/>
          <w:color w:val="333333"/>
          <w:sz w:val="20"/>
          <w:szCs w:val="24"/>
        </w:rPr>
      </w:pPr>
      <w:del w:id="1949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hilink.</w:delText>
        </w:r>
      </w:del>
      <w:del w:id="1950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jumpTo(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951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952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953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com.huawei.smarthome.addRule</w:delText>
        </w:r>
      </w:del>
      <w:del w:id="1954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",</w:delText>
        </w:r>
      </w:del>
      <w:del w:id="1955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95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95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URI,string,</w:delText>
        </w:r>
      </w:del>
      <w:del w:id="1958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959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跳转到</w:delText>
        </w:r>
      </w:del>
      <w:del w:id="1960" w:author="zhoujiaying (C)" w:date="2018-07-25T17:08:00Z">
        <w:r>
          <w:rPr>
            <w:rFonts w:hint="eastAsia"/>
          </w:rPr>
          <w:delText>自动场景添加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961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962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963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json_</w:delText>
        </w:r>
      </w:del>
      <w:del w:id="1964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body",</w:delText>
        </w:r>
      </w:del>
      <w:del w:id="1965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966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96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param,string,</w:delText>
        </w:r>
      </w:del>
      <w:del w:id="1968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969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传递的参数列表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del w:id="1970" w:author="zhoujiaying (C)" w:date="2018-07-25T17:08:00Z"/>
          <w:rFonts w:ascii="Courier New" w:hAnsi="Courier New" w:cs="Courier New" w:eastAsiaTheme="minorEastAsia"/>
          <w:color w:val="333333"/>
          <w:sz w:val="16"/>
          <w:szCs w:val="24"/>
        </w:rPr>
      </w:pPr>
      <w:del w:id="1971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true</w:delText>
        </w:r>
      </w:del>
      <w:del w:id="1972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,</w:delText>
        </w:r>
      </w:del>
      <w:del w:id="1973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del>
      <w:del w:id="1974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975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URI,string,</w:delText>
        </w:r>
      </w:del>
      <w:del w:id="1976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 xml:space="preserve"> </w:delText>
        </w:r>
      </w:del>
      <w:del w:id="197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true</w:delText>
        </w:r>
      </w:del>
      <w:del w:id="1978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，关闭当前界面；false，不关闭当前界面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979" w:author="zhoujiaying (C)" w:date="2018-07-25T17:08:00Z"/>
          <w:rFonts w:ascii="Courier New" w:hAnsi="Courier New" w:eastAsia="Times New Roman" w:cs="Courier New"/>
          <w:color w:val="333333"/>
          <w:sz w:val="20"/>
          <w:szCs w:val="24"/>
        </w:rPr>
      </w:pPr>
      <w:del w:id="1980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 xml:space="preserve">    "</w:delText>
        </w:r>
      </w:del>
      <w:del w:id="1981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resultCallback</w:delText>
        </w:r>
      </w:del>
      <w:del w:id="1982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"</w:delText>
        </w:r>
      </w:del>
      <w:del w:id="1983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 xml:space="preserve">  </w:delText>
        </w:r>
      </w:del>
      <w:del w:id="1984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//</w:delText>
        </w:r>
      </w:del>
      <w:del w:id="1985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resultCallback，成功或失败时，将调用传入</w:delText>
        </w:r>
      </w:del>
      <w:del w:id="1986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>resultStr</w:delText>
        </w:r>
      </w:del>
      <w:del w:id="1987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返回</w:delText>
        </w:r>
      </w:del>
      <w:del w:id="1988" w:author="zhoujiaying (C)" w:date="2018-07-25T17:0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delText>结果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1989" w:author="zhoujiaying (C)" w:date="2018-07-25T17:08:00Z"/>
          <w:rFonts w:ascii="Courier New" w:hAnsi="Courier New" w:eastAsia="Times New Roman" w:cs="Courier New"/>
          <w:color w:val="333333"/>
          <w:sz w:val="20"/>
          <w:szCs w:val="24"/>
        </w:rPr>
      </w:pPr>
      <w:del w:id="1990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);</w:delText>
        </w:r>
      </w:del>
    </w:p>
    <w:p>
      <w:pPr>
        <w:pStyle w:val="4"/>
        <w:rPr>
          <w:del w:id="1991" w:author="zhoujiaying (C)" w:date="2018-07-25T17:08:00Z"/>
        </w:rPr>
      </w:pPr>
      <w:del w:id="1992" w:author="zhoujiaying (C)" w:date="2018-07-25T17:08:00Z">
        <w:r>
          <w:rPr>
            <w:rFonts w:hint="eastAsia"/>
          </w:rPr>
          <w:delText>【回应】：</w:delText>
        </w:r>
      </w:del>
    </w:p>
    <w:p>
      <w:pPr>
        <w:pStyle w:val="4"/>
        <w:rPr>
          <w:del w:id="1993" w:author="zhoujiaying (C)" w:date="2018-07-25T17:08:00Z"/>
          <w:rFonts w:ascii="Courier New" w:hAnsi="Courier New" w:cs="Courier New" w:eastAsiaTheme="minorEastAsia"/>
          <w:color w:val="333333"/>
          <w:sz w:val="20"/>
          <w:szCs w:val="24"/>
        </w:rPr>
      </w:pPr>
      <w:del w:id="1994" w:author="zhoujiaying (C)" w:date="2018-07-25T17:08:00Z">
        <w:r>
          <w:rPr>
            <w:rFonts w:hint="eastAsia"/>
          </w:rPr>
          <w:delText>当调用成功时，JSSDK将调用</w:delText>
        </w:r>
      </w:del>
      <w:del w:id="1995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success</w:delText>
        </w:r>
      </w:del>
      <w:del w:id="1996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对应的回调函数，将如下结果返回到</w:delText>
        </w:r>
      </w:del>
      <w:del w:id="1997" w:author="zhoujiaying (C)" w:date="2018-07-25T17:0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delText>resultStr</w:delText>
        </w:r>
      </w:del>
      <w:del w:id="1998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中。</w:delText>
        </w:r>
      </w:del>
    </w:p>
    <w:p>
      <w:pPr>
        <w:pStyle w:val="51"/>
        <w:ind w:firstLine="643"/>
        <w:rPr>
          <w:del w:id="1999" w:author="zhoujiaying (C)" w:date="2018-07-25T17:08:00Z"/>
          <w:b/>
          <w:color w:val="00B050"/>
        </w:rPr>
      </w:pPr>
      <w:del w:id="2000" w:author="zhoujiaying (C)" w:date="2018-07-25T17:08:00Z">
        <w:r>
          <w:rPr>
            <w:rFonts w:hint="eastAsia"/>
            <w:b/>
            <w:color w:val="00B050"/>
          </w:rPr>
          <w:delText>{</w:delText>
        </w:r>
      </w:del>
    </w:p>
    <w:p>
      <w:pPr>
        <w:pStyle w:val="51"/>
        <w:ind w:firstLine="643"/>
        <w:rPr>
          <w:del w:id="2001" w:author="zhoujiaying (C)" w:date="2018-07-25T17:08:00Z"/>
          <w:b/>
          <w:color w:val="00B050"/>
        </w:rPr>
      </w:pPr>
      <w:del w:id="2002" w:author="zhoujiaying (C)" w:date="2018-07-25T17:08:00Z">
        <w:r>
          <w:rPr>
            <w:rFonts w:hint="eastAsia"/>
            <w:b/>
            <w:color w:val="00B050"/>
          </w:rPr>
          <w:delText xml:space="preserve">  </w:delText>
        </w:r>
      </w:del>
      <w:del w:id="2003" w:author="zhoujiaying (C)" w:date="2018-07-25T17:08:00Z">
        <w:r>
          <w:rPr>
            <w:b/>
            <w:color w:val="00B050"/>
          </w:rPr>
          <w:delText xml:space="preserve">"errcode": </w:delText>
        </w:r>
      </w:del>
      <w:del w:id="2004" w:author="zhoujiaying (C)" w:date="2018-07-25T17:08:00Z">
        <w:r>
          <w:rPr>
            <w:rFonts w:hint="eastAsia"/>
            <w:b/>
            <w:color w:val="00B050"/>
          </w:rPr>
          <w:delText>0</w:delText>
        </w:r>
      </w:del>
    </w:p>
    <w:p>
      <w:pPr>
        <w:pStyle w:val="51"/>
        <w:ind w:firstLine="643"/>
        <w:rPr>
          <w:del w:id="2005" w:author="zhoujiaying (C)" w:date="2018-07-25T17:08:00Z"/>
          <w:b/>
          <w:color w:val="00B050"/>
        </w:rPr>
      </w:pPr>
      <w:del w:id="2006" w:author="zhoujiaying (C)" w:date="2018-07-25T17:08:00Z">
        <w:r>
          <w:rPr>
            <w:rFonts w:hint="eastAsia"/>
            <w:b/>
            <w:color w:val="00B050"/>
          </w:rPr>
          <w:delText>}</w:delText>
        </w:r>
      </w:del>
    </w:p>
    <w:p>
      <w:pPr>
        <w:pStyle w:val="4"/>
        <w:rPr>
          <w:del w:id="2007" w:author="zhoujiaying (C)" w:date="2018-07-25T17:08:00Z"/>
        </w:rPr>
      </w:pPr>
      <w:del w:id="2008" w:author="zhoujiaying (C)" w:date="2018-07-25T17:08:00Z">
        <w:r>
          <w:rPr>
            <w:rFonts w:hint="eastAsia"/>
          </w:rPr>
          <w:delText>【错误码】：</w:delText>
        </w:r>
      </w:del>
    </w:p>
    <w:p>
      <w:pPr>
        <w:pStyle w:val="51"/>
        <w:ind w:firstLine="643"/>
        <w:rPr>
          <w:del w:id="2009" w:author="zhoujiaying (C)" w:date="2018-07-25T17:08:00Z"/>
          <w:b/>
          <w:color w:val="00B050"/>
        </w:rPr>
      </w:pPr>
      <w:del w:id="2010" w:author="zhoujiaying (C)" w:date="2018-07-25T17:08:00Z">
        <w:r>
          <w:rPr>
            <w:rFonts w:hint="eastAsia"/>
            <w:b/>
            <w:color w:val="00B050"/>
          </w:rPr>
          <w:delText>{</w:delText>
        </w:r>
      </w:del>
    </w:p>
    <w:p>
      <w:pPr>
        <w:pStyle w:val="51"/>
        <w:ind w:firstLine="643"/>
        <w:rPr>
          <w:del w:id="2011" w:author="zhoujiaying (C)" w:date="2018-07-25T17:08:00Z"/>
          <w:b/>
          <w:color w:val="00B050"/>
        </w:rPr>
      </w:pPr>
      <w:del w:id="2012" w:author="zhoujiaying (C)" w:date="2018-07-25T17:08:00Z">
        <w:r>
          <w:rPr>
            <w:rFonts w:hint="eastAsia"/>
            <w:b/>
            <w:color w:val="00B050"/>
          </w:rPr>
          <w:delText xml:space="preserve">  </w:delText>
        </w:r>
      </w:del>
      <w:del w:id="2013" w:author="zhoujiaying (C)" w:date="2018-07-25T17:08:00Z">
        <w:r>
          <w:rPr>
            <w:b/>
            <w:color w:val="00B050"/>
          </w:rPr>
          <w:delText xml:space="preserve">"errcode": </w:delText>
        </w:r>
      </w:del>
      <w:del w:id="2014" w:author="zhoujiaying (C)" w:date="2018-07-25T17:08:00Z">
        <w:r>
          <w:rPr>
            <w:rFonts w:hint="eastAsia"/>
            <w:b/>
            <w:color w:val="00B050"/>
          </w:rPr>
          <w:delText>11</w:delText>
        </w:r>
      </w:del>
    </w:p>
    <w:p>
      <w:pPr>
        <w:pStyle w:val="51"/>
        <w:ind w:firstLine="643"/>
        <w:rPr>
          <w:del w:id="2015" w:author="zhoujiaying (C)" w:date="2018-07-25T17:08:00Z"/>
          <w:b/>
          <w:color w:val="00B050"/>
        </w:rPr>
      </w:pPr>
      <w:del w:id="2016" w:author="zhoujiaying (C)" w:date="2018-07-25T17:08:00Z">
        <w:r>
          <w:rPr>
            <w:rFonts w:hint="eastAsia"/>
            <w:b/>
            <w:color w:val="00B050"/>
          </w:rPr>
          <w:delText>}</w:delText>
        </w:r>
      </w:del>
    </w:p>
    <w:p>
      <w:pPr>
        <w:pStyle w:val="4"/>
        <w:rPr>
          <w:del w:id="2017" w:author="zhoujiaying (C)" w:date="2018-07-25T17:08:00Z"/>
        </w:rPr>
      </w:pPr>
      <w:del w:id="2018" w:author="zhoujiaying (C)" w:date="2018-07-25T17:08:00Z">
        <w:r>
          <w:rPr>
            <w:rFonts w:hint="eastAsia"/>
          </w:rPr>
          <w:delText>错误码取值参见最下方表格。</w:delText>
        </w:r>
      </w:del>
    </w:p>
    <w:p>
      <w:pPr>
        <w:pStyle w:val="4"/>
        <w:rPr>
          <w:del w:id="2019" w:author="zhoujiaying (C)" w:date="2018-07-25T17:08:00Z"/>
        </w:rPr>
      </w:pPr>
      <w:del w:id="2020" w:author="zhoujiaying (C)" w:date="2018-07-25T17:08:00Z">
        <w:r>
          <w:rPr>
            <w:rFonts w:hint="eastAsia"/>
          </w:rPr>
          <w:delText>如果数据校验失败，返回</w:delText>
        </w:r>
      </w:del>
      <w:del w:id="2021" w:author="zhoujiaying (C)" w:date="2018-07-25T17:08:00Z">
        <w:r>
          <w:rPr/>
          <w:fldChar w:fldCharType="begin"/>
        </w:r>
      </w:del>
      <w:del w:id="2022" w:author="zhoujiaying (C)" w:date="2018-07-25T17:08:00Z">
        <w:r>
          <w:rPr/>
          <w:delInstrText xml:space="preserve"> HYPERLINK \l "_异常错误码描述_2" </w:delInstrText>
        </w:r>
      </w:del>
      <w:del w:id="2023" w:author="zhoujiaying (C)" w:date="2018-07-25T17:08:00Z">
        <w:r>
          <w:rPr/>
          <w:fldChar w:fldCharType="separate"/>
        </w:r>
      </w:del>
      <w:del w:id="2024" w:author="zhoujiaying (C)" w:date="2018-07-25T17:08:00Z">
        <w:r>
          <w:rPr>
            <w:rStyle w:val="26"/>
            <w:rFonts w:hint="eastAsia"/>
          </w:rPr>
          <w:delText>HILINK_VALIDATE_ERR</w:delText>
        </w:r>
      </w:del>
      <w:del w:id="2025" w:author="zhoujiaying (C)" w:date="2018-07-25T17:08:00Z">
        <w:r>
          <w:rPr>
            <w:rStyle w:val="26"/>
          </w:rPr>
          <w:fldChar w:fldCharType="end"/>
        </w:r>
      </w:del>
      <w:del w:id="2026" w:author="zhoujiaying (C)" w:date="2018-07-25T17:08:00Z">
        <w:r>
          <w:rPr>
            <w:rFonts w:hint="eastAsia"/>
          </w:rPr>
          <w:delText>；</w:delText>
        </w:r>
      </w:del>
    </w:p>
    <w:p>
      <w:pPr>
        <w:pStyle w:val="4"/>
        <w:rPr>
          <w:del w:id="2027" w:author="zhoujiaying (C)" w:date="2018-07-25T17:08:00Z"/>
        </w:rPr>
      </w:pPr>
      <w:del w:id="2028" w:author="zhoujiaying (C)" w:date="2018-07-25T17:08:00Z">
        <w:r>
          <w:rPr>
            <w:rFonts w:hint="eastAsia"/>
          </w:rPr>
          <w:delText>如果设备不在线，返回</w:delText>
        </w:r>
      </w:del>
      <w:del w:id="2029" w:author="zhoujiaying (C)" w:date="2018-07-25T17:08:00Z">
        <w:r>
          <w:rPr/>
          <w:fldChar w:fldCharType="begin"/>
        </w:r>
      </w:del>
      <w:del w:id="2030" w:author="zhoujiaying (C)" w:date="2018-07-25T17:08:00Z">
        <w:r>
          <w:rPr/>
          <w:delInstrText xml:space="preserve"> HYPERLINK \l "_异常错误码描述_2" </w:delInstrText>
        </w:r>
      </w:del>
      <w:del w:id="2031" w:author="zhoujiaying (C)" w:date="2018-07-25T17:08:00Z">
        <w:r>
          <w:rPr/>
          <w:fldChar w:fldCharType="separate"/>
        </w:r>
      </w:del>
      <w:del w:id="2032" w:author="zhoujiaying (C)" w:date="2018-07-25T17:08:00Z">
        <w:r>
          <w:rPr>
            <w:rStyle w:val="26"/>
            <w:rFonts w:hint="eastAsia"/>
          </w:rPr>
          <w:delText>HILINK_DEV_OFFLINE</w:delText>
        </w:r>
      </w:del>
      <w:del w:id="2033" w:author="zhoujiaying (C)" w:date="2018-07-25T17:08:00Z">
        <w:r>
          <w:rPr>
            <w:rStyle w:val="26"/>
          </w:rPr>
          <w:fldChar w:fldCharType="end"/>
        </w:r>
      </w:del>
      <w:del w:id="2034" w:author="zhoujiaying (C)" w:date="2018-07-25T17:08:00Z">
        <w:r>
          <w:rPr>
            <w:rFonts w:hint="eastAsia"/>
          </w:rPr>
          <w:delText>；</w:delText>
        </w:r>
      </w:del>
    </w:p>
    <w:p>
      <w:pPr>
        <w:pStyle w:val="4"/>
        <w:rPr>
          <w:del w:id="2035" w:author="zhoujiaying (C)" w:date="2018-07-25T17:08:00Z"/>
        </w:rPr>
      </w:pPr>
      <w:del w:id="2036" w:author="zhoujiaying (C)" w:date="2018-07-25T17:08:00Z">
        <w:r>
          <w:rPr>
            <w:rFonts w:hint="eastAsia"/>
          </w:rPr>
          <w:delText>如果设备响应超时，返回</w:delText>
        </w:r>
      </w:del>
      <w:del w:id="2037" w:author="zhoujiaying (C)" w:date="2018-07-25T17:08:00Z">
        <w:r>
          <w:rPr/>
          <w:fldChar w:fldCharType="begin"/>
        </w:r>
      </w:del>
      <w:del w:id="2038" w:author="zhoujiaying (C)" w:date="2018-07-25T17:08:00Z">
        <w:r>
          <w:rPr/>
          <w:delInstrText xml:space="preserve"> HYPERLINK \l "_异常错误码描述_2" </w:delInstrText>
        </w:r>
      </w:del>
      <w:del w:id="2039" w:author="zhoujiaying (C)" w:date="2018-07-25T17:08:00Z">
        <w:r>
          <w:rPr/>
          <w:fldChar w:fldCharType="separate"/>
        </w:r>
      </w:del>
      <w:del w:id="2040" w:author="zhoujiaying (C)" w:date="2018-07-25T17:08:00Z">
        <w:r>
          <w:rPr>
            <w:rStyle w:val="26"/>
            <w:rFonts w:hint="eastAsia"/>
          </w:rPr>
          <w:delText>HILINK_DEV_TIMEOUT</w:delText>
        </w:r>
      </w:del>
      <w:del w:id="2041" w:author="zhoujiaying (C)" w:date="2018-07-25T17:08:00Z">
        <w:r>
          <w:rPr>
            <w:rStyle w:val="26"/>
          </w:rPr>
          <w:fldChar w:fldCharType="end"/>
        </w:r>
      </w:del>
      <w:del w:id="2042" w:author="zhoujiaying (C)" w:date="2018-07-25T17:08:00Z">
        <w:r>
          <w:rPr>
            <w:rFonts w:hint="eastAsia"/>
          </w:rPr>
          <w:delText>。</w:delText>
        </w:r>
      </w:del>
    </w:p>
    <w:p>
      <w:pPr>
        <w:rPr>
          <w:del w:id="2043" w:author="zhoujiaying (C)" w:date="2018-07-25T17:08:00Z"/>
        </w:rPr>
      </w:pPr>
    </w:p>
    <w:p>
      <w:pPr>
        <w:pStyle w:val="5"/>
        <w:rPr>
          <w:del w:id="2044" w:author="zhoujiaying (C)" w:date="2018-07-25T17:08:00Z"/>
          <w:strike/>
          <w:rPrChange w:id="2045" w:author="zhoujiaying (C)" w:date="2018-03-14T10:37:00Z">
            <w:rPr>
              <w:del w:id="2046" w:author="zhoujiaying (C)" w:date="2018-07-25T17:08:00Z"/>
            </w:rPr>
          </w:rPrChange>
        </w:rPr>
      </w:pPr>
      <w:del w:id="2047" w:author="zhoujiaying (C)" w:date="2018-07-25T17:08:00Z">
        <w:bookmarkStart w:id="27" w:name="_Toc515099343"/>
        <w:r>
          <w:rPr>
            <w:rFonts w:hint="eastAsia"/>
            <w:strike/>
            <w:rPrChange w:id="2048" w:author="zhoujiaying (C)" w:date="2018-03-14T10:37:00Z">
              <w:rPr>
                <w:rFonts w:hint="eastAsia"/>
              </w:rPr>
            </w:rPrChange>
          </w:rPr>
          <w:delText>返回首页</w:delText>
        </w:r>
        <w:bookmarkEnd w:id="27"/>
      </w:del>
    </w:p>
    <w:p>
      <w:pPr>
        <w:ind w:firstLine="420"/>
        <w:rPr>
          <w:del w:id="2049" w:author="zhoujiaying (C)" w:date="2018-07-25T17:08:00Z"/>
        </w:rPr>
      </w:pPr>
      <w:del w:id="2050" w:author="zhoujiaying (C)" w:date="2018-07-25T17:08:00Z">
        <w:r>
          <w:rPr>
            <w:rFonts w:hint="eastAsia"/>
          </w:rPr>
          <w:delText>web页面中调用该函数，用来关闭当前页面，返回首页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del w:id="2051" w:author="zhoujiaying (C)" w:date="2018-07-25T17:08:00Z"/>
          <w:rFonts w:ascii="Courier New" w:hAnsi="Courier New" w:eastAsia="Times New Roman" w:cs="Courier New"/>
          <w:color w:val="333333"/>
          <w:sz w:val="20"/>
          <w:szCs w:val="24"/>
        </w:rPr>
      </w:pPr>
      <w:del w:id="2052" w:author="zhoujiaying (C)" w:date="2018-07-25T17:0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window.close();</w:delText>
        </w:r>
      </w:del>
    </w:p>
    <w:p>
      <w:pPr>
        <w:pStyle w:val="4"/>
        <w:rPr>
          <w:del w:id="2053" w:author="zhoujiaying (C)" w:date="2018-07-25T17:08:00Z"/>
        </w:rPr>
      </w:pPr>
      <w:del w:id="2054" w:author="zhoujiaying (C)" w:date="2018-07-25T17:08:00Z">
        <w:r>
          <w:rPr>
            <w:rFonts w:hint="eastAsia"/>
          </w:rPr>
          <w:delText>【错误码】：无</w:delText>
        </w:r>
      </w:del>
    </w:p>
    <w:p>
      <w:pPr>
        <w:rPr>
          <w:del w:id="2055" w:author="zhoujiaying (C)" w:date="2018-07-25T17:08:00Z"/>
        </w:rPr>
      </w:pPr>
    </w:p>
    <w:p>
      <w:pPr>
        <w:pStyle w:val="5"/>
      </w:pPr>
      <w:bookmarkStart w:id="28" w:name="_Toc515099344"/>
      <w:r>
        <w:rPr>
          <w:rFonts w:hint="eastAsia"/>
        </w:rPr>
        <w:t>拉起时间选择弹窗</w:t>
      </w:r>
      <w:bookmarkEnd w:id="28"/>
    </w:p>
    <w:p>
      <w:pPr>
        <w:pStyle w:val="4"/>
      </w:pPr>
      <w:r>
        <w:rPr>
          <w:rFonts w:hint="eastAsia"/>
        </w:rPr>
        <w:t>当需要在页面中跳转时间选择弹框时，WEB中</w:t>
      </w:r>
      <w:r>
        <w:t>调用</w:t>
      </w:r>
      <w:r>
        <w:rPr>
          <w:rFonts w:hint="eastAsia"/>
        </w:rPr>
        <w:t>js</w:t>
      </w:r>
      <w:r>
        <w:t>方法如下</w:t>
      </w:r>
      <w:r>
        <w:rPr>
          <w:rFonts w:hint="eastAsia"/>
        </w:rPr>
        <w:t>，提示框将叠加展示在当前界面</w:t>
      </w:r>
      <w:r>
        <w:t>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timerDiag(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com.huawei.smarthome.timerDiag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URI,string,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弹出时间选择窗口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056" w:author="zhoujiaying (C)" w:date="2017-12-15T15:02:00Z"/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title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param,string,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提示框标题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20"/>
          <w:szCs w:val="24"/>
          <w:rPrChange w:id="2057" w:author="zhoujiaying (C)" w:date="2017-12-15T15:02:00Z">
            <w:rPr>
              <w:rFonts w:ascii="Courier New" w:hAnsi="Courier New" w:cs="Courier New" w:eastAsiaTheme="minorEastAsia"/>
              <w:color w:val="333333"/>
              <w:sz w:val="16"/>
              <w:szCs w:val="24"/>
            </w:rPr>
          </w:rPrChange>
        </w:rPr>
      </w:pPr>
      <w:ins w:id="2058" w:author="zhoujiaying (C)" w:date="2017-12-15T15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059" w:author="zhoujiaying (C)" w:date="2017-12-15T15:0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2060" w:author="zhoujiaying (C)" w:date="2017-12-15T15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2061" w:author="zhoujiaying (C)" w:date="2017-12-15T15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2062" w:author="zhoujiaying (C)" w:date="2017-12-15T15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063" w:author="zhoujiaying (C)" w:date="2017-12-15T15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body,string,时间选择框</w:t>
        </w:r>
      </w:ins>
      <w:ins w:id="2064" w:author="zhoujiaying (C)" w:date="2017-12-15T15:0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属性，</w:t>
        </w:r>
      </w:ins>
      <w:ins w:id="2065" w:author="zhoujiaying (C)" w:date="2017-12-15T15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4"/>
      </w:pPr>
      <w:r>
        <w:rPr>
          <w:rFonts w:hint="eastAsia"/>
        </w:rPr>
        <w:t>效果图：</w:t>
      </w:r>
    </w:p>
    <w:p>
      <w:pPr>
        <w:pStyle w:val="4"/>
      </w:pPr>
      <w:r>
        <w:rPr>
          <w:rFonts w:hint="eastAsia"/>
        </w:rPr>
        <w:drawing>
          <wp:inline distT="0" distB="0" distL="0" distR="0">
            <wp:extent cx="2115820" cy="376237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751" cy="37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ns w:id="2066" w:author="zhoujiaying (C)" w:date="2017-12-15T15:03:00Z"/>
        </w:rPr>
      </w:pPr>
      <w:ins w:id="2067" w:author="zhoujiaying (C)" w:date="2017-12-15T15:0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2068" w:author="zhoujiaying (C)" w:date="2017-12-15T15:0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2069" w:author="zhoujiaying (C)" w:date="2017-12-15T15:03:00Z">
        <w:r>
          <w:rPr>
            <w:rFonts w:hint="eastAsia"/>
          </w:rPr>
          <w:t>中列举出需要设置的</w:t>
        </w:r>
      </w:ins>
      <w:ins w:id="2070" w:author="zhoujiaying (C)" w:date="2017-12-15T15:03:00Z">
        <w:r>
          <w:rPr/>
          <w:t>时间选择框</w:t>
        </w:r>
      </w:ins>
      <w:ins w:id="2071" w:author="zhoujiaying (C)" w:date="2017-12-15T15:04:00Z">
        <w:r>
          <w:rPr/>
          <w:t>的属性。</w:t>
        </w:r>
      </w:ins>
    </w:p>
    <w:p>
      <w:pPr>
        <w:pStyle w:val="51"/>
        <w:ind w:firstLine="643"/>
        <w:rPr>
          <w:ins w:id="2072" w:author="zhoujiaying (C)" w:date="2017-12-15T15:03:00Z"/>
          <w:b/>
          <w:color w:val="00B050"/>
        </w:rPr>
      </w:pPr>
      <w:ins w:id="2073" w:author="zhoujiaying (C)" w:date="2017-12-15T15:03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883" w:firstLineChars="550"/>
        <w:rPr>
          <w:ins w:id="2074" w:author="zhoujiaying (C)" w:date="2017-12-15T15:03:00Z"/>
          <w:b/>
          <w:color w:val="00B050"/>
        </w:rPr>
      </w:pPr>
      <w:ins w:id="2075" w:author="zhoujiaying (C)" w:date="2017-12-15T15:03:00Z">
        <w:r>
          <w:rPr>
            <w:b/>
            <w:color w:val="00B050"/>
          </w:rPr>
          <w:t>"</w:t>
        </w:r>
      </w:ins>
      <w:ins w:id="2076" w:author="zhoujiaying (C)" w:date="2017-12-15T15:04:00Z">
        <w:r>
          <w:rPr>
            <w:b/>
            <w:color w:val="00B050"/>
          </w:rPr>
          <w:t>maxHour</w:t>
        </w:r>
      </w:ins>
      <w:ins w:id="2077" w:author="zhoujiaying (C)" w:date="2017-12-15T15:03:00Z">
        <w:r>
          <w:rPr>
            <w:b/>
            <w:color w:val="00B050"/>
          </w:rPr>
          <w:t>"</w:t>
        </w:r>
      </w:ins>
      <w:ins w:id="2078" w:author="zhoujiaying (C)" w:date="2017-12-15T15:03:00Z">
        <w:r>
          <w:rPr>
            <w:rFonts w:hint="eastAsia"/>
            <w:b/>
            <w:color w:val="00B050"/>
          </w:rPr>
          <w:t>:</w:t>
        </w:r>
      </w:ins>
      <w:ins w:id="2079" w:author="zhoujiaying (C)" w:date="2017-12-15T15:04:00Z">
        <w:r>
          <w:rPr>
            <w:b/>
            <w:color w:val="00B050"/>
          </w:rPr>
          <w:t xml:space="preserve"> 24 //</w:t>
        </w:r>
      </w:ins>
      <w:ins w:id="2080" w:author="zhoujiaying (C)" w:date="2017-12-15T15:04:00Z">
        <w:r>
          <w:rPr>
            <w:rFonts w:hint="eastAsia"/>
            <w:b/>
            <w:color w:val="00B050"/>
          </w:rPr>
          <w:t>可选择</w:t>
        </w:r>
      </w:ins>
      <w:ins w:id="2081" w:author="zhoujiaying (C)" w:date="2017-12-15T15:04:00Z">
        <w:r>
          <w:rPr>
            <w:b/>
            <w:color w:val="00B050"/>
          </w:rPr>
          <w:t>的最大小时</w:t>
        </w:r>
      </w:ins>
    </w:p>
    <w:p>
      <w:pPr>
        <w:pStyle w:val="51"/>
        <w:ind w:firstLine="883" w:firstLineChars="550"/>
        <w:rPr>
          <w:ins w:id="2082" w:author="zhoujiaying (C)" w:date="2017-12-15T15:05:00Z"/>
          <w:b/>
          <w:color w:val="00B050"/>
        </w:rPr>
      </w:pPr>
      <w:ins w:id="2083" w:author="zhoujiaying (C)" w:date="2017-12-15T15:03:00Z">
        <w:r>
          <w:rPr>
            <w:b/>
            <w:color w:val="00B050"/>
          </w:rPr>
          <w:t>"</w:t>
        </w:r>
      </w:ins>
      <w:ins w:id="2084" w:author="zhoujiaying (C)" w:date="2017-12-15T15:04:00Z">
        <w:r>
          <w:rPr>
            <w:b/>
            <w:color w:val="00B050"/>
          </w:rPr>
          <w:t>minHour</w:t>
        </w:r>
      </w:ins>
      <w:ins w:id="2085" w:author="zhoujiaying (C)" w:date="2017-12-15T15:03:00Z">
        <w:r>
          <w:rPr>
            <w:b/>
            <w:color w:val="00B050"/>
          </w:rPr>
          <w:t>"</w:t>
        </w:r>
      </w:ins>
      <w:ins w:id="2086" w:author="zhoujiaying (C)" w:date="2017-12-15T15:03:00Z">
        <w:r>
          <w:rPr>
            <w:rFonts w:hint="eastAsia"/>
            <w:b/>
            <w:color w:val="00B050"/>
          </w:rPr>
          <w:t>:</w:t>
        </w:r>
      </w:ins>
      <w:ins w:id="2087" w:author="zhoujiaying (C)" w:date="2017-12-15T15:04:00Z">
        <w:r>
          <w:rPr>
            <w:b/>
            <w:color w:val="00B050"/>
          </w:rPr>
          <w:t xml:space="preserve"> 0</w:t>
        </w:r>
      </w:ins>
      <w:ins w:id="2088" w:author="zhoujiaying (C)" w:date="2017-12-15T15:05:00Z">
        <w:r>
          <w:rPr>
            <w:b/>
            <w:color w:val="00B050"/>
          </w:rPr>
          <w:t xml:space="preserve"> //</w:t>
        </w:r>
      </w:ins>
      <w:ins w:id="2089" w:author="zhoujiaying (C)" w:date="2017-12-15T15:05:00Z">
        <w:r>
          <w:rPr>
            <w:rFonts w:hint="eastAsia"/>
            <w:b/>
            <w:color w:val="00B050"/>
          </w:rPr>
          <w:t>可选择</w:t>
        </w:r>
      </w:ins>
      <w:ins w:id="2090" w:author="zhoujiaying (C)" w:date="2017-12-15T15:05:00Z">
        <w:r>
          <w:rPr>
            <w:b/>
            <w:color w:val="00B050"/>
          </w:rPr>
          <w:t>的最</w:t>
        </w:r>
      </w:ins>
      <w:ins w:id="2091" w:author="zhoujiaying (C)" w:date="2017-12-15T15:05:00Z">
        <w:r>
          <w:rPr>
            <w:rFonts w:hint="eastAsia"/>
            <w:b/>
            <w:color w:val="00B050"/>
          </w:rPr>
          <w:t>小</w:t>
        </w:r>
      </w:ins>
      <w:ins w:id="2092" w:author="zhoujiaying (C)" w:date="2017-12-15T15:05:00Z">
        <w:r>
          <w:rPr>
            <w:b/>
            <w:color w:val="00B050"/>
          </w:rPr>
          <w:t>小时</w:t>
        </w:r>
      </w:ins>
    </w:p>
    <w:p>
      <w:pPr>
        <w:pStyle w:val="51"/>
        <w:ind w:firstLine="883" w:firstLineChars="550"/>
        <w:rPr>
          <w:ins w:id="2093" w:author="zhoujiaying (C)" w:date="2017-12-15T15:05:00Z"/>
          <w:b/>
          <w:color w:val="00B050"/>
        </w:rPr>
      </w:pPr>
      <w:ins w:id="2094" w:author="zhoujiaying (C)" w:date="2017-12-15T15:05:00Z">
        <w:r>
          <w:rPr>
            <w:b/>
            <w:color w:val="00B050"/>
          </w:rPr>
          <w:t>“maxMinute”: 59 //</w:t>
        </w:r>
      </w:ins>
      <w:ins w:id="2095" w:author="zhoujiaying (C)" w:date="2017-12-15T15:05:00Z">
        <w:r>
          <w:rPr>
            <w:rFonts w:hint="eastAsia"/>
            <w:b/>
            <w:color w:val="00B050"/>
          </w:rPr>
          <w:t>可选择</w:t>
        </w:r>
      </w:ins>
      <w:ins w:id="2096" w:author="zhoujiaying (C)" w:date="2017-12-15T15:05:00Z">
        <w:r>
          <w:rPr>
            <w:b/>
            <w:color w:val="00B050"/>
          </w:rPr>
          <w:t>的最大分钟数</w:t>
        </w:r>
      </w:ins>
    </w:p>
    <w:p>
      <w:pPr>
        <w:pStyle w:val="51"/>
        <w:ind w:firstLine="883" w:firstLineChars="550"/>
        <w:rPr>
          <w:ins w:id="2097" w:author="zhoujiaying (C)" w:date="2017-12-15T15:03:00Z"/>
          <w:b/>
          <w:color w:val="00B050"/>
        </w:rPr>
      </w:pPr>
      <w:ins w:id="2098" w:author="zhoujiaying (C)" w:date="2017-12-15T15:05:00Z">
        <w:r>
          <w:rPr>
            <w:b/>
            <w:color w:val="00B050"/>
          </w:rPr>
          <w:t>“minMinute”: 0 //</w:t>
        </w:r>
      </w:ins>
      <w:ins w:id="2099" w:author="zhoujiaying (C)" w:date="2017-12-15T15:06:00Z">
        <w:r>
          <w:rPr>
            <w:rFonts w:hint="eastAsia"/>
            <w:b/>
            <w:color w:val="00B050"/>
          </w:rPr>
          <w:t>可选择</w:t>
        </w:r>
      </w:ins>
      <w:ins w:id="2100" w:author="zhoujiaying (C)" w:date="2017-12-15T15:06:00Z">
        <w:r>
          <w:rPr>
            <w:b/>
            <w:color w:val="00B050"/>
          </w:rPr>
          <w:t>的最小分钟数</w:t>
        </w:r>
      </w:ins>
    </w:p>
    <w:p>
      <w:pPr>
        <w:pStyle w:val="51"/>
        <w:ind w:firstLine="643"/>
        <w:rPr>
          <w:ins w:id="2101" w:author="zhoujiaying (C)" w:date="2017-12-15T15:03:00Z"/>
          <w:b/>
          <w:color w:val="00B050"/>
        </w:rPr>
      </w:pPr>
      <w:ins w:id="2102" w:author="zhoujiaying (C)" w:date="2017-12-15T15:03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103" w:author="zhoujiaying (C)" w:date="2017-12-15T15:03:00Z"/>
        </w:rPr>
      </w:pPr>
      <w:ins w:id="2104" w:author="zhoujiaying (C)" w:date="2017-12-15T15:03:00Z">
        <w:r>
          <w:rPr/>
          <w:t>B</w:t>
        </w:r>
      </w:ins>
      <w:ins w:id="2105" w:author="zhoujiaying (C)" w:date="2017-12-15T15:03:00Z">
        <w:r>
          <w:rPr>
            <w:rFonts w:hint="eastAsia"/>
          </w:rPr>
          <w:t>ody不能为空，否则将失败。</w:t>
        </w:r>
      </w:ins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hour</w:t>
      </w:r>
      <w:r>
        <w:rPr>
          <w:b/>
          <w:color w:val="00B050"/>
        </w:rPr>
        <w:t>": "</w:t>
      </w:r>
      <w:r>
        <w:rPr>
          <w:rFonts w:hint="eastAsia"/>
          <w:b/>
          <w:color w:val="00B050"/>
        </w:rPr>
        <w:t>12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miniute</w:t>
      </w:r>
      <w:r>
        <w:rPr>
          <w:b/>
          <w:color w:val="00B050"/>
        </w:rPr>
        <w:t>": "</w:t>
      </w:r>
      <w:r>
        <w:rPr>
          <w:rFonts w:hint="eastAsia"/>
          <w:b/>
          <w:color w:val="00B050"/>
        </w:rPr>
        <w:t>11</w:t>
      </w:r>
      <w:r>
        <w:rPr>
          <w:b/>
          <w:color w:val="00B050"/>
        </w:rPr>
        <w:t>"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5"/>
        <w:numPr>
          <w:ilvl w:val="2"/>
          <w:numId w:val="1"/>
        </w:numPr>
        <w:tabs>
          <w:tab w:val="left" w:pos="1134"/>
          <w:tab w:val="clear" w:pos="567"/>
        </w:tabs>
        <w:ind w:left="1134"/>
        <w:rPr>
          <w:ins w:id="2107" w:author="zhoujiaying (C)" w:date="2018-01-03T10:57:00Z"/>
        </w:rPr>
        <w:pPrChange w:id="2106" w:author="zhoujiaying (C)" w:date="2018-01-03T10:58:00Z">
          <w:pPr>
            <w:pStyle w:val="5"/>
            <w:numPr>
              <w:ilvl w:val="2"/>
              <w:numId w:val="2"/>
            </w:numPr>
          </w:pPr>
        </w:pPrChange>
      </w:pPr>
      <w:ins w:id="2108" w:author="zhoujiaying (C)" w:date="2018-01-03T10:57:00Z">
        <w:bookmarkStart w:id="29" w:name="_Toc515099345"/>
        <w:r>
          <w:rPr>
            <w:rFonts w:hint="eastAsia"/>
          </w:rPr>
          <w:t>拉起</w:t>
        </w:r>
      </w:ins>
      <w:ins w:id="2109" w:author="zhoujiaying (C)" w:date="2018-01-03T10:58:00Z">
        <w:r>
          <w:rPr>
            <w:rFonts w:hint="eastAsia"/>
          </w:rPr>
          <w:t>倒计时</w:t>
        </w:r>
      </w:ins>
      <w:ins w:id="2110" w:author="zhoujiaying (C)" w:date="2018-01-03T10:57:00Z">
        <w:r>
          <w:rPr>
            <w:rFonts w:hint="eastAsia"/>
          </w:rPr>
          <w:t>选择弹窗</w:t>
        </w:r>
        <w:bookmarkEnd w:id="29"/>
      </w:ins>
    </w:p>
    <w:p>
      <w:pPr>
        <w:pStyle w:val="4"/>
        <w:rPr>
          <w:ins w:id="2111" w:author="zhoujiaying (C)" w:date="2018-01-03T10:57:00Z"/>
        </w:rPr>
      </w:pPr>
      <w:ins w:id="2112" w:author="zhoujiaying (C)" w:date="2018-01-03T10:57:00Z">
        <w:r>
          <w:rPr>
            <w:rFonts w:hint="eastAsia"/>
          </w:rPr>
          <w:t>当需要在页面中</w:t>
        </w:r>
      </w:ins>
      <w:ins w:id="2113" w:author="zhoujiaying (C)" w:date="2018-01-03T10:58:00Z">
        <w:r>
          <w:rPr>
            <w:rFonts w:hint="eastAsia"/>
          </w:rPr>
          <w:t>拉起倒计时</w:t>
        </w:r>
      </w:ins>
      <w:ins w:id="2114" w:author="zhoujiaying (C)" w:date="2018-01-03T10:57:00Z">
        <w:r>
          <w:rPr>
            <w:rFonts w:hint="eastAsia"/>
          </w:rPr>
          <w:t>选择弹框时，WEB中</w:t>
        </w:r>
      </w:ins>
      <w:ins w:id="2115" w:author="zhoujiaying (C)" w:date="2018-01-03T10:57:00Z">
        <w:r>
          <w:rPr/>
          <w:t>调用</w:t>
        </w:r>
      </w:ins>
      <w:ins w:id="2116" w:author="zhoujiaying (C)" w:date="2018-01-03T10:57:00Z">
        <w:r>
          <w:rPr>
            <w:rFonts w:hint="eastAsia"/>
          </w:rPr>
          <w:t>js</w:t>
        </w:r>
      </w:ins>
      <w:ins w:id="2117" w:author="zhoujiaying (C)" w:date="2018-01-03T10:57:00Z">
        <w:r>
          <w:rPr/>
          <w:t>方法如下</w:t>
        </w:r>
      </w:ins>
      <w:ins w:id="2118" w:author="zhoujiaying (C)" w:date="2018-01-03T10:57:00Z">
        <w:r>
          <w:rPr>
            <w:rFonts w:hint="eastAsia"/>
          </w:rPr>
          <w:t>，提示框将叠加展示在当前界面</w:t>
        </w:r>
      </w:ins>
      <w:ins w:id="2119" w:author="zhoujiaying (C)" w:date="2018-01-03T10:57:00Z">
        <w:r>
          <w:rPr/>
          <w:t>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120" w:author="zhoujiaying (C)" w:date="2018-01-03T10:57:00Z"/>
          <w:rFonts w:ascii="Courier New" w:hAnsi="Courier New" w:cs="Courier New" w:eastAsiaTheme="minorEastAsia"/>
          <w:color w:val="333333"/>
          <w:sz w:val="20"/>
          <w:szCs w:val="24"/>
        </w:rPr>
      </w:pPr>
      <w:ins w:id="2121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2122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timerDiag(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123" w:author="zhoujiaying (C)" w:date="2018-01-03T10:57:00Z"/>
          <w:rFonts w:ascii="Courier New" w:hAnsi="Courier New" w:cs="Courier New" w:eastAsiaTheme="minorEastAsia"/>
          <w:color w:val="333333"/>
          <w:sz w:val="16"/>
          <w:szCs w:val="24"/>
        </w:rPr>
      </w:pPr>
      <w:ins w:id="2124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125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com.huawei.smarthome.</w:t>
        </w:r>
      </w:ins>
      <w:ins w:id="2126" w:author="zhoujiaying (C)" w:date="2018-01-03T10:58:00Z">
        <w:r>
          <w:rPr/>
          <w:t xml:space="preserve"> </w:t>
        </w:r>
      </w:ins>
      <w:ins w:id="2127" w:author="zhoujiaying (C)" w:date="2018-01-03T10:5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delayDig</w:t>
        </w:r>
      </w:ins>
      <w:ins w:id="2128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2129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2130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131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URI,string,</w:t>
        </w:r>
      </w:ins>
      <w:ins w:id="2132" w:author="zhoujiaying (C)" w:date="2018-01-03T10:5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2133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弹出</w:t>
        </w:r>
      </w:ins>
      <w:ins w:id="2134" w:author="zhoujiaying (C)" w:date="2018-01-03T10:5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倒计时</w:t>
        </w:r>
      </w:ins>
      <w:ins w:id="2135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选择窗口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136" w:author="zhoujiaying (C)" w:date="2018-01-03T10:57:00Z"/>
          <w:rFonts w:ascii="Courier New" w:hAnsi="Courier New" w:eastAsia="Times New Roman" w:cs="Courier New"/>
          <w:color w:val="333333"/>
          <w:sz w:val="20"/>
          <w:szCs w:val="24"/>
        </w:rPr>
      </w:pPr>
      <w:ins w:id="2137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2138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2139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140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2141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142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2143" w:author="zhoujiaying (C)" w:date="2018-01-03T10:5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2144" w:author="zhoujiaying (C)" w:date="2018-01-03T10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2145" w:author="zhoujiaying (C)" w:date="2018-01-03T10:5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146" w:author="zhoujiaying (C)" w:date="2018-01-03T10:57:00Z"/>
          <w:rFonts w:ascii="Courier New" w:hAnsi="Courier New" w:eastAsia="Times New Roman" w:cs="Courier New"/>
          <w:color w:val="333333"/>
          <w:sz w:val="20"/>
          <w:szCs w:val="24"/>
        </w:rPr>
      </w:pPr>
      <w:ins w:id="2147" w:author="zhoujiaying (C)" w:date="2018-01-03T10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2148" w:author="zhoujiaying (C)" w:date="2018-01-03T11:00:00Z"/>
        </w:rPr>
      </w:pPr>
      <w:ins w:id="2149" w:author="zhoujiaying (C)" w:date="2018-01-03T11:00:00Z">
        <w:r>
          <w:rPr>
            <w:rFonts w:hint="eastAsia"/>
          </w:rPr>
          <w:t>【回应】：</w:t>
        </w:r>
      </w:ins>
    </w:p>
    <w:p>
      <w:pPr>
        <w:pStyle w:val="4"/>
        <w:rPr>
          <w:ins w:id="2150" w:author="zhoujiaying (C)" w:date="2018-01-03T11:00:00Z"/>
          <w:rFonts w:ascii="Courier New" w:hAnsi="Courier New" w:cs="Courier New" w:eastAsiaTheme="minorEastAsia"/>
          <w:color w:val="333333"/>
          <w:sz w:val="20"/>
          <w:szCs w:val="24"/>
        </w:rPr>
      </w:pPr>
      <w:ins w:id="2151" w:author="zhoujiaying (C)" w:date="2018-01-03T11:00:00Z">
        <w:r>
          <w:rPr>
            <w:rFonts w:hint="eastAsia"/>
          </w:rPr>
          <w:t>当调用成功时，JSSDK将调用</w:t>
        </w:r>
      </w:ins>
      <w:ins w:id="2152" w:author="zhoujiaying (C)" w:date="2018-01-03T11:0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2153" w:author="zhoujiaying (C)" w:date="2018-01-03T11:0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2154" w:author="zhoujiaying (C)" w:date="2018-01-03T11:0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2155" w:author="zhoujiaying (C)" w:date="2018-01-03T11:0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2156" w:author="zhoujiaying (C)" w:date="2018-01-03T11:00:00Z"/>
          <w:b/>
          <w:color w:val="00B050"/>
        </w:rPr>
      </w:pPr>
      <w:ins w:id="2157" w:author="zhoujiaying (C)" w:date="2018-01-03T11:00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158" w:author="zhoujiaying (C)" w:date="2018-01-03T11:00:00Z"/>
          <w:b/>
          <w:color w:val="00B050"/>
        </w:rPr>
      </w:pPr>
      <w:ins w:id="2159" w:author="zhoujiaying (C)" w:date="2018-01-03T11:00:00Z">
        <w:r>
          <w:rPr>
            <w:rFonts w:hint="eastAsia"/>
            <w:b/>
            <w:color w:val="00B050"/>
          </w:rPr>
          <w:t xml:space="preserve">  </w:t>
        </w:r>
      </w:ins>
      <w:ins w:id="2160" w:author="zhoujiaying (C)" w:date="2018-01-03T11:00:00Z">
        <w:r>
          <w:rPr>
            <w:b/>
            <w:color w:val="00B050"/>
          </w:rPr>
          <w:t xml:space="preserve">"errcode": </w:t>
        </w:r>
      </w:ins>
      <w:ins w:id="2161" w:author="zhoujiaying (C)" w:date="2018-01-03T11:00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2162" w:author="zhoujiaying (C)" w:date="2018-01-03T11:00:00Z"/>
          <w:b/>
          <w:color w:val="00B050"/>
        </w:rPr>
      </w:pPr>
      <w:ins w:id="2163" w:author="zhoujiaying (C)" w:date="2018-01-03T11:00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164" w:author="zhoujiaying (C)" w:date="2018-01-03T11:00:00Z"/>
        </w:rPr>
      </w:pPr>
      <w:ins w:id="2165" w:author="zhoujiaying (C)" w:date="2018-01-03T11:00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2166" w:author="zhoujiaying (C)" w:date="2018-01-03T11:00:00Z"/>
          <w:b/>
          <w:color w:val="00B050"/>
        </w:rPr>
      </w:pPr>
      <w:ins w:id="2167" w:author="zhoujiaying (C)" w:date="2018-01-03T11:00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168" w:author="zhoujiaying (C)" w:date="2018-01-03T11:00:00Z"/>
          <w:b/>
          <w:color w:val="00B050"/>
        </w:rPr>
      </w:pPr>
      <w:ins w:id="2169" w:author="zhoujiaying (C)" w:date="2018-01-03T11:00:00Z">
        <w:r>
          <w:rPr>
            <w:rFonts w:hint="eastAsia"/>
            <w:b/>
            <w:color w:val="00B050"/>
          </w:rPr>
          <w:t xml:space="preserve">  </w:t>
        </w:r>
      </w:ins>
      <w:ins w:id="2170" w:author="zhoujiaying (C)" w:date="2018-01-03T11:00:00Z">
        <w:r>
          <w:rPr>
            <w:b/>
            <w:color w:val="00B050"/>
          </w:rPr>
          <w:t xml:space="preserve">"errcode": </w:t>
        </w:r>
      </w:ins>
      <w:ins w:id="2171" w:author="zhoujiaying (C)" w:date="2018-01-03T11:00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2172" w:author="zhoujiaying (C)" w:date="2018-01-03T11:00:00Z"/>
          <w:b/>
          <w:color w:val="00B050"/>
        </w:rPr>
      </w:pPr>
      <w:ins w:id="2173" w:author="zhoujiaying (C)" w:date="2018-01-03T11:00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174" w:author="zhoujiaying (C)" w:date="2018-01-03T11:00:00Z"/>
        </w:rPr>
      </w:pPr>
      <w:ins w:id="2175" w:author="zhoujiaying (C)" w:date="2018-01-03T11:00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2176" w:author="zhoujiaying (C)" w:date="2018-01-03T11:00:00Z"/>
        </w:rPr>
      </w:pPr>
      <w:ins w:id="2177" w:author="zhoujiaying (C)" w:date="2018-01-03T11:00:00Z">
        <w:r>
          <w:rPr>
            <w:rFonts w:hint="eastAsia"/>
          </w:rPr>
          <w:t>如果数据校验失败，返回</w:t>
        </w:r>
      </w:ins>
      <w:ins w:id="2178" w:author="zhoujiaying (C)" w:date="2018-01-03T11:00:00Z">
        <w:r>
          <w:rPr/>
          <w:fldChar w:fldCharType="begin"/>
        </w:r>
      </w:ins>
      <w:ins w:id="2179" w:author="zhoujiaying (C)" w:date="2018-01-03T11:00:00Z">
        <w:r>
          <w:rPr/>
          <w:instrText xml:space="preserve"> HYPERLINK \l "_异常错误码描述_2" </w:instrText>
        </w:r>
      </w:ins>
      <w:ins w:id="2180" w:author="zhoujiaying (C)" w:date="2018-01-03T11:00:00Z">
        <w:r>
          <w:rPr/>
          <w:fldChar w:fldCharType="separate"/>
        </w:r>
      </w:ins>
      <w:ins w:id="2181" w:author="zhoujiaying (C)" w:date="2018-01-03T11:00:00Z">
        <w:r>
          <w:rPr>
            <w:rStyle w:val="26"/>
            <w:rFonts w:hint="eastAsia"/>
          </w:rPr>
          <w:t>HILINK_VALIDATE_ERR</w:t>
        </w:r>
      </w:ins>
      <w:ins w:id="2182" w:author="zhoujiaying (C)" w:date="2018-01-03T11:00:00Z">
        <w:r>
          <w:rPr>
            <w:rStyle w:val="26"/>
          </w:rPr>
          <w:fldChar w:fldCharType="end"/>
        </w:r>
      </w:ins>
      <w:ins w:id="2183" w:author="zhoujiaying (C)" w:date="2018-01-03T11:00:00Z">
        <w:r>
          <w:rPr>
            <w:rFonts w:hint="eastAsia"/>
          </w:rPr>
          <w:t>；</w:t>
        </w:r>
      </w:ins>
    </w:p>
    <w:p>
      <w:pPr>
        <w:pStyle w:val="4"/>
        <w:rPr>
          <w:ins w:id="2184" w:author="zhoujiaying (C)" w:date="2018-01-03T11:00:00Z"/>
        </w:rPr>
      </w:pPr>
      <w:ins w:id="2185" w:author="zhoujiaying (C)" w:date="2018-01-03T11:00:00Z">
        <w:r>
          <w:rPr>
            <w:rFonts w:hint="eastAsia"/>
          </w:rPr>
          <w:t>如果设备不在线，返回</w:t>
        </w:r>
      </w:ins>
      <w:ins w:id="2186" w:author="zhoujiaying (C)" w:date="2018-01-03T11:00:00Z">
        <w:r>
          <w:rPr/>
          <w:fldChar w:fldCharType="begin"/>
        </w:r>
      </w:ins>
      <w:ins w:id="2187" w:author="zhoujiaying (C)" w:date="2018-01-03T11:00:00Z">
        <w:r>
          <w:rPr/>
          <w:instrText xml:space="preserve"> HYPERLINK \l "_异常错误码描述_2" </w:instrText>
        </w:r>
      </w:ins>
      <w:ins w:id="2188" w:author="zhoujiaying (C)" w:date="2018-01-03T11:00:00Z">
        <w:r>
          <w:rPr/>
          <w:fldChar w:fldCharType="separate"/>
        </w:r>
      </w:ins>
      <w:ins w:id="2189" w:author="zhoujiaying (C)" w:date="2018-01-03T11:00:00Z">
        <w:r>
          <w:rPr>
            <w:rStyle w:val="26"/>
            <w:rFonts w:hint="eastAsia"/>
          </w:rPr>
          <w:t>HILINK_DEV_OFFLINE</w:t>
        </w:r>
      </w:ins>
      <w:ins w:id="2190" w:author="zhoujiaying (C)" w:date="2018-01-03T11:00:00Z">
        <w:r>
          <w:rPr>
            <w:rStyle w:val="26"/>
          </w:rPr>
          <w:fldChar w:fldCharType="end"/>
        </w:r>
      </w:ins>
      <w:ins w:id="2191" w:author="zhoujiaying (C)" w:date="2018-01-03T11:00:00Z">
        <w:r>
          <w:rPr>
            <w:rFonts w:hint="eastAsia"/>
          </w:rPr>
          <w:t>；</w:t>
        </w:r>
      </w:ins>
    </w:p>
    <w:p>
      <w:pPr>
        <w:pStyle w:val="4"/>
        <w:rPr>
          <w:ins w:id="2192" w:author="zhoujiaying (C)" w:date="2018-01-03T11:00:00Z"/>
        </w:rPr>
      </w:pPr>
      <w:ins w:id="2193" w:author="zhoujiaying (C)" w:date="2018-01-03T11:00:00Z">
        <w:r>
          <w:rPr>
            <w:rFonts w:hint="eastAsia"/>
          </w:rPr>
          <w:t>如果设备响应超时，返回</w:t>
        </w:r>
      </w:ins>
      <w:ins w:id="2194" w:author="zhoujiaying (C)" w:date="2018-01-03T11:00:00Z">
        <w:r>
          <w:rPr/>
          <w:fldChar w:fldCharType="begin"/>
        </w:r>
      </w:ins>
      <w:ins w:id="2195" w:author="zhoujiaying (C)" w:date="2018-01-03T11:00:00Z">
        <w:r>
          <w:rPr/>
          <w:instrText xml:space="preserve"> HYPERLINK \l "_异常错误码描述_2" </w:instrText>
        </w:r>
      </w:ins>
      <w:ins w:id="2196" w:author="zhoujiaying (C)" w:date="2018-01-03T11:00:00Z">
        <w:r>
          <w:rPr/>
          <w:fldChar w:fldCharType="separate"/>
        </w:r>
      </w:ins>
      <w:ins w:id="2197" w:author="zhoujiaying (C)" w:date="2018-01-03T11:00:00Z">
        <w:r>
          <w:rPr>
            <w:rStyle w:val="26"/>
            <w:rFonts w:hint="eastAsia"/>
          </w:rPr>
          <w:t>HILINK_DEV_TIMEOUT</w:t>
        </w:r>
      </w:ins>
      <w:ins w:id="2198" w:author="zhoujiaying (C)" w:date="2018-01-03T11:00:00Z">
        <w:r>
          <w:rPr>
            <w:rStyle w:val="26"/>
          </w:rPr>
          <w:fldChar w:fldCharType="end"/>
        </w:r>
      </w:ins>
      <w:ins w:id="2199" w:author="zhoujiaying (C)" w:date="2018-01-03T11:00:00Z">
        <w:r>
          <w:rPr>
            <w:rFonts w:hint="eastAsia"/>
          </w:rPr>
          <w:t>。</w:t>
        </w:r>
      </w:ins>
    </w:p>
    <w:p>
      <w:pPr>
        <w:pStyle w:val="4"/>
      </w:pPr>
    </w:p>
    <w:p>
      <w:pPr>
        <w:pStyle w:val="5"/>
      </w:pPr>
      <w:bookmarkStart w:id="30" w:name="_Toc515099346"/>
      <w:r>
        <w:rPr>
          <w:rFonts w:hint="eastAsia"/>
        </w:rPr>
        <w:t>弹出确认提示框</w:t>
      </w:r>
      <w:bookmarkEnd w:id="30"/>
    </w:p>
    <w:p>
      <w:pPr>
        <w:pStyle w:val="4"/>
      </w:pPr>
      <w:r>
        <w:rPr>
          <w:rFonts w:hint="eastAsia"/>
        </w:rPr>
        <w:t>当需要在页面中弹出确认提示框时，WEB中</w:t>
      </w:r>
      <w:r>
        <w:t>调用</w:t>
      </w:r>
      <w:r>
        <w:rPr>
          <w:rFonts w:hint="eastAsia"/>
        </w:rPr>
        <w:t>js</w:t>
      </w:r>
      <w:r>
        <w:t>方法如下</w:t>
      </w:r>
      <w:r>
        <w:rPr>
          <w:rFonts w:hint="eastAsia"/>
        </w:rPr>
        <w:t>，提示框将叠加展示在当前界面</w:t>
      </w:r>
      <w:r>
        <w:t>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confirmDiag(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com.huawei.smarthome.confirmDiag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URI,string,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提示框URI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title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param,string,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提示框标题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content text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param,string,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提示框文字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4"/>
      </w:pP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>"</w:t>
      </w:r>
      <w:r>
        <w:rPr>
          <w:rFonts w:hint="eastAsia"/>
          <w:b/>
          <w:color w:val="00B050"/>
        </w:rPr>
        <w:t>confirmed</w:t>
      </w:r>
      <w:r>
        <w:rPr>
          <w:b/>
          <w:color w:val="00B050"/>
        </w:rPr>
        <w:t xml:space="preserve">": </w:t>
      </w:r>
      <w:r>
        <w:rPr>
          <w:rFonts w:hint="eastAsia"/>
          <w:b/>
          <w:color w:val="00B050"/>
        </w:rPr>
        <w:t>false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/>
    <w:p>
      <w:pPr>
        <w:pStyle w:val="5"/>
      </w:pPr>
      <w:bookmarkStart w:id="31" w:name="_Toc515099347"/>
      <w:r>
        <w:rPr>
          <w:rFonts w:hint="eastAsia"/>
        </w:rPr>
        <w:t>拉起定时器页面</w:t>
      </w:r>
      <w:bookmarkEnd w:id="31"/>
    </w:p>
    <w:p>
      <w:pPr>
        <w:pStyle w:val="4"/>
      </w:pPr>
      <w:r>
        <w:rPr>
          <w:rFonts w:hint="eastAsia"/>
        </w:rPr>
        <w:t>当需要在页面中跳转定时器界面时，WEB中</w:t>
      </w:r>
      <w:r>
        <w:t>调用</w:t>
      </w:r>
      <w:r>
        <w:rPr>
          <w:rFonts w:hint="eastAsia"/>
        </w:rPr>
        <w:t>js</w:t>
      </w:r>
      <w:r>
        <w:t>方法如下</w:t>
      </w:r>
      <w:r>
        <w:rPr>
          <w:rFonts w:hint="eastAsia"/>
        </w:rPr>
        <w:t>，将叠加展示定时器页面，不会关闭当前界面</w:t>
      </w:r>
      <w:r>
        <w:t>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jumpTo(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com.huawei.smarthome.timerPage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URI,string,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跳转到定时器页面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4"/>
      </w:pPr>
      <w:r>
        <w:rPr>
          <w:rFonts w:hint="eastAsia"/>
        </w:rPr>
        <w:t>拉起的定时器页面效果图：</w:t>
      </w:r>
    </w:p>
    <w:p>
      <w:pPr>
        <w:pStyle w:val="4"/>
      </w:pPr>
      <w:r>
        <w:drawing>
          <wp:inline distT="0" distB="0" distL="0" distR="0">
            <wp:extent cx="2324735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055" cy="41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/>
    <w:p>
      <w:pPr>
        <w:pStyle w:val="5"/>
      </w:pPr>
      <w:bookmarkStart w:id="32" w:name="_Toc515099348"/>
      <w:r>
        <w:rPr>
          <w:rFonts w:hint="eastAsia"/>
        </w:rPr>
        <w:t>调整标题栏</w:t>
      </w:r>
      <w:bookmarkEnd w:id="32"/>
    </w:p>
    <w:p>
      <w:pPr>
        <w:pStyle w:val="4"/>
      </w:pPr>
      <w:r>
        <w:rPr>
          <w:rFonts w:hint="eastAsia"/>
        </w:rPr>
        <w:t>当需要在页面中设置标题栏背景</w:t>
      </w:r>
      <w:ins w:id="2200" w:author="zhoujiaying (C)" w:date="2018-01-03T11:03:00Z">
        <w:r>
          <w:rPr>
            <w:rFonts w:hint="eastAsia"/>
          </w:rPr>
          <w:t>及</w:t>
        </w:r>
      </w:ins>
      <w:ins w:id="2201" w:author="zhoujiaying (C)" w:date="2018-01-03T11:03:00Z">
        <w:r>
          <w:rPr/>
          <w:t>标题栏字体颜色</w:t>
        </w:r>
      </w:ins>
      <w:r>
        <w:rPr>
          <w:rFonts w:hint="eastAsia"/>
        </w:rPr>
        <w:t>时，WEB中</w:t>
      </w:r>
      <w:r>
        <w:t>调用</w:t>
      </w:r>
      <w:r>
        <w:rPr>
          <w:rFonts w:hint="eastAsia"/>
        </w:rPr>
        <w:t>js</w:t>
      </w:r>
      <w:r>
        <w:t>方法如下：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hilink.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modifyTit</w:t>
      </w:r>
      <w:del w:id="2202" w:author="luochun" w:date="2018-03-15T19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delText>i</w:delText>
        </w:r>
      </w:del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leBar(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true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,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ab/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URI,</w:t>
      </w:r>
      <w:del w:id="2203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string</w:delText>
        </w:r>
      </w:del>
      <w:ins w:id="2204" w:author="zhoujiaying (C)" w:date="2017-12-18T10:4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,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 xml:space="preserve"> 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true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，标题栏</w:t>
      </w:r>
      <w:ins w:id="2205" w:author="zhoujiaying (C)" w:date="2018-03-26T16:3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及状态栏</w:t>
        </w:r>
      </w:ins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文字白色，false标题栏</w:t>
      </w:r>
      <w:ins w:id="2206" w:author="zhoujiaying (C)" w:date="2018-03-26T16:3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及状态栏</w:t>
        </w:r>
      </w:ins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文字</w:t>
      </w:r>
      <w:ins w:id="2207" w:author="zhoujiaying (C)" w:date="2018-01-03T11:03:00Z">
        <w:del w:id="2208" w:author="luochun" w:date="2018-03-15T19:17:00Z">
          <w:r>
            <w:rPr>
              <w:rFonts w:hint="eastAsia" w:ascii="Courier New" w:hAnsi="Courier New" w:cs="Courier New" w:eastAsiaTheme="minorEastAsia"/>
              <w:color w:val="333333"/>
              <w:sz w:val="16"/>
              <w:szCs w:val="24"/>
            </w:rPr>
            <w:delText>蓝</w:delText>
          </w:r>
        </w:del>
      </w:ins>
      <w:ins w:id="2209" w:author="luochun" w:date="2018-03-15T19:1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黑</w:t>
        </w:r>
      </w:ins>
      <w:ins w:id="2210" w:author="zhoujiaying (C)" w:date="2018-01-03T11:0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色</w:t>
        </w:r>
      </w:ins>
      <w:del w:id="2211" w:author="zhoujiaying (C)" w:date="2018-01-03T11:0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delText>黑色</w:delText>
        </w:r>
      </w:del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rFonts w:ascii="Courier New" w:hAnsi="Courier New" w:cs="Courier New" w:eastAsiaTheme="minorEastAsia"/>
          <w:color w:val="333333"/>
          <w:sz w:val="16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FFFFEE00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",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         //string, ARGB背景色值</w:t>
      </w:r>
      <w:ins w:id="2212" w:author="zhoujiaying (C)" w:date="2018-03-26T16:3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，目前</w:t>
        </w:r>
      </w:ins>
      <w:ins w:id="2213" w:author="zhoujiaying (C)" w:date="2018-03-26T16:4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已无作用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 xml:space="preserve">    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resultCallback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"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 xml:space="preserve">  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//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resultCallback，成功或失败时，将调用传入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16"/>
          <w:szCs w:val="24"/>
        </w:rPr>
        <w:t>返回</w:t>
      </w:r>
      <w:r>
        <w:rPr>
          <w:rFonts w:ascii="Courier New" w:hAnsi="Courier New" w:cs="Courier New" w:eastAsiaTheme="minorEastAsia"/>
          <w:color w:val="333333"/>
          <w:sz w:val="16"/>
          <w:szCs w:val="24"/>
        </w:rPr>
        <w:t>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rFonts w:ascii="Courier New" w:hAnsi="Courier New" w:eastAsia="Times New Roman" w:cs="Courier New"/>
          <w:color w:val="333333"/>
          <w:sz w:val="20"/>
          <w:szCs w:val="24"/>
        </w:rPr>
      </w:pPr>
      <w:r>
        <w:rPr>
          <w:rFonts w:ascii="Courier New" w:hAnsi="Courier New" w:eastAsia="Times New Roman" w:cs="Courier New"/>
          <w:color w:val="333333"/>
          <w:sz w:val="20"/>
          <w:szCs w:val="24"/>
        </w:rPr>
        <w:t>);</w:t>
      </w:r>
    </w:p>
    <w:p>
      <w:pPr>
        <w:pStyle w:val="4"/>
      </w:pPr>
      <w:r>
        <w:rPr>
          <w:rFonts w:hint="eastAsia"/>
        </w:rPr>
        <w:t>【回应】：</w:t>
      </w:r>
    </w:p>
    <w:p>
      <w:pPr>
        <w:pStyle w:val="4"/>
        <w:rPr>
          <w:rFonts w:ascii="Courier New" w:hAnsi="Courier New" w:cs="Courier New" w:eastAsiaTheme="minorEastAsia"/>
          <w:color w:val="333333"/>
          <w:sz w:val="20"/>
          <w:szCs w:val="24"/>
        </w:rPr>
      </w:pPr>
      <w:r>
        <w:rPr>
          <w:rFonts w:hint="eastAsia"/>
        </w:rPr>
        <w:t>当调用成功时，JSSDK将调用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success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对应的回调函数，将如下结果返回到</w:t>
      </w:r>
      <w:r>
        <w:rPr>
          <w:rFonts w:ascii="Courier New" w:hAnsi="Courier New" w:eastAsia="Times New Roman" w:cs="Courier New"/>
          <w:color w:val="333333"/>
          <w:sz w:val="20"/>
          <w:szCs w:val="24"/>
        </w:rPr>
        <w:t>resultStr</w:t>
      </w:r>
      <w:r>
        <w:rPr>
          <w:rFonts w:hint="eastAsia" w:ascii="Courier New" w:hAnsi="Courier New" w:cs="Courier New" w:eastAsiaTheme="minorEastAsia"/>
          <w:color w:val="333333"/>
          <w:sz w:val="20"/>
          <w:szCs w:val="24"/>
        </w:rPr>
        <w:t>中。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0,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【错误码】：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{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 xml:space="preserve">  </w:t>
      </w:r>
      <w:r>
        <w:rPr>
          <w:b/>
          <w:color w:val="00B050"/>
        </w:rPr>
        <w:t xml:space="preserve">"errcode": </w:t>
      </w:r>
      <w:r>
        <w:rPr>
          <w:rFonts w:hint="eastAsia"/>
          <w:b/>
          <w:color w:val="00B050"/>
        </w:rPr>
        <w:t>11</w:t>
      </w:r>
    </w:p>
    <w:p>
      <w:pPr>
        <w:pStyle w:val="51"/>
        <w:ind w:firstLine="643"/>
        <w:rPr>
          <w:b/>
          <w:color w:val="00B050"/>
        </w:rPr>
      </w:pPr>
      <w:r>
        <w:rPr>
          <w:rFonts w:hint="eastAsia"/>
          <w:b/>
          <w:color w:val="00B050"/>
        </w:rPr>
        <w:t>}</w:t>
      </w:r>
    </w:p>
    <w:p>
      <w:pPr>
        <w:pStyle w:val="4"/>
      </w:pPr>
      <w:r>
        <w:rPr>
          <w:rFonts w:hint="eastAsia"/>
        </w:rPr>
        <w:t>错误码取值参见最下方表格。</w:t>
      </w:r>
    </w:p>
    <w:p>
      <w:pPr>
        <w:pStyle w:val="4"/>
      </w:pPr>
      <w:r>
        <w:rPr>
          <w:rFonts w:hint="eastAsia"/>
        </w:rPr>
        <w:t>如果数据校验失败，返回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HILINK_VALIDATE_ERR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如果设备不在线，返回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HILINK_DEV_OFFLINE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pStyle w:val="4"/>
        <w:rPr>
          <w:ins w:id="2214" w:author="zhoujiaying (C)" w:date="2018-04-19T11:16:00Z"/>
        </w:rPr>
      </w:pPr>
      <w:r>
        <w:rPr>
          <w:rFonts w:hint="eastAsia"/>
        </w:rPr>
        <w:t>如果设备响应超时，返回</w:t>
      </w:r>
      <w:r>
        <w:fldChar w:fldCharType="begin"/>
      </w:r>
      <w:r>
        <w:instrText xml:space="preserve"> HYPERLINK \l "_异常错误码描述_2" </w:instrText>
      </w:r>
      <w:r>
        <w:fldChar w:fldCharType="separate"/>
      </w:r>
      <w:r>
        <w:rPr>
          <w:rStyle w:val="26"/>
          <w:rFonts w:hint="eastAsia"/>
        </w:rPr>
        <w:t>HILINK_DEV_TIMEOUT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4"/>
        <w:rPr>
          <w:ins w:id="2215" w:author="zhoujiaying (C)" w:date="2018-04-19T11:16:00Z"/>
        </w:rPr>
      </w:pPr>
    </w:p>
    <w:p>
      <w:pPr>
        <w:pStyle w:val="5"/>
        <w:rPr>
          <w:ins w:id="2216" w:author="zhoujiaying (C)" w:date="2018-04-19T11:16:00Z"/>
        </w:rPr>
      </w:pPr>
      <w:ins w:id="2217" w:author="zhoujiaying (C)" w:date="2018-04-19T11:16:00Z">
        <w:bookmarkStart w:id="33" w:name="_Toc515099349"/>
        <w:r>
          <w:rPr>
            <w:rFonts w:hint="eastAsia"/>
          </w:rPr>
          <w:t>修改</w:t>
        </w:r>
      </w:ins>
      <w:ins w:id="2218" w:author="zhoujiaying (C)" w:date="2018-04-19T11:17:00Z">
        <w:r>
          <w:rPr>
            <w:rFonts w:hint="eastAsia"/>
          </w:rPr>
          <w:t>副</w:t>
        </w:r>
      </w:ins>
      <w:ins w:id="2219" w:author="zhoujiaying (C)" w:date="2018-04-19T11:16:00Z">
        <w:r>
          <w:rPr>
            <w:rFonts w:hint="eastAsia"/>
          </w:rPr>
          <w:t>标题栏</w:t>
        </w:r>
      </w:ins>
      <w:ins w:id="2220" w:author="zhoujiaying (C)" w:date="2018-04-19T11:17:00Z">
        <w:r>
          <w:rPr>
            <w:rFonts w:hint="eastAsia"/>
          </w:rPr>
          <w:t>文字</w:t>
        </w:r>
        <w:bookmarkEnd w:id="33"/>
      </w:ins>
    </w:p>
    <w:p>
      <w:pPr>
        <w:pStyle w:val="4"/>
        <w:rPr>
          <w:ins w:id="2221" w:author="zhoujiaying (C)" w:date="2018-04-19T11:16:00Z"/>
        </w:rPr>
      </w:pPr>
      <w:ins w:id="2222" w:author="zhoujiaying (C)" w:date="2018-04-19T11:16:00Z">
        <w:r>
          <w:rPr>
            <w:rFonts w:hint="eastAsia"/>
          </w:rPr>
          <w:t>当需要在页面中设置</w:t>
        </w:r>
      </w:ins>
      <w:ins w:id="2223" w:author="zhoujiaying (C)" w:date="2018-04-19T11:17:00Z">
        <w:r>
          <w:rPr>
            <w:rFonts w:hint="eastAsia"/>
          </w:rPr>
          <w:t>副标题栏文字</w:t>
        </w:r>
      </w:ins>
      <w:ins w:id="2224" w:author="zhoujiaying (C)" w:date="2018-04-19T11:16:00Z">
        <w:r>
          <w:rPr>
            <w:rFonts w:hint="eastAsia"/>
          </w:rPr>
          <w:t>时，WEB中</w:t>
        </w:r>
      </w:ins>
      <w:ins w:id="2225" w:author="zhoujiaying (C)" w:date="2018-04-19T11:16:00Z">
        <w:r>
          <w:rPr/>
          <w:t>调用</w:t>
        </w:r>
      </w:ins>
      <w:ins w:id="2226" w:author="zhoujiaying (C)" w:date="2018-04-19T11:16:00Z">
        <w:r>
          <w:rPr>
            <w:rFonts w:hint="eastAsia"/>
          </w:rPr>
          <w:t>js</w:t>
        </w:r>
      </w:ins>
      <w:ins w:id="2227" w:author="zhoujiaying (C)" w:date="2018-04-19T11:16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228" w:author="zhoujiaying (C)" w:date="2018-04-19T11:16:00Z"/>
          <w:rFonts w:ascii="Courier New" w:hAnsi="Courier New" w:cs="Courier New" w:eastAsiaTheme="minorEastAsia"/>
          <w:color w:val="333333"/>
          <w:sz w:val="20"/>
          <w:szCs w:val="24"/>
        </w:rPr>
      </w:pPr>
      <w:ins w:id="2229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2230" w:author="zhoujiaying (C)" w:date="2018-04-19T11:17:00Z">
        <w:r>
          <w:rPr/>
          <w:t xml:space="preserve"> </w:t>
        </w:r>
      </w:ins>
      <w:ins w:id="2231" w:author="zhoujiaying (C)" w:date="2018-04-19T11:17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modifyTitleStatus</w:t>
        </w:r>
      </w:ins>
      <w:ins w:id="2232" w:author="zhoujiaying (C)" w:date="2018-04-19T11:1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2233" w:author="zhoujiaying (C)" w:date="2018-04-19T11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234" w:author="zhoujiaying (C)" w:date="2018-04-19T11:16:00Z"/>
          <w:rFonts w:ascii="Courier New" w:hAnsi="Courier New" w:cs="Courier New" w:eastAsiaTheme="minorEastAsia"/>
          <w:color w:val="333333"/>
          <w:sz w:val="16"/>
          <w:szCs w:val="24"/>
        </w:rPr>
      </w:pPr>
      <w:ins w:id="2235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236" w:author="zhoujiaying (C)" w:date="2018-04-19T11:1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status</w:t>
        </w:r>
      </w:ins>
      <w:ins w:id="2237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2238" w:author="zhoujiaying (C)" w:date="2018-04-19T11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         //string,</w:t>
        </w:r>
      </w:ins>
      <w:ins w:id="2239" w:author="zhoujiaying (C)" w:date="2018-04-19T11:17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 需要显示在副标题栏的文字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240" w:author="zhoujiaying (C)" w:date="2018-04-19T11:16:00Z"/>
          <w:rFonts w:ascii="Courier New" w:hAnsi="Courier New" w:eastAsia="Times New Roman" w:cs="Courier New"/>
          <w:color w:val="333333"/>
          <w:sz w:val="20"/>
          <w:szCs w:val="24"/>
        </w:rPr>
      </w:pPr>
      <w:ins w:id="2241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2242" w:author="zhoujiaying (C)" w:date="2018-04-19T11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2243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244" w:author="zhoujiaying (C)" w:date="2018-04-19T11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2245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246" w:author="zhoujiaying (C)" w:date="2018-04-19T11:1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2247" w:author="zhoujiaying (C)" w:date="2018-04-19T11:1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2248" w:author="zhoujiaying (C)" w:date="2018-04-19T11:1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2249" w:author="zhoujiaying (C)" w:date="2018-04-19T11:1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250" w:author="zhoujiaying (C)" w:date="2018-04-19T11:16:00Z"/>
          <w:rFonts w:ascii="Courier New" w:hAnsi="Courier New" w:eastAsia="Times New Roman" w:cs="Courier New"/>
          <w:color w:val="333333"/>
          <w:sz w:val="20"/>
          <w:szCs w:val="24"/>
        </w:rPr>
      </w:pPr>
      <w:ins w:id="2251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2252" w:author="zhoujiaying (C)" w:date="2018-04-19T11:16:00Z"/>
        </w:rPr>
      </w:pPr>
      <w:ins w:id="2253" w:author="zhoujiaying (C)" w:date="2018-04-19T11:16:00Z">
        <w:r>
          <w:rPr>
            <w:rFonts w:hint="eastAsia"/>
          </w:rPr>
          <w:t>【回应】：</w:t>
        </w:r>
      </w:ins>
    </w:p>
    <w:p>
      <w:pPr>
        <w:pStyle w:val="4"/>
        <w:rPr>
          <w:ins w:id="2254" w:author="zhoujiaying (C)" w:date="2018-04-19T11:16:00Z"/>
          <w:rFonts w:ascii="Courier New" w:hAnsi="Courier New" w:cs="Courier New" w:eastAsiaTheme="minorEastAsia"/>
          <w:color w:val="333333"/>
          <w:sz w:val="20"/>
          <w:szCs w:val="24"/>
        </w:rPr>
      </w:pPr>
      <w:ins w:id="2255" w:author="zhoujiaying (C)" w:date="2018-04-19T11:16:00Z">
        <w:r>
          <w:rPr>
            <w:rFonts w:hint="eastAsia"/>
          </w:rPr>
          <w:t>当调用成功时，JSSDK将调用</w:t>
        </w:r>
      </w:ins>
      <w:ins w:id="2256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2257" w:author="zhoujiaying (C)" w:date="2018-04-19T11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2258" w:author="zhoujiaying (C)" w:date="2018-04-19T11:1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2259" w:author="zhoujiaying (C)" w:date="2018-04-19T11:1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2260" w:author="zhoujiaying (C)" w:date="2018-04-19T11:16:00Z"/>
          <w:b/>
          <w:color w:val="00B050"/>
        </w:rPr>
      </w:pPr>
      <w:ins w:id="2261" w:author="zhoujiaying (C)" w:date="2018-04-19T11:16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262" w:author="zhoujiaying (C)" w:date="2018-04-19T11:16:00Z"/>
          <w:b/>
          <w:color w:val="00B050"/>
        </w:rPr>
      </w:pPr>
      <w:ins w:id="2263" w:author="zhoujiaying (C)" w:date="2018-04-19T11:16:00Z">
        <w:r>
          <w:rPr>
            <w:rFonts w:hint="eastAsia"/>
            <w:b/>
            <w:color w:val="00B050"/>
          </w:rPr>
          <w:t xml:space="preserve">  </w:t>
        </w:r>
      </w:ins>
      <w:ins w:id="2264" w:author="zhoujiaying (C)" w:date="2018-04-19T11:16:00Z">
        <w:r>
          <w:rPr>
            <w:b/>
            <w:color w:val="00B050"/>
          </w:rPr>
          <w:t xml:space="preserve">"errcode": </w:t>
        </w:r>
      </w:ins>
      <w:ins w:id="2265" w:author="zhoujiaying (C)" w:date="2018-04-19T11:16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2266" w:author="zhoujiaying (C)" w:date="2018-04-19T11:16:00Z"/>
          <w:b/>
          <w:color w:val="00B050"/>
        </w:rPr>
      </w:pPr>
      <w:ins w:id="2267" w:author="zhoujiaying (C)" w:date="2018-04-19T11:16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268" w:author="zhoujiaying (C)" w:date="2018-04-19T11:16:00Z"/>
        </w:rPr>
      </w:pPr>
      <w:ins w:id="2269" w:author="zhoujiaying (C)" w:date="2018-04-19T11:16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2270" w:author="zhoujiaying (C)" w:date="2018-04-19T11:16:00Z"/>
          <w:b/>
          <w:color w:val="00B050"/>
        </w:rPr>
      </w:pPr>
      <w:ins w:id="2271" w:author="zhoujiaying (C)" w:date="2018-04-19T11:16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272" w:author="zhoujiaying (C)" w:date="2018-04-19T11:16:00Z"/>
          <w:b/>
          <w:color w:val="00B050"/>
        </w:rPr>
      </w:pPr>
      <w:ins w:id="2273" w:author="zhoujiaying (C)" w:date="2018-04-19T11:16:00Z">
        <w:r>
          <w:rPr>
            <w:rFonts w:hint="eastAsia"/>
            <w:b/>
            <w:color w:val="00B050"/>
          </w:rPr>
          <w:t xml:space="preserve">  </w:t>
        </w:r>
      </w:ins>
      <w:ins w:id="2274" w:author="zhoujiaying (C)" w:date="2018-04-19T11:16:00Z">
        <w:r>
          <w:rPr>
            <w:b/>
            <w:color w:val="00B050"/>
          </w:rPr>
          <w:t xml:space="preserve">"errcode": </w:t>
        </w:r>
      </w:ins>
      <w:ins w:id="2275" w:author="zhoujiaying (C)" w:date="2018-04-19T11:16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2276" w:author="zhoujiaying (C)" w:date="2018-04-19T11:16:00Z"/>
          <w:b/>
          <w:color w:val="00B050"/>
        </w:rPr>
      </w:pPr>
      <w:ins w:id="2277" w:author="zhoujiaying (C)" w:date="2018-04-19T11:16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278" w:author="zhoujiaying (C)" w:date="2018-04-19T11:16:00Z"/>
        </w:rPr>
      </w:pPr>
      <w:ins w:id="2279" w:author="zhoujiaying (C)" w:date="2018-04-19T11:16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2280" w:author="zhoujiaying (C)" w:date="2018-04-19T11:16:00Z"/>
        </w:rPr>
      </w:pPr>
      <w:ins w:id="2281" w:author="zhoujiaying (C)" w:date="2018-04-19T11:16:00Z">
        <w:r>
          <w:rPr>
            <w:rFonts w:hint="eastAsia"/>
          </w:rPr>
          <w:t>如果数据校验失败，返回</w:t>
        </w:r>
      </w:ins>
      <w:ins w:id="2282" w:author="zhoujiaying (C)" w:date="2018-04-19T11:16:00Z">
        <w:r>
          <w:rPr/>
          <w:fldChar w:fldCharType="begin"/>
        </w:r>
      </w:ins>
      <w:ins w:id="2283" w:author="zhoujiaying (C)" w:date="2018-04-19T11:16:00Z">
        <w:r>
          <w:rPr/>
          <w:instrText xml:space="preserve"> HYPERLINK \l "_异常错误码描述_2" </w:instrText>
        </w:r>
      </w:ins>
      <w:ins w:id="2284" w:author="zhoujiaying (C)" w:date="2018-04-19T11:16:00Z">
        <w:r>
          <w:rPr/>
          <w:fldChar w:fldCharType="separate"/>
        </w:r>
      </w:ins>
      <w:ins w:id="2285" w:author="zhoujiaying (C)" w:date="2018-04-19T11:16:00Z">
        <w:r>
          <w:rPr>
            <w:rStyle w:val="26"/>
            <w:rFonts w:hint="eastAsia"/>
          </w:rPr>
          <w:t>HILINK_VALIDATE_ERR</w:t>
        </w:r>
      </w:ins>
      <w:ins w:id="2286" w:author="zhoujiaying (C)" w:date="2018-04-19T11:16:00Z">
        <w:r>
          <w:rPr>
            <w:rStyle w:val="26"/>
          </w:rPr>
          <w:fldChar w:fldCharType="end"/>
        </w:r>
      </w:ins>
      <w:ins w:id="2287" w:author="zhoujiaying (C)" w:date="2018-04-19T11:16:00Z">
        <w:r>
          <w:rPr>
            <w:rFonts w:hint="eastAsia"/>
          </w:rPr>
          <w:t>；</w:t>
        </w:r>
      </w:ins>
    </w:p>
    <w:p>
      <w:pPr>
        <w:pStyle w:val="4"/>
        <w:rPr>
          <w:ins w:id="2288" w:author="zhoujiaying (C)" w:date="2018-04-19T11:16:00Z"/>
        </w:rPr>
      </w:pPr>
      <w:ins w:id="2289" w:author="zhoujiaying (C)" w:date="2018-04-19T11:16:00Z">
        <w:r>
          <w:rPr>
            <w:rFonts w:hint="eastAsia"/>
          </w:rPr>
          <w:t>如果设备不在线，返回</w:t>
        </w:r>
      </w:ins>
      <w:ins w:id="2290" w:author="zhoujiaying (C)" w:date="2018-04-19T11:16:00Z">
        <w:r>
          <w:rPr/>
          <w:fldChar w:fldCharType="begin"/>
        </w:r>
      </w:ins>
      <w:ins w:id="2291" w:author="zhoujiaying (C)" w:date="2018-04-19T11:16:00Z">
        <w:r>
          <w:rPr/>
          <w:instrText xml:space="preserve"> HYPERLINK \l "_异常错误码描述_2" </w:instrText>
        </w:r>
      </w:ins>
      <w:ins w:id="2292" w:author="zhoujiaying (C)" w:date="2018-04-19T11:16:00Z">
        <w:r>
          <w:rPr/>
          <w:fldChar w:fldCharType="separate"/>
        </w:r>
      </w:ins>
      <w:ins w:id="2293" w:author="zhoujiaying (C)" w:date="2018-04-19T11:16:00Z">
        <w:r>
          <w:rPr>
            <w:rStyle w:val="26"/>
            <w:rFonts w:hint="eastAsia"/>
          </w:rPr>
          <w:t>HILINK_DEV_OFFLINE</w:t>
        </w:r>
      </w:ins>
      <w:ins w:id="2294" w:author="zhoujiaying (C)" w:date="2018-04-19T11:16:00Z">
        <w:r>
          <w:rPr>
            <w:rStyle w:val="26"/>
          </w:rPr>
          <w:fldChar w:fldCharType="end"/>
        </w:r>
      </w:ins>
      <w:ins w:id="2295" w:author="zhoujiaying (C)" w:date="2018-04-19T11:16:00Z">
        <w:r>
          <w:rPr>
            <w:rFonts w:hint="eastAsia"/>
          </w:rPr>
          <w:t>；</w:t>
        </w:r>
      </w:ins>
    </w:p>
    <w:p>
      <w:pPr>
        <w:pStyle w:val="4"/>
        <w:rPr>
          <w:ins w:id="2296" w:author="zhoujiaying (C)" w:date="2018-04-19T11:16:00Z"/>
        </w:rPr>
      </w:pPr>
      <w:ins w:id="2297" w:author="zhoujiaying (C)" w:date="2018-04-19T11:16:00Z">
        <w:r>
          <w:rPr>
            <w:rFonts w:hint="eastAsia"/>
          </w:rPr>
          <w:t>如果设备响应超时，返回</w:t>
        </w:r>
      </w:ins>
      <w:ins w:id="2298" w:author="zhoujiaying (C)" w:date="2018-04-19T11:16:00Z">
        <w:r>
          <w:rPr/>
          <w:fldChar w:fldCharType="begin"/>
        </w:r>
      </w:ins>
      <w:ins w:id="2299" w:author="zhoujiaying (C)" w:date="2018-04-19T11:16:00Z">
        <w:r>
          <w:rPr/>
          <w:instrText xml:space="preserve"> HYPERLINK \l "_异常错误码描述_2" </w:instrText>
        </w:r>
      </w:ins>
      <w:ins w:id="2300" w:author="zhoujiaying (C)" w:date="2018-04-19T11:16:00Z">
        <w:r>
          <w:rPr/>
          <w:fldChar w:fldCharType="separate"/>
        </w:r>
      </w:ins>
      <w:ins w:id="2301" w:author="zhoujiaying (C)" w:date="2018-04-19T11:16:00Z">
        <w:r>
          <w:rPr>
            <w:rStyle w:val="26"/>
            <w:rFonts w:hint="eastAsia"/>
          </w:rPr>
          <w:t>HILINK_DEV_TIMEOUT</w:t>
        </w:r>
      </w:ins>
      <w:ins w:id="2302" w:author="zhoujiaying (C)" w:date="2018-04-19T11:16:00Z">
        <w:r>
          <w:rPr>
            <w:rStyle w:val="26"/>
          </w:rPr>
          <w:fldChar w:fldCharType="end"/>
        </w:r>
      </w:ins>
      <w:ins w:id="2303" w:author="zhoujiaying (C)" w:date="2018-04-19T11:16:00Z">
        <w:r>
          <w:rPr>
            <w:rFonts w:hint="eastAsia"/>
          </w:rPr>
          <w:t>。</w:t>
        </w:r>
      </w:ins>
    </w:p>
    <w:p>
      <w:pPr>
        <w:pStyle w:val="4"/>
        <w:rPr>
          <w:ins w:id="2304" w:author="zhoujiaying (C)" w:date="2017-12-18T10:41:00Z"/>
        </w:rPr>
      </w:pPr>
    </w:p>
    <w:p>
      <w:pPr>
        <w:pStyle w:val="5"/>
        <w:numPr>
          <w:ilvl w:val="2"/>
          <w:numId w:val="1"/>
        </w:numPr>
        <w:rPr>
          <w:ins w:id="2306" w:author="zhoujiaying (C)" w:date="2017-12-18T10:41:00Z"/>
        </w:rPr>
        <w:pPrChange w:id="2305" w:author="zhoujiaying (C)" w:date="2017-12-18T10:41:00Z">
          <w:pPr>
            <w:pStyle w:val="5"/>
            <w:numPr>
              <w:ilvl w:val="2"/>
              <w:numId w:val="3"/>
            </w:numPr>
          </w:pPr>
        </w:pPrChange>
      </w:pPr>
      <w:ins w:id="2307" w:author="zhoujiaying (C)" w:date="2017-12-18T10:42:00Z">
        <w:bookmarkStart w:id="34" w:name="_Toc515099350"/>
        <w:r>
          <w:rPr>
            <w:rFonts w:hint="eastAsia"/>
          </w:rPr>
          <w:t>设置标题栏</w:t>
        </w:r>
      </w:ins>
      <w:ins w:id="2308" w:author="zhoujiaying (C)" w:date="2017-12-18T10:42:00Z">
        <w:r>
          <w:rPr/>
          <w:t>能否点击</w:t>
        </w:r>
        <w:bookmarkEnd w:id="34"/>
      </w:ins>
    </w:p>
    <w:p>
      <w:pPr>
        <w:pStyle w:val="4"/>
        <w:rPr>
          <w:ins w:id="2309" w:author="zhoujiaying (C)" w:date="2017-12-18T10:41:00Z"/>
        </w:rPr>
      </w:pPr>
      <w:ins w:id="2310" w:author="zhoujiaying (C)" w:date="2017-12-18T10:41:00Z">
        <w:r>
          <w:rPr>
            <w:rFonts w:hint="eastAsia"/>
          </w:rPr>
          <w:t>当需要在页面中设置标题栏</w:t>
        </w:r>
      </w:ins>
      <w:ins w:id="2311" w:author="zhoujiaying (C)" w:date="2018-01-03T11:03:00Z">
        <w:r>
          <w:rPr>
            <w:rFonts w:hint="eastAsia"/>
          </w:rPr>
          <w:t>能否</w:t>
        </w:r>
      </w:ins>
      <w:ins w:id="2312" w:author="zhoujiaying (C)" w:date="2018-01-03T11:03:00Z">
        <w:r>
          <w:rPr/>
          <w:t>点击</w:t>
        </w:r>
      </w:ins>
      <w:ins w:id="2313" w:author="zhoujiaying (C)" w:date="2017-12-18T10:41:00Z">
        <w:r>
          <w:rPr>
            <w:rFonts w:hint="eastAsia"/>
          </w:rPr>
          <w:t>时，WEB中</w:t>
        </w:r>
      </w:ins>
      <w:ins w:id="2314" w:author="zhoujiaying (C)" w:date="2017-12-18T10:41:00Z">
        <w:r>
          <w:rPr/>
          <w:t>调用</w:t>
        </w:r>
      </w:ins>
      <w:ins w:id="2315" w:author="zhoujiaying (C)" w:date="2017-12-18T10:41:00Z">
        <w:r>
          <w:rPr>
            <w:rFonts w:hint="eastAsia"/>
          </w:rPr>
          <w:t>js</w:t>
        </w:r>
      </w:ins>
      <w:ins w:id="2316" w:author="zhoujiaying (C)" w:date="2017-12-18T10:41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317" w:author="zhoujiaying (C)" w:date="2017-12-18T10:41:00Z"/>
          <w:rFonts w:ascii="Courier New" w:hAnsi="Courier New" w:cs="Courier New" w:eastAsiaTheme="minorEastAsia"/>
          <w:color w:val="333333"/>
          <w:sz w:val="20"/>
          <w:szCs w:val="24"/>
        </w:rPr>
      </w:pPr>
      <w:ins w:id="2318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2319" w:author="zhoujiaying (C)" w:date="2017-12-18T10:42:00Z">
        <w:r>
          <w:rPr/>
          <w:t xml:space="preserve"> </w:t>
        </w:r>
      </w:ins>
      <w:ins w:id="2320" w:author="zhoujiaying (C)" w:date="2017-12-18T10:42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setTitleEnable</w:t>
        </w:r>
      </w:ins>
      <w:ins w:id="2321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322" w:author="zhoujiaying (C)" w:date="2017-12-18T10:41:00Z"/>
          <w:rFonts w:ascii="Courier New" w:hAnsi="Courier New" w:cs="Courier New" w:eastAsiaTheme="minorEastAsia"/>
          <w:color w:val="333333"/>
          <w:sz w:val="16"/>
          <w:szCs w:val="24"/>
        </w:rPr>
      </w:pPr>
      <w:ins w:id="2323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2324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2325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2326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327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URI,</w:t>
        </w:r>
      </w:ins>
      <w:ins w:id="2328" w:author="zhoujiaying (C)" w:date="2017-12-18T10:4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2329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2330" w:author="zhoujiaying (C)" w:date="2017-12-18T10:4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2331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2332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2333" w:author="zhoujiaying (C)" w:date="2017-12-18T10:4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标题</w:t>
        </w:r>
      </w:ins>
      <w:ins w:id="2334" w:author="zhoujiaying (C)" w:date="2017-12-18T10:4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可以点击</w:t>
        </w:r>
      </w:ins>
      <w:ins w:id="2335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，false标题</w:t>
        </w:r>
      </w:ins>
      <w:ins w:id="2336" w:author="zhoujiaying (C)" w:date="2017-12-18T10:4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无法</w:t>
        </w:r>
      </w:ins>
      <w:ins w:id="2337" w:author="zhoujiaying (C)" w:date="2017-12-18T10:4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点击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338" w:author="zhoujiaying (C)" w:date="2017-12-18T10:41:00Z"/>
          <w:rFonts w:ascii="Courier New" w:hAnsi="Courier New" w:eastAsia="Times New Roman" w:cs="Courier New"/>
          <w:color w:val="333333"/>
          <w:sz w:val="20"/>
          <w:szCs w:val="24"/>
        </w:rPr>
      </w:pPr>
      <w:ins w:id="2339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2340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2341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342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2343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344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2345" w:author="zhoujiaying (C)" w:date="2017-12-18T10:4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2346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2347" w:author="zhoujiaying (C)" w:date="2017-12-18T10:4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348" w:author="zhoujiaying (C)" w:date="2017-12-18T10:41:00Z"/>
          <w:rFonts w:ascii="Courier New" w:hAnsi="Courier New" w:eastAsia="Times New Roman" w:cs="Courier New"/>
          <w:color w:val="333333"/>
          <w:sz w:val="20"/>
          <w:szCs w:val="24"/>
        </w:rPr>
      </w:pPr>
      <w:ins w:id="2349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2350" w:author="zhoujiaying (C)" w:date="2017-12-18T10:41:00Z"/>
        </w:rPr>
      </w:pPr>
      <w:ins w:id="2351" w:author="zhoujiaying (C)" w:date="2017-12-18T10:41:00Z">
        <w:r>
          <w:rPr>
            <w:rFonts w:hint="eastAsia"/>
          </w:rPr>
          <w:t>【回应】：</w:t>
        </w:r>
      </w:ins>
    </w:p>
    <w:p>
      <w:pPr>
        <w:pStyle w:val="4"/>
        <w:rPr>
          <w:ins w:id="2352" w:author="zhoujiaying (C)" w:date="2017-12-18T10:41:00Z"/>
          <w:rFonts w:ascii="Courier New" w:hAnsi="Courier New" w:cs="Courier New" w:eastAsiaTheme="minorEastAsia"/>
          <w:color w:val="333333"/>
          <w:sz w:val="20"/>
          <w:szCs w:val="24"/>
        </w:rPr>
      </w:pPr>
      <w:ins w:id="2353" w:author="zhoujiaying (C)" w:date="2017-12-18T10:41:00Z">
        <w:r>
          <w:rPr>
            <w:rFonts w:hint="eastAsia"/>
          </w:rPr>
          <w:t>当调用成功时，JSSDK将调用</w:t>
        </w:r>
      </w:ins>
      <w:ins w:id="2354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2355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2356" w:author="zhoujiaying (C)" w:date="2017-12-18T10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2357" w:author="zhoujiaying (C)" w:date="2017-12-18T10:4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2358" w:author="zhoujiaying (C)" w:date="2017-12-18T10:41:00Z"/>
          <w:b/>
          <w:color w:val="00B050"/>
        </w:rPr>
      </w:pPr>
      <w:ins w:id="2359" w:author="zhoujiaying (C)" w:date="2017-12-18T10:41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360" w:author="zhoujiaying (C)" w:date="2017-12-18T10:41:00Z"/>
          <w:b/>
          <w:color w:val="00B050"/>
        </w:rPr>
      </w:pPr>
      <w:ins w:id="2361" w:author="zhoujiaying (C)" w:date="2017-12-18T10:41:00Z">
        <w:r>
          <w:rPr>
            <w:rFonts w:hint="eastAsia"/>
            <w:b/>
            <w:color w:val="00B050"/>
          </w:rPr>
          <w:t xml:space="preserve">  </w:t>
        </w:r>
      </w:ins>
      <w:ins w:id="2362" w:author="zhoujiaying (C)" w:date="2017-12-18T10:41:00Z">
        <w:r>
          <w:rPr>
            <w:b/>
            <w:color w:val="00B050"/>
          </w:rPr>
          <w:t xml:space="preserve">"errcode": </w:t>
        </w:r>
      </w:ins>
      <w:ins w:id="2363" w:author="zhoujiaying (C)" w:date="2017-12-18T10:41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2364" w:author="zhoujiaying (C)" w:date="2017-12-18T10:41:00Z"/>
          <w:b/>
          <w:color w:val="00B050"/>
        </w:rPr>
      </w:pPr>
      <w:ins w:id="2365" w:author="zhoujiaying (C)" w:date="2017-12-18T10:41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366" w:author="zhoujiaying (C)" w:date="2017-12-18T10:41:00Z"/>
        </w:rPr>
      </w:pPr>
      <w:ins w:id="2367" w:author="zhoujiaying (C)" w:date="2017-12-18T10:41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2368" w:author="zhoujiaying (C)" w:date="2017-12-18T10:41:00Z"/>
          <w:b/>
          <w:color w:val="00B050"/>
        </w:rPr>
      </w:pPr>
      <w:ins w:id="2369" w:author="zhoujiaying (C)" w:date="2017-12-18T10:41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370" w:author="zhoujiaying (C)" w:date="2017-12-18T10:41:00Z"/>
          <w:b/>
          <w:color w:val="00B050"/>
        </w:rPr>
      </w:pPr>
      <w:ins w:id="2371" w:author="zhoujiaying (C)" w:date="2017-12-18T10:41:00Z">
        <w:r>
          <w:rPr>
            <w:rFonts w:hint="eastAsia"/>
            <w:b/>
            <w:color w:val="00B050"/>
          </w:rPr>
          <w:t xml:space="preserve">  </w:t>
        </w:r>
      </w:ins>
      <w:ins w:id="2372" w:author="zhoujiaying (C)" w:date="2017-12-18T10:41:00Z">
        <w:r>
          <w:rPr>
            <w:b/>
            <w:color w:val="00B050"/>
          </w:rPr>
          <w:t xml:space="preserve">"errcode": </w:t>
        </w:r>
      </w:ins>
      <w:ins w:id="2373" w:author="zhoujiaying (C)" w:date="2017-12-18T10:41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2374" w:author="zhoujiaying (C)" w:date="2017-12-18T10:41:00Z"/>
          <w:b/>
          <w:color w:val="00B050"/>
        </w:rPr>
      </w:pPr>
      <w:ins w:id="2375" w:author="zhoujiaying (C)" w:date="2017-12-18T10:41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376" w:author="zhoujiaying (C)" w:date="2017-12-18T10:41:00Z"/>
        </w:rPr>
      </w:pPr>
      <w:ins w:id="2377" w:author="zhoujiaying (C)" w:date="2017-12-18T10:41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2378" w:author="zhoujiaying (C)" w:date="2017-12-18T10:41:00Z"/>
        </w:rPr>
      </w:pPr>
      <w:ins w:id="2379" w:author="zhoujiaying (C)" w:date="2017-12-18T10:41:00Z">
        <w:r>
          <w:rPr>
            <w:rFonts w:hint="eastAsia"/>
          </w:rPr>
          <w:t>如果数据校验失败，返回</w:t>
        </w:r>
      </w:ins>
      <w:ins w:id="2380" w:author="zhoujiaying (C)" w:date="2017-12-18T10:41:00Z">
        <w:r>
          <w:rPr/>
          <w:fldChar w:fldCharType="begin"/>
        </w:r>
      </w:ins>
      <w:ins w:id="2381" w:author="zhoujiaying (C)" w:date="2017-12-18T10:41:00Z">
        <w:r>
          <w:rPr/>
          <w:instrText xml:space="preserve"> HYPERLINK \l "_异常错误码描述_2" </w:instrText>
        </w:r>
      </w:ins>
      <w:ins w:id="2382" w:author="zhoujiaying (C)" w:date="2017-12-18T10:41:00Z">
        <w:r>
          <w:rPr/>
          <w:fldChar w:fldCharType="separate"/>
        </w:r>
      </w:ins>
      <w:ins w:id="2383" w:author="zhoujiaying (C)" w:date="2017-12-18T10:41:00Z">
        <w:r>
          <w:rPr>
            <w:rStyle w:val="26"/>
            <w:rFonts w:hint="eastAsia"/>
          </w:rPr>
          <w:t>HILINK_VALIDATE_ERR</w:t>
        </w:r>
      </w:ins>
      <w:ins w:id="2384" w:author="zhoujiaying (C)" w:date="2017-12-18T10:41:00Z">
        <w:r>
          <w:rPr>
            <w:rStyle w:val="26"/>
          </w:rPr>
          <w:fldChar w:fldCharType="end"/>
        </w:r>
      </w:ins>
      <w:ins w:id="2385" w:author="zhoujiaying (C)" w:date="2017-12-18T10:41:00Z">
        <w:r>
          <w:rPr>
            <w:rFonts w:hint="eastAsia"/>
          </w:rPr>
          <w:t>；</w:t>
        </w:r>
      </w:ins>
    </w:p>
    <w:p>
      <w:pPr>
        <w:pStyle w:val="4"/>
        <w:rPr>
          <w:ins w:id="2386" w:author="zhoujiaying (C)" w:date="2017-12-18T10:41:00Z"/>
        </w:rPr>
      </w:pPr>
      <w:ins w:id="2387" w:author="zhoujiaying (C)" w:date="2017-12-18T10:41:00Z">
        <w:r>
          <w:rPr>
            <w:rFonts w:hint="eastAsia"/>
          </w:rPr>
          <w:t>如果设备不在线，返回</w:t>
        </w:r>
      </w:ins>
      <w:ins w:id="2388" w:author="zhoujiaying (C)" w:date="2017-12-18T10:41:00Z">
        <w:r>
          <w:rPr/>
          <w:fldChar w:fldCharType="begin"/>
        </w:r>
      </w:ins>
      <w:ins w:id="2389" w:author="zhoujiaying (C)" w:date="2017-12-18T10:41:00Z">
        <w:r>
          <w:rPr/>
          <w:instrText xml:space="preserve"> HYPERLINK \l "_异常错误码描述_2" </w:instrText>
        </w:r>
      </w:ins>
      <w:ins w:id="2390" w:author="zhoujiaying (C)" w:date="2017-12-18T10:41:00Z">
        <w:r>
          <w:rPr/>
          <w:fldChar w:fldCharType="separate"/>
        </w:r>
      </w:ins>
      <w:ins w:id="2391" w:author="zhoujiaying (C)" w:date="2017-12-18T10:41:00Z">
        <w:r>
          <w:rPr>
            <w:rStyle w:val="26"/>
            <w:rFonts w:hint="eastAsia"/>
          </w:rPr>
          <w:t>HILINK_DEV_OFFLINE</w:t>
        </w:r>
      </w:ins>
      <w:ins w:id="2392" w:author="zhoujiaying (C)" w:date="2017-12-18T10:41:00Z">
        <w:r>
          <w:rPr>
            <w:rStyle w:val="26"/>
          </w:rPr>
          <w:fldChar w:fldCharType="end"/>
        </w:r>
      </w:ins>
      <w:ins w:id="2393" w:author="zhoujiaying (C)" w:date="2017-12-18T10:41:00Z">
        <w:r>
          <w:rPr>
            <w:rFonts w:hint="eastAsia"/>
          </w:rPr>
          <w:t>；</w:t>
        </w:r>
      </w:ins>
    </w:p>
    <w:p>
      <w:pPr>
        <w:pStyle w:val="4"/>
        <w:rPr>
          <w:ins w:id="2394" w:author="zhoujiaying (C)" w:date="2017-12-18T10:41:00Z"/>
        </w:rPr>
      </w:pPr>
      <w:ins w:id="2395" w:author="zhoujiaying (C)" w:date="2017-12-18T10:41:00Z">
        <w:r>
          <w:rPr>
            <w:rFonts w:hint="eastAsia"/>
          </w:rPr>
          <w:t>如果设备响应超时，返回</w:t>
        </w:r>
      </w:ins>
      <w:ins w:id="2396" w:author="zhoujiaying (C)" w:date="2017-12-18T10:41:00Z">
        <w:r>
          <w:rPr/>
          <w:fldChar w:fldCharType="begin"/>
        </w:r>
      </w:ins>
      <w:ins w:id="2397" w:author="zhoujiaying (C)" w:date="2017-12-18T10:41:00Z">
        <w:r>
          <w:rPr/>
          <w:instrText xml:space="preserve"> HYPERLINK \l "_异常错误码描述_2" </w:instrText>
        </w:r>
      </w:ins>
      <w:ins w:id="2398" w:author="zhoujiaying (C)" w:date="2017-12-18T10:41:00Z">
        <w:r>
          <w:rPr/>
          <w:fldChar w:fldCharType="separate"/>
        </w:r>
      </w:ins>
      <w:ins w:id="2399" w:author="zhoujiaying (C)" w:date="2017-12-18T10:41:00Z">
        <w:r>
          <w:rPr>
            <w:rStyle w:val="26"/>
            <w:rFonts w:hint="eastAsia"/>
          </w:rPr>
          <w:t>HILINK_DEV_TIMEOUT</w:t>
        </w:r>
      </w:ins>
      <w:ins w:id="2400" w:author="zhoujiaying (C)" w:date="2017-12-18T10:41:00Z">
        <w:r>
          <w:rPr>
            <w:rStyle w:val="26"/>
          </w:rPr>
          <w:fldChar w:fldCharType="end"/>
        </w:r>
      </w:ins>
      <w:ins w:id="2401" w:author="zhoujiaying (C)" w:date="2017-12-18T10:41:00Z">
        <w:r>
          <w:rPr>
            <w:rFonts w:hint="eastAsia"/>
          </w:rPr>
          <w:t>。</w:t>
        </w:r>
      </w:ins>
    </w:p>
    <w:p>
      <w:pPr>
        <w:pStyle w:val="5"/>
        <w:numPr>
          <w:ilvl w:val="2"/>
          <w:numId w:val="1"/>
        </w:numPr>
        <w:rPr>
          <w:ins w:id="2403" w:author="zhoujiaying (C)" w:date="2017-12-18T10:43:00Z"/>
        </w:rPr>
        <w:pPrChange w:id="2402" w:author="zhoujiaying (C)" w:date="2017-12-18T10:43:00Z">
          <w:pPr>
            <w:pStyle w:val="5"/>
            <w:numPr>
              <w:ilvl w:val="2"/>
              <w:numId w:val="4"/>
            </w:numPr>
          </w:pPr>
        </w:pPrChange>
      </w:pPr>
      <w:ins w:id="2404" w:author="zhoujiaying (C)" w:date="2017-12-18T10:43:00Z">
        <w:bookmarkStart w:id="35" w:name="_Toc515099351"/>
        <w:r>
          <w:rPr>
            <w:rFonts w:hint="eastAsia"/>
          </w:rPr>
          <w:t>设置标题栏是否可见</w:t>
        </w:r>
        <w:bookmarkEnd w:id="35"/>
      </w:ins>
    </w:p>
    <w:p>
      <w:pPr>
        <w:pStyle w:val="4"/>
        <w:rPr>
          <w:ins w:id="2405" w:author="zhoujiaying (C)" w:date="2017-12-18T10:43:00Z"/>
        </w:rPr>
      </w:pPr>
      <w:ins w:id="2406" w:author="zhoujiaying (C)" w:date="2017-12-18T10:43:00Z">
        <w:r>
          <w:rPr>
            <w:rFonts w:hint="eastAsia"/>
          </w:rPr>
          <w:t>当需要在页面中设置标题栏</w:t>
        </w:r>
      </w:ins>
      <w:ins w:id="2407" w:author="zhoujiaying (C)" w:date="2018-01-03T11:03:00Z">
        <w:r>
          <w:rPr>
            <w:rFonts w:hint="eastAsia"/>
          </w:rPr>
          <w:t>是否</w:t>
        </w:r>
      </w:ins>
      <w:ins w:id="2408" w:author="zhoujiaying (C)" w:date="2018-01-03T11:03:00Z">
        <w:r>
          <w:rPr/>
          <w:t>可见</w:t>
        </w:r>
      </w:ins>
      <w:ins w:id="2409" w:author="zhoujiaying (C)" w:date="2017-12-18T10:43:00Z">
        <w:r>
          <w:rPr>
            <w:rFonts w:hint="eastAsia"/>
          </w:rPr>
          <w:t>时，WEB中</w:t>
        </w:r>
      </w:ins>
      <w:ins w:id="2410" w:author="zhoujiaying (C)" w:date="2017-12-18T10:43:00Z">
        <w:r>
          <w:rPr/>
          <w:t>调用</w:t>
        </w:r>
      </w:ins>
      <w:ins w:id="2411" w:author="zhoujiaying (C)" w:date="2017-12-18T10:43:00Z">
        <w:r>
          <w:rPr>
            <w:rFonts w:hint="eastAsia"/>
          </w:rPr>
          <w:t>js</w:t>
        </w:r>
      </w:ins>
      <w:ins w:id="2412" w:author="zhoujiaying (C)" w:date="2017-12-18T10:43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413" w:author="zhoujiaying (C)" w:date="2017-12-18T10:43:00Z"/>
          <w:rFonts w:ascii="Courier New" w:hAnsi="Courier New" w:cs="Courier New" w:eastAsiaTheme="minorEastAsia"/>
          <w:color w:val="333333"/>
          <w:sz w:val="20"/>
          <w:szCs w:val="24"/>
        </w:rPr>
      </w:pPr>
      <w:ins w:id="2414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2415" w:author="zhoujiaying (C)" w:date="2017-12-18T10:43:00Z">
        <w:r>
          <w:rPr/>
          <w:t xml:space="preserve"> </w:t>
        </w:r>
      </w:ins>
      <w:ins w:id="2416" w:author="zhoujiaying (C)" w:date="2017-12-18T10:43:00Z">
        <w:bookmarkStart w:id="65" w:name="_GoBack"/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setTitleVisible</w:t>
        </w:r>
        <w:bookmarkEnd w:id="65"/>
      </w:ins>
      <w:ins w:id="2417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418" w:author="zhoujiaying (C)" w:date="2017-12-18T10:43:00Z"/>
          <w:rFonts w:ascii="Courier New" w:hAnsi="Courier New" w:cs="Courier New" w:eastAsiaTheme="minorEastAsia"/>
          <w:color w:val="333333"/>
          <w:sz w:val="16"/>
          <w:szCs w:val="24"/>
        </w:rPr>
      </w:pPr>
      <w:ins w:id="2419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2420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2421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2422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423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URI,</w:t>
        </w:r>
      </w:ins>
      <w:ins w:id="2424" w:author="zhoujiaying (C)" w:date="2017-12-18T10:4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2425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2426" w:author="zhoujiaying (C)" w:date="2017-12-18T10:4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2427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2428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，标题可见，false标题不可见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429" w:author="zhoujiaying (C)" w:date="2017-12-18T10:43:00Z"/>
          <w:rFonts w:ascii="Courier New" w:hAnsi="Courier New" w:eastAsia="Times New Roman" w:cs="Courier New"/>
          <w:color w:val="333333"/>
          <w:sz w:val="20"/>
          <w:szCs w:val="24"/>
        </w:rPr>
      </w:pPr>
      <w:ins w:id="2430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2431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2432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433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2434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435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2436" w:author="zhoujiaying (C)" w:date="2017-12-18T10:4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2437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2438" w:author="zhoujiaying (C)" w:date="2017-12-18T10:4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439" w:author="zhoujiaying (C)" w:date="2017-12-18T10:43:00Z"/>
          <w:rFonts w:ascii="Courier New" w:hAnsi="Courier New" w:eastAsia="Times New Roman" w:cs="Courier New"/>
          <w:color w:val="333333"/>
          <w:sz w:val="20"/>
          <w:szCs w:val="24"/>
        </w:rPr>
      </w:pPr>
      <w:ins w:id="2440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2441" w:author="zhoujiaying (C)" w:date="2017-12-18T10:43:00Z"/>
        </w:rPr>
      </w:pPr>
      <w:ins w:id="2442" w:author="zhoujiaying (C)" w:date="2017-12-18T10:43:00Z">
        <w:r>
          <w:rPr>
            <w:rFonts w:hint="eastAsia"/>
          </w:rPr>
          <w:t>【回应】：</w:t>
        </w:r>
      </w:ins>
    </w:p>
    <w:p>
      <w:pPr>
        <w:pStyle w:val="4"/>
        <w:rPr>
          <w:ins w:id="2443" w:author="zhoujiaying (C)" w:date="2017-12-18T10:43:00Z"/>
          <w:rFonts w:ascii="Courier New" w:hAnsi="Courier New" w:cs="Courier New" w:eastAsiaTheme="minorEastAsia"/>
          <w:color w:val="333333"/>
          <w:sz w:val="20"/>
          <w:szCs w:val="24"/>
        </w:rPr>
      </w:pPr>
      <w:ins w:id="2444" w:author="zhoujiaying (C)" w:date="2017-12-18T10:43:00Z">
        <w:r>
          <w:rPr>
            <w:rFonts w:hint="eastAsia"/>
          </w:rPr>
          <w:t>当调用成功时，JSSDK将调用</w:t>
        </w:r>
      </w:ins>
      <w:ins w:id="2445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2446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2447" w:author="zhoujiaying (C)" w:date="2017-12-18T10:4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2448" w:author="zhoujiaying (C)" w:date="2017-12-18T10:4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2449" w:author="zhoujiaying (C)" w:date="2017-12-18T10:43:00Z"/>
          <w:b/>
          <w:color w:val="00B050"/>
        </w:rPr>
      </w:pPr>
      <w:ins w:id="2450" w:author="zhoujiaying (C)" w:date="2017-12-18T10:43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451" w:author="zhoujiaying (C)" w:date="2017-12-18T10:43:00Z"/>
          <w:b/>
          <w:color w:val="00B050"/>
        </w:rPr>
      </w:pPr>
      <w:ins w:id="2452" w:author="zhoujiaying (C)" w:date="2017-12-18T10:43:00Z">
        <w:r>
          <w:rPr>
            <w:rFonts w:hint="eastAsia"/>
            <w:b/>
            <w:color w:val="00B050"/>
          </w:rPr>
          <w:t xml:space="preserve">  </w:t>
        </w:r>
      </w:ins>
      <w:ins w:id="2453" w:author="zhoujiaying (C)" w:date="2017-12-18T10:43:00Z">
        <w:r>
          <w:rPr>
            <w:b/>
            <w:color w:val="00B050"/>
          </w:rPr>
          <w:t xml:space="preserve">"errcode": </w:t>
        </w:r>
      </w:ins>
      <w:ins w:id="2454" w:author="zhoujiaying (C)" w:date="2017-12-18T10:43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2455" w:author="zhoujiaying (C)" w:date="2017-12-18T10:43:00Z"/>
          <w:b/>
          <w:color w:val="00B050"/>
        </w:rPr>
      </w:pPr>
      <w:ins w:id="2456" w:author="zhoujiaying (C)" w:date="2017-12-18T10:43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457" w:author="zhoujiaying (C)" w:date="2017-12-18T10:43:00Z"/>
        </w:rPr>
      </w:pPr>
      <w:ins w:id="2458" w:author="zhoujiaying (C)" w:date="2017-12-18T10:43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2459" w:author="zhoujiaying (C)" w:date="2017-12-18T10:43:00Z"/>
          <w:b/>
          <w:color w:val="00B050"/>
        </w:rPr>
      </w:pPr>
      <w:ins w:id="2460" w:author="zhoujiaying (C)" w:date="2017-12-18T10:43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461" w:author="zhoujiaying (C)" w:date="2017-12-18T10:43:00Z"/>
          <w:b/>
          <w:color w:val="00B050"/>
        </w:rPr>
      </w:pPr>
      <w:ins w:id="2462" w:author="zhoujiaying (C)" w:date="2017-12-18T10:43:00Z">
        <w:r>
          <w:rPr>
            <w:rFonts w:hint="eastAsia"/>
            <w:b/>
            <w:color w:val="00B050"/>
          </w:rPr>
          <w:t xml:space="preserve">  </w:t>
        </w:r>
      </w:ins>
      <w:ins w:id="2463" w:author="zhoujiaying (C)" w:date="2017-12-18T10:43:00Z">
        <w:r>
          <w:rPr>
            <w:b/>
            <w:color w:val="00B050"/>
          </w:rPr>
          <w:t xml:space="preserve">"errcode": </w:t>
        </w:r>
      </w:ins>
      <w:ins w:id="2464" w:author="zhoujiaying (C)" w:date="2017-12-18T10:43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2465" w:author="zhoujiaying (C)" w:date="2017-12-18T10:43:00Z"/>
          <w:b/>
          <w:color w:val="00B050"/>
        </w:rPr>
      </w:pPr>
      <w:ins w:id="2466" w:author="zhoujiaying (C)" w:date="2017-12-18T10:43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467" w:author="zhoujiaying (C)" w:date="2017-12-18T10:43:00Z"/>
        </w:rPr>
      </w:pPr>
      <w:ins w:id="2468" w:author="zhoujiaying (C)" w:date="2017-12-18T10:43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2469" w:author="zhoujiaying (C)" w:date="2017-12-18T10:43:00Z"/>
        </w:rPr>
      </w:pPr>
      <w:ins w:id="2470" w:author="zhoujiaying (C)" w:date="2017-12-18T10:43:00Z">
        <w:r>
          <w:rPr>
            <w:rFonts w:hint="eastAsia"/>
          </w:rPr>
          <w:t>如果数据校验失败，返回</w:t>
        </w:r>
      </w:ins>
      <w:ins w:id="2471" w:author="zhoujiaying (C)" w:date="2017-12-18T10:43:00Z">
        <w:r>
          <w:rPr/>
          <w:fldChar w:fldCharType="begin"/>
        </w:r>
      </w:ins>
      <w:ins w:id="2472" w:author="zhoujiaying (C)" w:date="2017-12-18T10:43:00Z">
        <w:r>
          <w:rPr/>
          <w:instrText xml:space="preserve"> HYPERLINK \l "_异常错误码描述_2" </w:instrText>
        </w:r>
      </w:ins>
      <w:ins w:id="2473" w:author="zhoujiaying (C)" w:date="2017-12-18T10:43:00Z">
        <w:r>
          <w:rPr/>
          <w:fldChar w:fldCharType="separate"/>
        </w:r>
      </w:ins>
      <w:ins w:id="2474" w:author="zhoujiaying (C)" w:date="2017-12-18T10:43:00Z">
        <w:r>
          <w:rPr>
            <w:rStyle w:val="26"/>
            <w:rFonts w:hint="eastAsia"/>
          </w:rPr>
          <w:t>HILINK_VALIDATE_ERR</w:t>
        </w:r>
      </w:ins>
      <w:ins w:id="2475" w:author="zhoujiaying (C)" w:date="2017-12-18T10:43:00Z">
        <w:r>
          <w:rPr>
            <w:rStyle w:val="26"/>
          </w:rPr>
          <w:fldChar w:fldCharType="end"/>
        </w:r>
      </w:ins>
      <w:ins w:id="2476" w:author="zhoujiaying (C)" w:date="2017-12-18T10:43:00Z">
        <w:r>
          <w:rPr>
            <w:rFonts w:hint="eastAsia"/>
          </w:rPr>
          <w:t>；</w:t>
        </w:r>
      </w:ins>
    </w:p>
    <w:p>
      <w:pPr>
        <w:pStyle w:val="4"/>
        <w:rPr>
          <w:ins w:id="2477" w:author="zhoujiaying (C)" w:date="2017-12-18T10:43:00Z"/>
        </w:rPr>
      </w:pPr>
      <w:ins w:id="2478" w:author="zhoujiaying (C)" w:date="2017-12-18T10:43:00Z">
        <w:r>
          <w:rPr>
            <w:rFonts w:hint="eastAsia"/>
          </w:rPr>
          <w:t>如果设备不在线，返回</w:t>
        </w:r>
      </w:ins>
      <w:ins w:id="2479" w:author="zhoujiaying (C)" w:date="2017-12-18T10:43:00Z">
        <w:r>
          <w:rPr/>
          <w:fldChar w:fldCharType="begin"/>
        </w:r>
      </w:ins>
      <w:ins w:id="2480" w:author="zhoujiaying (C)" w:date="2017-12-18T10:43:00Z">
        <w:r>
          <w:rPr/>
          <w:instrText xml:space="preserve"> HYPERLINK \l "_异常错误码描述_2" </w:instrText>
        </w:r>
      </w:ins>
      <w:ins w:id="2481" w:author="zhoujiaying (C)" w:date="2017-12-18T10:43:00Z">
        <w:r>
          <w:rPr/>
          <w:fldChar w:fldCharType="separate"/>
        </w:r>
      </w:ins>
      <w:ins w:id="2482" w:author="zhoujiaying (C)" w:date="2017-12-18T10:43:00Z">
        <w:r>
          <w:rPr>
            <w:rStyle w:val="26"/>
            <w:rFonts w:hint="eastAsia"/>
          </w:rPr>
          <w:t>HILINK_DEV_OFFLINE</w:t>
        </w:r>
      </w:ins>
      <w:ins w:id="2483" w:author="zhoujiaying (C)" w:date="2017-12-18T10:43:00Z">
        <w:r>
          <w:rPr>
            <w:rStyle w:val="26"/>
          </w:rPr>
          <w:fldChar w:fldCharType="end"/>
        </w:r>
      </w:ins>
      <w:ins w:id="2484" w:author="zhoujiaying (C)" w:date="2017-12-18T10:43:00Z">
        <w:r>
          <w:rPr>
            <w:rFonts w:hint="eastAsia"/>
          </w:rPr>
          <w:t>；</w:t>
        </w:r>
      </w:ins>
    </w:p>
    <w:p>
      <w:pPr>
        <w:pStyle w:val="4"/>
        <w:rPr>
          <w:ins w:id="2485" w:author="zhoujiaying (C)" w:date="2017-12-18T10:43:00Z"/>
        </w:rPr>
      </w:pPr>
      <w:ins w:id="2486" w:author="zhoujiaying (C)" w:date="2017-12-18T10:43:00Z">
        <w:r>
          <w:rPr>
            <w:rFonts w:hint="eastAsia"/>
          </w:rPr>
          <w:t>如果设备响应超时，返回</w:t>
        </w:r>
      </w:ins>
      <w:ins w:id="2487" w:author="zhoujiaying (C)" w:date="2017-12-18T10:43:00Z">
        <w:r>
          <w:rPr/>
          <w:fldChar w:fldCharType="begin"/>
        </w:r>
      </w:ins>
      <w:ins w:id="2488" w:author="zhoujiaying (C)" w:date="2017-12-18T10:43:00Z">
        <w:r>
          <w:rPr/>
          <w:instrText xml:space="preserve"> HYPERLINK \l "_异常错误码描述_2" </w:instrText>
        </w:r>
      </w:ins>
      <w:ins w:id="2489" w:author="zhoujiaying (C)" w:date="2017-12-18T10:43:00Z">
        <w:r>
          <w:rPr/>
          <w:fldChar w:fldCharType="separate"/>
        </w:r>
      </w:ins>
      <w:ins w:id="2490" w:author="zhoujiaying (C)" w:date="2017-12-18T10:43:00Z">
        <w:r>
          <w:rPr>
            <w:rStyle w:val="26"/>
            <w:rFonts w:hint="eastAsia"/>
          </w:rPr>
          <w:t>HILINK_DEV_TIMEOUT</w:t>
        </w:r>
      </w:ins>
      <w:ins w:id="2491" w:author="zhoujiaying (C)" w:date="2017-12-18T10:43:00Z">
        <w:r>
          <w:rPr>
            <w:rStyle w:val="26"/>
          </w:rPr>
          <w:fldChar w:fldCharType="end"/>
        </w:r>
      </w:ins>
      <w:ins w:id="2492" w:author="zhoujiaying (C)" w:date="2017-12-18T10:43:00Z">
        <w:r>
          <w:rPr>
            <w:rFonts w:hint="eastAsia"/>
          </w:rPr>
          <w:t>。</w:t>
        </w:r>
      </w:ins>
    </w:p>
    <w:p>
      <w:pPr>
        <w:pStyle w:val="4"/>
      </w:pPr>
    </w:p>
    <w:p>
      <w:pPr>
        <w:pStyle w:val="5"/>
        <w:rPr>
          <w:ins w:id="2493" w:author="zhoujiaying (C)" w:date="2017-12-15T15:09:00Z"/>
        </w:rPr>
      </w:pPr>
      <w:ins w:id="2494" w:author="zhoujiaying (C)" w:date="2017-12-15T15:11:00Z">
        <w:bookmarkStart w:id="36" w:name="_Toc515099352"/>
        <w:r>
          <w:rPr>
            <w:rFonts w:hint="eastAsia"/>
          </w:rPr>
          <w:t>添加</w:t>
        </w:r>
      </w:ins>
      <w:ins w:id="2495" w:author="zhoujiaying (C)" w:date="2017-12-15T15:11:00Z">
        <w:r>
          <w:rPr/>
          <w:t>覆盖</w:t>
        </w:r>
      </w:ins>
      <w:ins w:id="2496" w:author="zhoujiaying (C)" w:date="2017-12-15T15:11:00Z">
        <w:r>
          <w:rPr>
            <w:rFonts w:hint="eastAsia"/>
          </w:rPr>
          <w:t>提示</w:t>
        </w:r>
        <w:bookmarkEnd w:id="36"/>
      </w:ins>
    </w:p>
    <w:p>
      <w:pPr>
        <w:pStyle w:val="4"/>
        <w:rPr>
          <w:ins w:id="2497" w:author="zhoujiaying (C)" w:date="2017-12-15T15:09:00Z"/>
        </w:rPr>
      </w:pPr>
      <w:ins w:id="2498" w:author="zhoujiaying (C)" w:date="2017-12-15T15:09:00Z">
        <w:r>
          <w:rPr>
            <w:rFonts w:hint="eastAsia"/>
          </w:rPr>
          <w:t>当需要在页面中</w:t>
        </w:r>
      </w:ins>
      <w:ins w:id="2499" w:author="zhoujiaying (C)" w:date="2017-12-15T15:23:00Z">
        <w:r>
          <w:rPr>
            <w:rFonts w:hint="eastAsia"/>
          </w:rPr>
          <w:t>添加</w:t>
        </w:r>
      </w:ins>
      <w:ins w:id="2500" w:author="zhoujiaying (C)" w:date="2017-12-15T15:23:00Z">
        <w:r>
          <w:rPr/>
          <w:t>覆盖提示</w:t>
        </w:r>
      </w:ins>
      <w:ins w:id="2501" w:author="zhoujiaying (C)" w:date="2017-12-15T15:09:00Z">
        <w:r>
          <w:rPr>
            <w:rFonts w:hint="eastAsia"/>
          </w:rPr>
          <w:t>时，WEB中</w:t>
        </w:r>
      </w:ins>
      <w:ins w:id="2502" w:author="zhoujiaying (C)" w:date="2017-12-15T15:09:00Z">
        <w:r>
          <w:rPr/>
          <w:t>调用</w:t>
        </w:r>
      </w:ins>
      <w:ins w:id="2503" w:author="zhoujiaying (C)" w:date="2017-12-15T15:09:00Z">
        <w:r>
          <w:rPr>
            <w:rFonts w:hint="eastAsia"/>
          </w:rPr>
          <w:t>js</w:t>
        </w:r>
      </w:ins>
      <w:ins w:id="2504" w:author="zhoujiaying (C)" w:date="2017-12-15T15:09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505" w:author="zhoujiaying (C)" w:date="2017-12-15T15:09:00Z"/>
          <w:rFonts w:ascii="Courier New" w:hAnsi="Courier New" w:cs="Courier New" w:eastAsiaTheme="minorEastAsia"/>
          <w:color w:val="333333"/>
          <w:sz w:val="20"/>
          <w:szCs w:val="24"/>
        </w:rPr>
      </w:pPr>
      <w:ins w:id="2506" w:author="zhoujiaying (C)" w:date="2017-12-15T15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2507" w:author="zhoujiaying (C)" w:date="2017-12-15T15:11:00Z">
        <w:r>
          <w:rPr/>
          <w:t xml:space="preserve"> </w:t>
        </w:r>
      </w:ins>
      <w:ins w:id="2508" w:author="zhoujiaying (C)" w:date="2017-12-15T15:11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addMessage</w:t>
        </w:r>
      </w:ins>
      <w:ins w:id="2509" w:author="zhoujiaying (C)" w:date="2017-12-15T15:0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510" w:author="zhoujiaying (C)" w:date="2017-12-15T15:12:00Z"/>
          <w:rFonts w:ascii="Courier New" w:hAnsi="Courier New" w:cs="Courier New" w:eastAsiaTheme="minorEastAsia"/>
          <w:color w:val="333333"/>
          <w:sz w:val="20"/>
          <w:szCs w:val="24"/>
        </w:rPr>
      </w:pPr>
      <w:ins w:id="2511" w:author="zhoujiaying (C)" w:date="2017-12-15T15:1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512" w:author="zhoujiaying (C)" w:date="2017-12-15T15:1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2513" w:author="zhoujiaying (C)" w:date="2017-12-15T15:1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2514" w:author="zhoujiaying (C)" w:date="2017-12-15T15:1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2515" w:author="zhoujiaying (C)" w:date="2017-12-15T15:1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516" w:author="zhoujiaying (C)" w:date="2017-12-15T15:1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</w:t>
        </w:r>
      </w:ins>
      <w:ins w:id="2517" w:author="zhoujiaying (C)" w:date="2017-12-15T15:1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2518" w:author="zhoujiaying (C)" w:date="2017-12-15T15:1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519" w:author="zhoujiaying (C)" w:date="2017-12-15T15:09:00Z"/>
          <w:rFonts w:ascii="Courier New" w:hAnsi="Courier New" w:eastAsia="Times New Roman" w:cs="Courier New"/>
          <w:color w:val="333333"/>
          <w:sz w:val="20"/>
          <w:szCs w:val="24"/>
        </w:rPr>
      </w:pPr>
      <w:ins w:id="2520" w:author="zhoujiaying (C)" w:date="2017-12-15T15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2521" w:author="zhoujiaying (C)" w:date="2017-12-15T15:0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2522" w:author="zhoujiaying (C)" w:date="2017-12-15T15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523" w:author="zhoujiaying (C)" w:date="2017-12-15T15:0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2524" w:author="zhoujiaying (C)" w:date="2017-12-15T15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525" w:author="zhoujiaying (C)" w:date="2017-12-15T15:0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2526" w:author="zhoujiaying (C)" w:date="2017-12-15T15:09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2527" w:author="zhoujiaying (C)" w:date="2017-12-15T15:0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2528" w:author="zhoujiaying (C)" w:date="2017-12-15T15:09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529" w:author="zhoujiaying (C)" w:date="2017-12-15T15:09:00Z"/>
          <w:rFonts w:ascii="Courier New" w:hAnsi="Courier New" w:eastAsia="Times New Roman" w:cs="Courier New"/>
          <w:color w:val="333333"/>
          <w:sz w:val="20"/>
          <w:szCs w:val="24"/>
        </w:rPr>
      </w:pPr>
      <w:ins w:id="2530" w:author="zhoujiaying (C)" w:date="2017-12-15T15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2531" w:author="zhoujiaying (C)" w:date="2017-12-15T15:12:00Z"/>
        </w:rPr>
      </w:pPr>
      <w:ins w:id="2532" w:author="zhoujiaying (C)" w:date="2017-12-15T15:1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2533" w:author="zhoujiaying (C)" w:date="2017-12-15T15:1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2534" w:author="zhoujiaying (C)" w:date="2017-12-15T15:12:00Z">
        <w:r>
          <w:rPr>
            <w:rFonts w:hint="eastAsia"/>
          </w:rPr>
          <w:t>中列举出需要</w:t>
        </w:r>
      </w:ins>
      <w:ins w:id="2535" w:author="zhoujiaying (C)" w:date="2017-12-15T15:59:00Z">
        <w:r>
          <w:rPr>
            <w:rFonts w:hint="eastAsia"/>
          </w:rPr>
          <w:t>添加</w:t>
        </w:r>
      </w:ins>
      <w:ins w:id="2536" w:author="zhoujiaying (C)" w:date="2017-12-15T15:59:00Z">
        <w:r>
          <w:rPr/>
          <w:t>的覆盖提示的</w:t>
        </w:r>
      </w:ins>
      <w:ins w:id="2537" w:author="zhoujiaying (C)" w:date="2017-12-15T15:12:00Z">
        <w:r>
          <w:rPr/>
          <w:t>的属性。</w:t>
        </w:r>
      </w:ins>
    </w:p>
    <w:p>
      <w:pPr>
        <w:pStyle w:val="51"/>
        <w:ind w:firstLine="643"/>
        <w:rPr>
          <w:ins w:id="2538" w:author="zhoujiaying (C)" w:date="2017-12-15T15:12:00Z"/>
          <w:b/>
          <w:color w:val="00B050"/>
        </w:rPr>
      </w:pPr>
      <w:ins w:id="2539" w:author="zhoujiaying (C)" w:date="2017-12-15T15:12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883" w:firstLineChars="550"/>
        <w:rPr>
          <w:ins w:id="2540" w:author="zhoujiaying (C)" w:date="2017-12-15T15:12:00Z"/>
          <w:b/>
          <w:color w:val="00B050"/>
        </w:rPr>
      </w:pPr>
      <w:ins w:id="2541" w:author="zhoujiaying (C)" w:date="2017-12-15T15:12:00Z">
        <w:r>
          <w:rPr>
            <w:b/>
            <w:color w:val="00B050"/>
          </w:rPr>
          <w:t>"</w:t>
        </w:r>
      </w:ins>
      <w:ins w:id="2542" w:author="zhoujiaying (C)" w:date="2017-12-15T15:15:00Z">
        <w:r>
          <w:rPr>
            <w:b/>
            <w:color w:val="00B050"/>
          </w:rPr>
          <w:t>type</w:t>
        </w:r>
      </w:ins>
      <w:ins w:id="2543" w:author="zhoujiaying (C)" w:date="2017-12-15T15:12:00Z">
        <w:r>
          <w:rPr>
            <w:b/>
            <w:color w:val="00B050"/>
          </w:rPr>
          <w:t>"</w:t>
        </w:r>
      </w:ins>
      <w:ins w:id="2544" w:author="zhoujiaying (C)" w:date="2017-12-15T15:12:00Z">
        <w:r>
          <w:rPr>
            <w:rFonts w:hint="eastAsia"/>
            <w:b/>
            <w:color w:val="00B050"/>
          </w:rPr>
          <w:t>:</w:t>
        </w:r>
      </w:ins>
      <w:ins w:id="2545" w:author="zhoujiaying (C)" w:date="2017-12-15T15:12:00Z">
        <w:r>
          <w:rPr>
            <w:b/>
            <w:color w:val="00B050"/>
          </w:rPr>
          <w:t xml:space="preserve"> 24 //</w:t>
        </w:r>
      </w:ins>
      <w:ins w:id="2546" w:author="zhoujiaying (C)" w:date="2017-12-15T15:15:00Z">
        <w:r>
          <w:rPr>
            <w:rFonts w:hint="eastAsia"/>
            <w:b/>
            <w:color w:val="00B050"/>
          </w:rPr>
          <w:t>自定义int值</w:t>
        </w:r>
      </w:ins>
    </w:p>
    <w:p>
      <w:pPr>
        <w:pStyle w:val="51"/>
        <w:ind w:firstLine="883" w:firstLineChars="550"/>
        <w:rPr>
          <w:ins w:id="2547" w:author="zhoujiaying (C)" w:date="2017-12-15T15:12:00Z"/>
          <w:b/>
          <w:color w:val="00B050"/>
        </w:rPr>
      </w:pPr>
      <w:ins w:id="2548" w:author="zhoujiaying (C)" w:date="2017-12-15T15:12:00Z">
        <w:r>
          <w:rPr>
            <w:b/>
            <w:color w:val="00B050"/>
          </w:rPr>
          <w:t>"key"</w:t>
        </w:r>
      </w:ins>
      <w:ins w:id="2549" w:author="zhoujiaying (C)" w:date="2017-12-15T15:12:00Z">
        <w:r>
          <w:rPr>
            <w:rFonts w:hint="eastAsia"/>
            <w:b/>
            <w:color w:val="00B050"/>
          </w:rPr>
          <w:t>:</w:t>
        </w:r>
      </w:ins>
      <w:ins w:id="2550" w:author="zhoujiaying (C)" w:date="2017-12-15T15:15:00Z">
        <w:r>
          <w:rPr>
            <w:b/>
            <w:color w:val="00B050"/>
          </w:rPr>
          <w:t xml:space="preserve"> 1</w:t>
        </w:r>
      </w:ins>
      <w:ins w:id="2551" w:author="zhoujiaying (C)" w:date="2017-12-15T15:12:00Z">
        <w:r>
          <w:rPr>
            <w:b/>
            <w:color w:val="00B050"/>
          </w:rPr>
          <w:t xml:space="preserve">  //</w:t>
        </w:r>
      </w:ins>
      <w:ins w:id="2552" w:author="zhoujiaying (C)" w:date="2017-12-15T15:15:00Z">
        <w:del w:id="2553" w:author="wangyuxuan (A)" w:date="2018-05-26T12:12:00Z">
          <w:r>
            <w:rPr>
              <w:rFonts w:hint="eastAsia"/>
              <w:b/>
              <w:color w:val="00B050"/>
            </w:rPr>
            <w:delText>目前</w:delText>
          </w:r>
        </w:del>
      </w:ins>
      <w:ins w:id="2554" w:author="zhoujiaying (C)" w:date="2017-12-15T15:15:00Z">
        <w:del w:id="2555" w:author="wangyuxuan (A)" w:date="2018-05-26T12:12:00Z">
          <w:r>
            <w:rPr>
              <w:b/>
              <w:color w:val="00B050"/>
            </w:rPr>
            <w:delText>请</w:delText>
          </w:r>
        </w:del>
      </w:ins>
      <w:ins w:id="2556" w:author="zhoujiaying (C)" w:date="2017-12-15T15:15:00Z">
        <w:del w:id="2557" w:author="wangyuxuan (A)" w:date="2018-05-26T12:12:00Z">
          <w:r>
            <w:rPr>
              <w:rFonts w:hint="eastAsia"/>
              <w:b/>
              <w:color w:val="00B050"/>
            </w:rPr>
            <w:delText>均传</w:delText>
          </w:r>
        </w:del>
      </w:ins>
      <w:ins w:id="2558" w:author="zhoujiaying (C)" w:date="2017-12-15T15:15:00Z">
        <w:del w:id="2559" w:author="wangyuxuan (A)" w:date="2018-05-26T12:12:00Z">
          <w:r>
            <w:rPr>
              <w:b/>
              <w:color w:val="00B050"/>
            </w:rPr>
            <w:delText>值</w:delText>
          </w:r>
        </w:del>
      </w:ins>
      <w:ins w:id="2560" w:author="wangyuxuan (A)" w:date="2018-05-26T12:12:00Z">
        <w:r>
          <w:rPr>
            <w:rFonts w:hint="eastAsia"/>
            <w:b/>
            <w:color w:val="00B050"/>
          </w:rPr>
          <w:t>默认</w:t>
        </w:r>
      </w:ins>
      <w:ins w:id="2561" w:author="wangyuxuan (A)" w:date="2018-05-26T12:12:00Z">
        <w:r>
          <w:rPr>
            <w:b/>
            <w:color w:val="00B050"/>
          </w:rPr>
          <w:t>传</w:t>
        </w:r>
      </w:ins>
      <w:ins w:id="2562" w:author="zhoujiaying (C)" w:date="2017-12-15T15:16:00Z">
        <w:r>
          <w:rPr>
            <w:rFonts w:hint="eastAsia"/>
            <w:b/>
            <w:color w:val="00B050"/>
          </w:rPr>
          <w:t>1</w:t>
        </w:r>
      </w:ins>
    </w:p>
    <w:p>
      <w:pPr>
        <w:pStyle w:val="51"/>
        <w:ind w:firstLine="883" w:firstLineChars="550"/>
        <w:rPr>
          <w:ins w:id="2563" w:author="zhoujiaying (C)" w:date="2017-12-15T15:12:00Z"/>
          <w:b/>
          <w:color w:val="00B050"/>
        </w:rPr>
      </w:pPr>
      <w:ins w:id="2564" w:author="zhoujiaying (C)" w:date="2017-12-15T15:12:00Z">
        <w:r>
          <w:rPr>
            <w:b/>
            <w:color w:val="00B050"/>
          </w:rPr>
          <w:t>“</w:t>
        </w:r>
      </w:ins>
      <w:ins w:id="2565" w:author="zhoujiaying (C)" w:date="2017-12-15T15:17:00Z">
        <w:r>
          <w:rPr>
            <w:b/>
            <w:color w:val="00B050"/>
          </w:rPr>
          <w:t>icon</w:t>
        </w:r>
      </w:ins>
      <w:ins w:id="2566" w:author="zhoujiaying (C)" w:date="2017-12-15T15:12:00Z">
        <w:r>
          <w:rPr>
            <w:b/>
            <w:color w:val="00B050"/>
          </w:rPr>
          <w:t>”: 1 //</w:t>
        </w:r>
      </w:ins>
      <w:ins w:id="2567" w:author="zhoujiaying (C)" w:date="2017-12-15T15:18:00Z">
        <w:r>
          <w:rPr>
            <w:rFonts w:hint="eastAsia"/>
            <w:b/>
            <w:color w:val="00B050"/>
          </w:rPr>
          <w:t>覆盖</w:t>
        </w:r>
      </w:ins>
      <w:ins w:id="2568" w:author="zhoujiaying (C)" w:date="2017-12-15T15:18:00Z">
        <w:r>
          <w:rPr>
            <w:b/>
            <w:color w:val="00B050"/>
          </w:rPr>
          <w:t>消息前图标的编号，</w:t>
        </w:r>
      </w:ins>
      <w:ins w:id="2569" w:author="zhoujiaying (C)" w:date="2017-12-15T15:18:00Z">
        <w:r>
          <w:rPr>
            <w:rFonts w:hint="eastAsia"/>
            <w:b/>
            <w:color w:val="00B050"/>
          </w:rPr>
          <w:t>可以为</w:t>
        </w:r>
      </w:ins>
      <w:ins w:id="2570" w:author="zhoujiaying (C)" w:date="2017-12-15T15:18:00Z">
        <w:r>
          <w:rPr>
            <w:b/>
            <w:color w:val="00B050"/>
          </w:rPr>
          <w:t>Null，可传值</w:t>
        </w:r>
      </w:ins>
      <w:ins w:id="2571" w:author="zhoujiaying (C)" w:date="2017-12-15T15:20:00Z">
        <w:r>
          <w:rPr>
            <w:rFonts w:hint="eastAsia"/>
            <w:b/>
            <w:color w:val="00B050"/>
          </w:rPr>
          <w:t>为数组</w:t>
        </w:r>
      </w:ins>
      <w:ins w:id="2572" w:author="zhoujiaying (C)" w:date="2017-12-15T15:21:00Z">
        <w:r>
          <w:rPr>
            <w:rFonts w:hint="eastAsia"/>
            <w:b/>
            <w:color w:val="00B050"/>
          </w:rPr>
          <w:t>对应角标</w:t>
        </w:r>
      </w:ins>
      <w:ins w:id="2573" w:author="zhoujiaying (C)" w:date="2017-12-15T15:21:00Z">
        <w:r>
          <w:rPr>
            <w:b/>
            <w:color w:val="00B050"/>
          </w:rPr>
          <w:t>，</w:t>
        </w:r>
      </w:ins>
      <w:ins w:id="2574" w:author="zhoujiaying (C)" w:date="2017-12-15T15:18:00Z">
        <w:r>
          <w:rPr>
            <w:rFonts w:hint="eastAsia"/>
            <w:b/>
            <w:color w:val="00B050"/>
          </w:rPr>
          <w:t>参考</w:t>
        </w:r>
      </w:ins>
      <w:ins w:id="2575" w:author="zhoujiaying (C)" w:date="2017-12-15T15:18:00Z">
        <w:r>
          <w:rPr>
            <w:b/>
            <w:color w:val="00B050"/>
          </w:rPr>
          <w:t>下图</w:t>
        </w:r>
      </w:ins>
    </w:p>
    <w:p>
      <w:pPr>
        <w:pStyle w:val="51"/>
        <w:ind w:firstLine="883" w:firstLineChars="550"/>
        <w:rPr>
          <w:ins w:id="2576" w:author="zhoujiaying (C)" w:date="2017-12-15T16:00:00Z"/>
          <w:b/>
          <w:color w:val="00B050"/>
        </w:rPr>
      </w:pPr>
      <w:ins w:id="2577" w:author="zhoujiaying (C)" w:date="2017-12-15T15:12:00Z">
        <w:r>
          <w:rPr>
            <w:b/>
            <w:color w:val="00B050"/>
          </w:rPr>
          <w:t>“</w:t>
        </w:r>
      </w:ins>
      <w:ins w:id="2578" w:author="zhoujiaying (C)" w:date="2017-12-15T15:18:00Z">
        <w:r>
          <w:rPr>
            <w:b/>
            <w:color w:val="00B050"/>
          </w:rPr>
          <w:t>color</w:t>
        </w:r>
      </w:ins>
      <w:ins w:id="2579" w:author="zhoujiaying (C)" w:date="2017-12-15T15:12:00Z">
        <w:r>
          <w:rPr>
            <w:b/>
            <w:color w:val="00B050"/>
          </w:rPr>
          <w:t>”: 0 //</w:t>
        </w:r>
      </w:ins>
      <w:ins w:id="2580" w:author="zhoujiaying (C)" w:date="2017-12-15T15:19:00Z">
        <w:r>
          <w:rPr>
            <w:rFonts w:hint="eastAsia"/>
            <w:b/>
            <w:color w:val="00B050"/>
          </w:rPr>
          <w:t>字体</w:t>
        </w:r>
      </w:ins>
      <w:ins w:id="2581" w:author="zhoujiaying (C)" w:date="2017-12-15T15:19:00Z">
        <w:r>
          <w:rPr>
            <w:b/>
            <w:color w:val="00B050"/>
          </w:rPr>
          <w:t>颜色</w:t>
        </w:r>
      </w:ins>
      <w:ins w:id="2582" w:author="zhoujiaying (C)" w:date="2017-12-15T15:20:00Z">
        <w:r>
          <w:rPr>
            <w:rFonts w:hint="eastAsia"/>
            <w:b/>
            <w:color w:val="00B050"/>
          </w:rPr>
          <w:t>编号，</w:t>
        </w:r>
      </w:ins>
      <w:ins w:id="2583" w:author="zhoujiaying (C)" w:date="2017-12-15T15:20:00Z">
        <w:r>
          <w:rPr>
            <w:b/>
            <w:color w:val="00B050"/>
          </w:rPr>
          <w:t>可以</w:t>
        </w:r>
      </w:ins>
      <w:ins w:id="2584" w:author="zhoujiaying (C)" w:date="2017-12-15T15:20:00Z">
        <w:r>
          <w:rPr>
            <w:rFonts w:hint="eastAsia"/>
            <w:b/>
            <w:color w:val="00B050"/>
          </w:rPr>
          <w:t>为null，</w:t>
        </w:r>
      </w:ins>
      <w:ins w:id="2585" w:author="zhoujiaying (C)" w:date="2017-12-15T15:21:00Z">
        <w:r>
          <w:rPr>
            <w:b/>
            <w:color w:val="00B050"/>
          </w:rPr>
          <w:t>可传值</w:t>
        </w:r>
      </w:ins>
      <w:ins w:id="2586" w:author="zhoujiaying (C)" w:date="2017-12-15T15:21:00Z">
        <w:r>
          <w:rPr>
            <w:rFonts w:hint="eastAsia"/>
            <w:b/>
            <w:color w:val="00B050"/>
          </w:rPr>
          <w:t>为数组对应角标，</w:t>
        </w:r>
      </w:ins>
      <w:ins w:id="2587" w:author="zhoujiaying (C)" w:date="2017-12-15T15:20:00Z">
        <w:r>
          <w:rPr>
            <w:b/>
            <w:color w:val="00B050"/>
          </w:rPr>
          <w:t>可</w:t>
        </w:r>
      </w:ins>
      <w:ins w:id="2588" w:author="zhoujiaying (C)" w:date="2017-12-15T15:20:00Z">
        <w:r>
          <w:rPr>
            <w:rFonts w:hint="eastAsia"/>
            <w:b/>
            <w:color w:val="00B050"/>
          </w:rPr>
          <w:t>传</w:t>
        </w:r>
      </w:ins>
      <w:ins w:id="2589" w:author="zhoujiaying (C)" w:date="2017-12-15T15:20:00Z">
        <w:r>
          <w:rPr>
            <w:b/>
            <w:color w:val="00B050"/>
          </w:rPr>
          <w:t>值见下图</w:t>
        </w:r>
      </w:ins>
    </w:p>
    <w:p>
      <w:pPr>
        <w:pStyle w:val="51"/>
        <w:ind w:firstLine="883" w:firstLineChars="550"/>
        <w:rPr>
          <w:ins w:id="2590" w:author="zhoujiaying (C)" w:date="2017-12-15T15:12:00Z"/>
          <w:b/>
          <w:color w:val="00B050"/>
        </w:rPr>
      </w:pPr>
      <w:ins w:id="2591" w:author="zhoujiaying (C)" w:date="2017-12-15T16:00:00Z">
        <w:r>
          <w:rPr>
            <w:b/>
            <w:color w:val="00B050"/>
          </w:rPr>
          <w:t>“msg”: “ssssss” //</w:t>
        </w:r>
      </w:ins>
      <w:ins w:id="2592" w:author="zhoujiaying (C)" w:date="2017-12-15T16:00:00Z">
        <w:r>
          <w:rPr>
            <w:rFonts w:hint="eastAsia"/>
            <w:b/>
            <w:color w:val="00B050"/>
          </w:rPr>
          <w:t>需要</w:t>
        </w:r>
      </w:ins>
      <w:ins w:id="2593" w:author="zhoujiaying (C)" w:date="2017-12-15T16:00:00Z">
        <w:r>
          <w:rPr>
            <w:b/>
            <w:color w:val="00B050"/>
          </w:rPr>
          <w:t>显示的信息</w:t>
        </w:r>
      </w:ins>
    </w:p>
    <w:p>
      <w:pPr>
        <w:pStyle w:val="51"/>
        <w:ind w:firstLine="643"/>
        <w:rPr>
          <w:ins w:id="2594" w:author="zhoujiaying (C)" w:date="2017-12-15T15:12:00Z"/>
          <w:b/>
          <w:color w:val="00B050"/>
        </w:rPr>
      </w:pPr>
      <w:ins w:id="2595" w:author="zhoujiaying (C)" w:date="2017-12-15T15:12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596" w:author="wangyuxuan (A)" w:date="2018-05-26T12:13:00Z"/>
        </w:rPr>
      </w:pPr>
      <w:ins w:id="2597" w:author="zhoujiaying (C)" w:date="2017-12-15T15:12:00Z">
        <w:r>
          <w:rPr/>
          <w:t>B</w:t>
        </w:r>
      </w:ins>
      <w:ins w:id="2598" w:author="zhoujiaying (C)" w:date="2017-12-15T15:12:00Z">
        <w:r>
          <w:rPr>
            <w:rFonts w:hint="eastAsia"/>
          </w:rPr>
          <w:t>ody不能为空，否则将失败。</w:t>
        </w:r>
      </w:ins>
    </w:p>
    <w:p>
      <w:pPr>
        <w:pStyle w:val="4"/>
        <w:rPr>
          <w:ins w:id="2599" w:author="zhoujiaying (C)" w:date="2017-12-15T15:12:00Z"/>
        </w:rPr>
      </w:pPr>
      <w:ins w:id="2600" w:author="wangyuxuan (A)" w:date="2018-05-26T12:12:00Z">
        <w:r>
          <w:rPr/>
          <w:t>K</w:t>
        </w:r>
      </w:ins>
      <w:ins w:id="2601" w:author="wangyuxuan (A)" w:date="2018-05-26T12:12:00Z">
        <w:r>
          <w:rPr>
            <w:rFonts w:hint="eastAsia"/>
          </w:rPr>
          <w:t>ey传2时</w:t>
        </w:r>
      </w:ins>
      <w:ins w:id="2602" w:author="wangyuxuan (A)" w:date="2018-05-26T12:12:00Z">
        <w:r>
          <w:rPr/>
          <w:t>对应空气净化器更换</w:t>
        </w:r>
      </w:ins>
      <w:ins w:id="2603" w:author="wangyuxuan (A)" w:date="2018-05-26T12:13:00Z">
        <w:r>
          <w:rPr/>
          <w:t>滤芯的提示，对应跳转更换滤芯界面。</w:t>
        </w:r>
      </w:ins>
    </w:p>
    <w:p>
      <w:pPr>
        <w:pStyle w:val="4"/>
        <w:rPr>
          <w:ins w:id="2604" w:author="zhoujiaying (C)" w:date="2017-12-15T15:12:00Z"/>
        </w:rPr>
      </w:pPr>
      <w:ins w:id="2605" w:author="zhoujiaying (C)" w:date="2017-12-15T15:20:00Z">
        <w:r>
          <w:rPr/>
          <w:drawing>
            <wp:inline distT="0" distB="0" distL="0" distR="0">
              <wp:extent cx="5274310" cy="1485265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485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4"/>
        <w:rPr>
          <w:ins w:id="2607" w:author="zhoujiaying (C)" w:date="2017-12-15T15:09:00Z"/>
        </w:rPr>
      </w:pPr>
      <w:ins w:id="2608" w:author="zhoujiaying (C)" w:date="2017-12-15T15:09:00Z">
        <w:r>
          <w:rPr>
            <w:rFonts w:hint="eastAsia"/>
          </w:rPr>
          <w:t>【回应】：</w:t>
        </w:r>
      </w:ins>
    </w:p>
    <w:p>
      <w:pPr>
        <w:pStyle w:val="4"/>
        <w:rPr>
          <w:ins w:id="2609" w:author="zhoujiaying (C)" w:date="2017-12-15T15:09:00Z"/>
          <w:rFonts w:ascii="Courier New" w:hAnsi="Courier New" w:cs="Courier New" w:eastAsiaTheme="minorEastAsia"/>
          <w:color w:val="333333"/>
          <w:sz w:val="20"/>
          <w:szCs w:val="24"/>
        </w:rPr>
      </w:pPr>
      <w:ins w:id="2610" w:author="zhoujiaying (C)" w:date="2017-12-15T15:09:00Z">
        <w:r>
          <w:rPr>
            <w:rFonts w:hint="eastAsia"/>
          </w:rPr>
          <w:t>当调用成功时，JSSDK将调用</w:t>
        </w:r>
      </w:ins>
      <w:ins w:id="2611" w:author="zhoujiaying (C)" w:date="2017-12-15T15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2612" w:author="zhoujiaying (C)" w:date="2017-12-15T15:0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2613" w:author="zhoujiaying (C)" w:date="2017-12-15T15:0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2614" w:author="zhoujiaying (C)" w:date="2017-12-15T15:0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2615" w:author="zhoujiaying (C)" w:date="2017-12-15T15:09:00Z"/>
          <w:b/>
          <w:color w:val="00B050"/>
        </w:rPr>
      </w:pPr>
      <w:ins w:id="2616" w:author="zhoujiaying (C)" w:date="2017-12-15T15:09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617" w:author="zhoujiaying (C)" w:date="2017-12-15T15:09:00Z"/>
          <w:b/>
          <w:color w:val="00B050"/>
        </w:rPr>
      </w:pPr>
      <w:ins w:id="2618" w:author="zhoujiaying (C)" w:date="2017-12-15T15:09:00Z">
        <w:r>
          <w:rPr>
            <w:rFonts w:hint="eastAsia"/>
            <w:b/>
            <w:color w:val="00B050"/>
          </w:rPr>
          <w:t xml:space="preserve">  </w:t>
        </w:r>
      </w:ins>
      <w:ins w:id="2619" w:author="zhoujiaying (C)" w:date="2017-12-15T15:09:00Z">
        <w:r>
          <w:rPr>
            <w:b/>
            <w:color w:val="00B050"/>
          </w:rPr>
          <w:t xml:space="preserve">"errcode": </w:t>
        </w:r>
      </w:ins>
      <w:ins w:id="2620" w:author="zhoujiaying (C)" w:date="2017-12-15T15:09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2621" w:author="zhoujiaying (C)" w:date="2017-12-15T15:09:00Z"/>
          <w:b/>
          <w:color w:val="00B050"/>
        </w:rPr>
      </w:pPr>
      <w:ins w:id="2622" w:author="zhoujiaying (C)" w:date="2017-12-15T15:09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623" w:author="zhoujiaying (C)" w:date="2017-12-15T15:09:00Z"/>
        </w:rPr>
      </w:pPr>
      <w:ins w:id="2624" w:author="zhoujiaying (C)" w:date="2017-12-15T15:09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2625" w:author="zhoujiaying (C)" w:date="2017-12-15T15:09:00Z"/>
          <w:b/>
          <w:color w:val="00B050"/>
        </w:rPr>
      </w:pPr>
      <w:ins w:id="2626" w:author="zhoujiaying (C)" w:date="2017-12-15T15:09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627" w:author="zhoujiaying (C)" w:date="2017-12-15T15:09:00Z"/>
          <w:b/>
          <w:color w:val="00B050"/>
        </w:rPr>
      </w:pPr>
      <w:ins w:id="2628" w:author="zhoujiaying (C)" w:date="2017-12-15T15:09:00Z">
        <w:r>
          <w:rPr>
            <w:rFonts w:hint="eastAsia"/>
            <w:b/>
            <w:color w:val="00B050"/>
          </w:rPr>
          <w:t xml:space="preserve">  </w:t>
        </w:r>
      </w:ins>
      <w:ins w:id="2629" w:author="zhoujiaying (C)" w:date="2017-12-15T15:09:00Z">
        <w:r>
          <w:rPr>
            <w:b/>
            <w:color w:val="00B050"/>
          </w:rPr>
          <w:t xml:space="preserve">"errcode": </w:t>
        </w:r>
      </w:ins>
      <w:ins w:id="2630" w:author="zhoujiaying (C)" w:date="2017-12-15T15:09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2631" w:author="zhoujiaying (C)" w:date="2017-12-15T15:09:00Z"/>
          <w:b/>
          <w:color w:val="00B050"/>
        </w:rPr>
      </w:pPr>
      <w:ins w:id="2632" w:author="zhoujiaying (C)" w:date="2017-12-15T15:09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633" w:author="zhoujiaying (C)" w:date="2017-12-15T15:09:00Z"/>
        </w:rPr>
      </w:pPr>
      <w:ins w:id="2634" w:author="zhoujiaying (C)" w:date="2017-12-15T15:09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2635" w:author="zhoujiaying (C)" w:date="2017-12-15T15:09:00Z"/>
        </w:rPr>
      </w:pPr>
      <w:ins w:id="2636" w:author="zhoujiaying (C)" w:date="2017-12-15T15:09:00Z">
        <w:r>
          <w:rPr>
            <w:rFonts w:hint="eastAsia"/>
          </w:rPr>
          <w:t>如果数据校验失败，返回</w:t>
        </w:r>
      </w:ins>
      <w:ins w:id="2637" w:author="zhoujiaying (C)" w:date="2017-12-15T15:09:00Z">
        <w:r>
          <w:rPr/>
          <w:fldChar w:fldCharType="begin"/>
        </w:r>
      </w:ins>
      <w:ins w:id="2638" w:author="zhoujiaying (C)" w:date="2017-12-15T15:09:00Z">
        <w:r>
          <w:rPr/>
          <w:instrText xml:space="preserve"> HYPERLINK \l "_异常错误码描述_2" </w:instrText>
        </w:r>
      </w:ins>
      <w:ins w:id="2639" w:author="zhoujiaying (C)" w:date="2017-12-15T15:09:00Z">
        <w:r>
          <w:rPr/>
          <w:fldChar w:fldCharType="separate"/>
        </w:r>
      </w:ins>
      <w:ins w:id="2640" w:author="zhoujiaying (C)" w:date="2017-12-15T15:09:00Z">
        <w:r>
          <w:rPr>
            <w:rStyle w:val="26"/>
            <w:rFonts w:hint="eastAsia"/>
          </w:rPr>
          <w:t>HILINK_VALIDATE_ERR</w:t>
        </w:r>
      </w:ins>
      <w:ins w:id="2641" w:author="zhoujiaying (C)" w:date="2017-12-15T15:09:00Z">
        <w:r>
          <w:rPr>
            <w:rStyle w:val="26"/>
          </w:rPr>
          <w:fldChar w:fldCharType="end"/>
        </w:r>
      </w:ins>
      <w:ins w:id="2642" w:author="zhoujiaying (C)" w:date="2017-12-15T15:09:00Z">
        <w:r>
          <w:rPr>
            <w:rFonts w:hint="eastAsia"/>
          </w:rPr>
          <w:t>；</w:t>
        </w:r>
      </w:ins>
    </w:p>
    <w:p>
      <w:pPr>
        <w:pStyle w:val="4"/>
        <w:rPr>
          <w:ins w:id="2643" w:author="zhoujiaying (C)" w:date="2017-12-15T15:09:00Z"/>
        </w:rPr>
      </w:pPr>
      <w:ins w:id="2644" w:author="zhoujiaying (C)" w:date="2017-12-15T15:09:00Z">
        <w:r>
          <w:rPr>
            <w:rFonts w:hint="eastAsia"/>
          </w:rPr>
          <w:t>如果设备不在线，返回</w:t>
        </w:r>
      </w:ins>
      <w:ins w:id="2645" w:author="zhoujiaying (C)" w:date="2017-12-15T15:09:00Z">
        <w:r>
          <w:rPr/>
          <w:fldChar w:fldCharType="begin"/>
        </w:r>
      </w:ins>
      <w:ins w:id="2646" w:author="zhoujiaying (C)" w:date="2017-12-15T15:09:00Z">
        <w:r>
          <w:rPr/>
          <w:instrText xml:space="preserve"> HYPERLINK \l "_异常错误码描述_2" </w:instrText>
        </w:r>
      </w:ins>
      <w:ins w:id="2647" w:author="zhoujiaying (C)" w:date="2017-12-15T15:09:00Z">
        <w:r>
          <w:rPr/>
          <w:fldChar w:fldCharType="separate"/>
        </w:r>
      </w:ins>
      <w:ins w:id="2648" w:author="zhoujiaying (C)" w:date="2017-12-15T15:09:00Z">
        <w:r>
          <w:rPr>
            <w:rStyle w:val="26"/>
            <w:rFonts w:hint="eastAsia"/>
          </w:rPr>
          <w:t>HILINK_DEV_OFFLINE</w:t>
        </w:r>
      </w:ins>
      <w:ins w:id="2649" w:author="zhoujiaying (C)" w:date="2017-12-15T15:09:00Z">
        <w:r>
          <w:rPr>
            <w:rStyle w:val="26"/>
          </w:rPr>
          <w:fldChar w:fldCharType="end"/>
        </w:r>
      </w:ins>
      <w:ins w:id="2650" w:author="zhoujiaying (C)" w:date="2017-12-15T15:09:00Z">
        <w:r>
          <w:rPr>
            <w:rFonts w:hint="eastAsia"/>
          </w:rPr>
          <w:t>；</w:t>
        </w:r>
      </w:ins>
    </w:p>
    <w:p>
      <w:pPr>
        <w:pStyle w:val="4"/>
        <w:rPr>
          <w:ins w:id="2651" w:author="zhoujiaying (C)" w:date="2017-12-15T15:09:00Z"/>
        </w:rPr>
      </w:pPr>
      <w:ins w:id="2652" w:author="zhoujiaying (C)" w:date="2017-12-15T15:09:00Z">
        <w:r>
          <w:rPr>
            <w:rFonts w:hint="eastAsia"/>
          </w:rPr>
          <w:t>如果设备响应超时，返回</w:t>
        </w:r>
      </w:ins>
      <w:ins w:id="2653" w:author="zhoujiaying (C)" w:date="2017-12-15T15:09:00Z">
        <w:r>
          <w:rPr/>
          <w:fldChar w:fldCharType="begin"/>
        </w:r>
      </w:ins>
      <w:ins w:id="2654" w:author="zhoujiaying (C)" w:date="2017-12-15T15:09:00Z">
        <w:r>
          <w:rPr/>
          <w:instrText xml:space="preserve"> HYPERLINK \l "_异常错误码描述_2" </w:instrText>
        </w:r>
      </w:ins>
      <w:ins w:id="2655" w:author="zhoujiaying (C)" w:date="2017-12-15T15:09:00Z">
        <w:r>
          <w:rPr/>
          <w:fldChar w:fldCharType="separate"/>
        </w:r>
      </w:ins>
      <w:ins w:id="2656" w:author="zhoujiaying (C)" w:date="2017-12-15T15:09:00Z">
        <w:r>
          <w:rPr>
            <w:rStyle w:val="26"/>
            <w:rFonts w:hint="eastAsia"/>
          </w:rPr>
          <w:t>HILINK_DEV_TIMEOUT</w:t>
        </w:r>
      </w:ins>
      <w:ins w:id="2657" w:author="zhoujiaying (C)" w:date="2017-12-15T15:09:00Z">
        <w:r>
          <w:rPr>
            <w:rStyle w:val="26"/>
          </w:rPr>
          <w:fldChar w:fldCharType="end"/>
        </w:r>
      </w:ins>
      <w:ins w:id="2658" w:author="zhoujiaying (C)" w:date="2017-12-15T15:09:00Z">
        <w:r>
          <w:rPr>
            <w:rFonts w:hint="eastAsia"/>
          </w:rPr>
          <w:t>。</w:t>
        </w:r>
      </w:ins>
    </w:p>
    <w:p>
      <w:pPr>
        <w:pStyle w:val="5"/>
        <w:rPr>
          <w:ins w:id="2659" w:author="zhoujiaying (C)" w:date="2017-12-15T15:22:00Z"/>
        </w:rPr>
      </w:pPr>
      <w:ins w:id="2660" w:author="zhoujiaying (C)" w:date="2017-12-15T15:22:00Z">
        <w:bookmarkStart w:id="37" w:name="_Toc515099353"/>
        <w:r>
          <w:rPr>
            <w:rFonts w:hint="eastAsia"/>
          </w:rPr>
          <w:t>移除</w:t>
        </w:r>
      </w:ins>
      <w:ins w:id="2661" w:author="zhoujiaying (C)" w:date="2017-12-15T15:22:00Z">
        <w:r>
          <w:rPr/>
          <w:t>覆盖</w:t>
        </w:r>
      </w:ins>
      <w:ins w:id="2662" w:author="zhoujiaying (C)" w:date="2017-12-15T15:22:00Z">
        <w:r>
          <w:rPr>
            <w:rFonts w:hint="eastAsia"/>
          </w:rPr>
          <w:t>提示</w:t>
        </w:r>
        <w:bookmarkEnd w:id="37"/>
      </w:ins>
    </w:p>
    <w:p>
      <w:pPr>
        <w:pStyle w:val="4"/>
        <w:rPr>
          <w:ins w:id="2663" w:author="zhoujiaying (C)" w:date="2017-12-15T15:22:00Z"/>
        </w:rPr>
      </w:pPr>
      <w:ins w:id="2664" w:author="zhoujiaying (C)" w:date="2017-12-15T15:22:00Z">
        <w:r>
          <w:rPr>
            <w:rFonts w:hint="eastAsia"/>
          </w:rPr>
          <w:t>当需要在页面中</w:t>
        </w:r>
      </w:ins>
      <w:ins w:id="2665" w:author="zhoujiaying (C)" w:date="2017-12-15T15:23:00Z">
        <w:r>
          <w:rPr>
            <w:rFonts w:hint="eastAsia"/>
          </w:rPr>
          <w:t>移除覆盖</w:t>
        </w:r>
      </w:ins>
      <w:ins w:id="2666" w:author="zhoujiaying (C)" w:date="2017-12-15T15:23:00Z">
        <w:r>
          <w:rPr/>
          <w:t>提示</w:t>
        </w:r>
      </w:ins>
      <w:ins w:id="2667" w:author="zhoujiaying (C)" w:date="2017-12-15T15:22:00Z">
        <w:r>
          <w:rPr>
            <w:rFonts w:hint="eastAsia"/>
          </w:rPr>
          <w:t>时，WEB中</w:t>
        </w:r>
      </w:ins>
      <w:ins w:id="2668" w:author="zhoujiaying (C)" w:date="2017-12-15T15:22:00Z">
        <w:r>
          <w:rPr/>
          <w:t>调用</w:t>
        </w:r>
      </w:ins>
      <w:ins w:id="2669" w:author="zhoujiaying (C)" w:date="2017-12-15T15:22:00Z">
        <w:r>
          <w:rPr>
            <w:rFonts w:hint="eastAsia"/>
          </w:rPr>
          <w:t>js</w:t>
        </w:r>
      </w:ins>
      <w:ins w:id="2670" w:author="zhoujiaying (C)" w:date="2017-12-15T15:22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671" w:author="zhoujiaying (C)" w:date="2017-12-15T15:22:00Z"/>
          <w:rFonts w:ascii="Courier New" w:hAnsi="Courier New" w:cs="Courier New" w:eastAsiaTheme="minorEastAsia"/>
          <w:color w:val="333333"/>
          <w:sz w:val="20"/>
          <w:szCs w:val="24"/>
        </w:rPr>
      </w:pPr>
      <w:ins w:id="2672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2673" w:author="zhoujiaying (C)" w:date="2017-12-15T15:22:00Z">
        <w:r>
          <w:rPr/>
          <w:t xml:space="preserve"> </w:t>
        </w:r>
      </w:ins>
      <w:ins w:id="2674" w:author="zhoujiaying (C)" w:date="2017-12-15T15:43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removeMessage</w:t>
        </w:r>
      </w:ins>
      <w:ins w:id="2675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676" w:author="zhoujiaying (C)" w:date="2017-12-15T15:22:00Z"/>
          <w:rFonts w:ascii="Courier New" w:hAnsi="Courier New" w:cs="Courier New" w:eastAsiaTheme="minorEastAsia"/>
          <w:color w:val="333333"/>
          <w:sz w:val="20"/>
          <w:szCs w:val="24"/>
        </w:rPr>
      </w:pPr>
      <w:ins w:id="2677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678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2679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2680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2681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682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</w:t>
        </w:r>
      </w:ins>
      <w:ins w:id="2683" w:author="zhoujiaying (C)" w:date="2017-12-15T15:2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2684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685" w:author="zhoujiaying (C)" w:date="2017-12-15T15:22:00Z"/>
          <w:rFonts w:ascii="Courier New" w:hAnsi="Courier New" w:eastAsia="Times New Roman" w:cs="Courier New"/>
          <w:color w:val="333333"/>
          <w:sz w:val="20"/>
          <w:szCs w:val="24"/>
        </w:rPr>
      </w:pPr>
      <w:ins w:id="2686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2687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2688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689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2690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691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2692" w:author="zhoujiaying (C)" w:date="2017-12-15T15:2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2693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2694" w:author="zhoujiaying (C)" w:date="2017-12-15T15:2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695" w:author="zhoujiaying (C)" w:date="2017-12-15T15:22:00Z"/>
          <w:rFonts w:ascii="Courier New" w:hAnsi="Courier New" w:eastAsia="Times New Roman" w:cs="Courier New"/>
          <w:color w:val="333333"/>
          <w:sz w:val="20"/>
          <w:szCs w:val="24"/>
        </w:rPr>
      </w:pPr>
      <w:ins w:id="2696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2697" w:author="zhoujiaying (C)" w:date="2017-12-15T15:22:00Z"/>
        </w:rPr>
      </w:pPr>
      <w:ins w:id="2698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2699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2700" w:author="zhoujiaying (C)" w:date="2017-12-15T15:22:00Z">
        <w:r>
          <w:rPr>
            <w:rFonts w:hint="eastAsia"/>
          </w:rPr>
          <w:t>中需要</w:t>
        </w:r>
      </w:ins>
      <w:ins w:id="2701" w:author="zhoujiaying (C)" w:date="2017-12-15T15:22:00Z">
        <w:r>
          <w:rPr/>
          <w:t>的</w:t>
        </w:r>
      </w:ins>
      <w:ins w:id="2702" w:author="zhoujiaying (C)" w:date="2017-12-15T15:59:00Z">
        <w:r>
          <w:rPr>
            <w:rFonts w:hint="eastAsia"/>
          </w:rPr>
          <w:t>属性</w:t>
        </w:r>
      </w:ins>
      <w:ins w:id="2703" w:author="zhoujiaying (C)" w:date="2017-12-15T15:59:00Z">
        <w:r>
          <w:rPr/>
          <w:t>：</w:t>
        </w:r>
      </w:ins>
    </w:p>
    <w:p>
      <w:pPr>
        <w:pStyle w:val="51"/>
        <w:ind w:firstLine="643"/>
        <w:rPr>
          <w:ins w:id="2704" w:author="zhoujiaying (C)" w:date="2017-12-15T15:22:00Z"/>
          <w:b/>
          <w:color w:val="00B050"/>
        </w:rPr>
      </w:pPr>
      <w:ins w:id="2705" w:author="zhoujiaying (C)" w:date="2017-12-15T15:22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883" w:firstLineChars="550"/>
        <w:rPr>
          <w:ins w:id="2706" w:author="zhoujiaying (C)" w:date="2017-12-15T15:22:00Z"/>
          <w:b/>
          <w:color w:val="00B050"/>
        </w:rPr>
      </w:pPr>
      <w:ins w:id="2707" w:author="zhoujiaying (C)" w:date="2017-12-15T15:22:00Z">
        <w:r>
          <w:rPr>
            <w:b/>
            <w:color w:val="00B050"/>
          </w:rPr>
          <w:t>"type"</w:t>
        </w:r>
      </w:ins>
      <w:ins w:id="2708" w:author="zhoujiaying (C)" w:date="2017-12-15T15:22:00Z">
        <w:r>
          <w:rPr>
            <w:rFonts w:hint="eastAsia"/>
            <w:b/>
            <w:color w:val="00B050"/>
          </w:rPr>
          <w:t>:</w:t>
        </w:r>
      </w:ins>
      <w:ins w:id="2709" w:author="zhoujiaying (C)" w:date="2017-12-15T15:22:00Z">
        <w:r>
          <w:rPr>
            <w:b/>
            <w:color w:val="00B050"/>
          </w:rPr>
          <w:t xml:space="preserve"> 24 //</w:t>
        </w:r>
      </w:ins>
      <w:ins w:id="2710" w:author="zhoujiaying (C)" w:date="2017-12-15T15:23:00Z">
        <w:r>
          <w:rPr>
            <w:b/>
            <w:color w:val="00B050"/>
          </w:rPr>
          <w:t xml:space="preserve"> </w:t>
        </w:r>
      </w:ins>
      <w:ins w:id="2711" w:author="zhoujiaying (C)" w:date="2017-12-15T15:23:00Z">
        <w:r>
          <w:rPr>
            <w:rFonts w:hint="eastAsia"/>
            <w:b/>
            <w:color w:val="00B050"/>
          </w:rPr>
          <w:t>添加</w:t>
        </w:r>
      </w:ins>
      <w:ins w:id="2712" w:author="zhoujiaying (C)" w:date="2017-12-15T15:23:00Z">
        <w:r>
          <w:rPr>
            <w:b/>
            <w:color w:val="00B050"/>
          </w:rPr>
          <w:t>覆盖提示时传的</w:t>
        </w:r>
      </w:ins>
      <w:ins w:id="2713" w:author="zhoujiaying (C)" w:date="2017-12-15T15:22:00Z">
        <w:r>
          <w:rPr>
            <w:rFonts w:hint="eastAsia"/>
            <w:b/>
            <w:color w:val="00B050"/>
          </w:rPr>
          <w:t>自定义int值</w:t>
        </w:r>
      </w:ins>
      <w:ins w:id="2714" w:author="zhoujiaying (C)" w:date="2017-12-15T15:23:00Z">
        <w:r>
          <w:rPr>
            <w:rFonts w:hint="eastAsia"/>
            <w:b/>
            <w:color w:val="00B050"/>
          </w:rPr>
          <w:t>，</w:t>
        </w:r>
      </w:ins>
      <w:ins w:id="2715" w:author="zhoujiaying (C)" w:date="2017-12-15T15:23:00Z">
        <w:r>
          <w:rPr>
            <w:b/>
            <w:color w:val="00B050"/>
          </w:rPr>
          <w:t>移除对应的覆盖提示</w:t>
        </w:r>
      </w:ins>
    </w:p>
    <w:p>
      <w:pPr>
        <w:pStyle w:val="51"/>
        <w:ind w:firstLine="643"/>
        <w:rPr>
          <w:ins w:id="2716" w:author="zhoujiaying (C)" w:date="2017-12-15T15:22:00Z"/>
          <w:b/>
          <w:color w:val="00B050"/>
        </w:rPr>
      </w:pPr>
      <w:ins w:id="2717" w:author="zhoujiaying (C)" w:date="2017-12-15T15:22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718" w:author="zhoujiaying (C)" w:date="2017-12-15T15:22:00Z"/>
        </w:rPr>
      </w:pPr>
      <w:ins w:id="2719" w:author="zhoujiaying (C)" w:date="2017-12-15T15:22:00Z">
        <w:r>
          <w:rPr/>
          <w:t>B</w:t>
        </w:r>
      </w:ins>
      <w:ins w:id="2720" w:author="zhoujiaying (C)" w:date="2017-12-15T15:22:00Z">
        <w:r>
          <w:rPr>
            <w:rFonts w:hint="eastAsia"/>
          </w:rPr>
          <w:t>ody不能为空，否则将失败。</w:t>
        </w:r>
      </w:ins>
    </w:p>
    <w:p>
      <w:pPr>
        <w:pStyle w:val="4"/>
        <w:rPr>
          <w:ins w:id="2721" w:author="zhoujiaying (C)" w:date="2017-12-15T15:22:00Z"/>
        </w:rPr>
      </w:pPr>
      <w:ins w:id="2722" w:author="zhoujiaying (C)" w:date="2017-12-15T15:22:00Z">
        <w:r>
          <w:rPr>
            <w:rFonts w:hint="eastAsia"/>
          </w:rPr>
          <w:t>【回应】：</w:t>
        </w:r>
      </w:ins>
    </w:p>
    <w:p>
      <w:pPr>
        <w:pStyle w:val="4"/>
        <w:rPr>
          <w:ins w:id="2723" w:author="zhoujiaying (C)" w:date="2017-12-15T15:22:00Z"/>
          <w:rFonts w:ascii="Courier New" w:hAnsi="Courier New" w:cs="Courier New" w:eastAsiaTheme="minorEastAsia"/>
          <w:color w:val="333333"/>
          <w:sz w:val="20"/>
          <w:szCs w:val="24"/>
        </w:rPr>
      </w:pPr>
      <w:ins w:id="2724" w:author="zhoujiaying (C)" w:date="2017-12-15T15:22:00Z">
        <w:r>
          <w:rPr>
            <w:rFonts w:hint="eastAsia"/>
          </w:rPr>
          <w:t>当调用成功时，JSSDK将调用</w:t>
        </w:r>
      </w:ins>
      <w:ins w:id="2725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2726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2727" w:author="zhoujiaying (C)" w:date="2017-12-15T15:2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2728" w:author="zhoujiaying (C)" w:date="2017-12-15T15:2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2729" w:author="zhoujiaying (C)" w:date="2017-12-15T15:22:00Z"/>
          <w:b/>
          <w:color w:val="00B050"/>
        </w:rPr>
      </w:pPr>
      <w:ins w:id="2730" w:author="zhoujiaying (C)" w:date="2017-12-15T15:22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731" w:author="zhoujiaying (C)" w:date="2017-12-15T15:22:00Z"/>
          <w:b/>
          <w:color w:val="00B050"/>
        </w:rPr>
      </w:pPr>
      <w:ins w:id="2732" w:author="zhoujiaying (C)" w:date="2017-12-15T15:22:00Z">
        <w:r>
          <w:rPr>
            <w:rFonts w:hint="eastAsia"/>
            <w:b/>
            <w:color w:val="00B050"/>
          </w:rPr>
          <w:t xml:space="preserve">  </w:t>
        </w:r>
      </w:ins>
      <w:ins w:id="2733" w:author="zhoujiaying (C)" w:date="2017-12-15T15:22:00Z">
        <w:r>
          <w:rPr>
            <w:b/>
            <w:color w:val="00B050"/>
          </w:rPr>
          <w:t xml:space="preserve">"errcode": </w:t>
        </w:r>
      </w:ins>
      <w:ins w:id="2734" w:author="zhoujiaying (C)" w:date="2017-12-15T15:22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2735" w:author="zhoujiaying (C)" w:date="2017-12-15T15:22:00Z"/>
          <w:b/>
          <w:color w:val="00B050"/>
        </w:rPr>
      </w:pPr>
      <w:ins w:id="2736" w:author="zhoujiaying (C)" w:date="2017-12-15T15:22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737" w:author="zhoujiaying (C)" w:date="2017-12-15T15:22:00Z"/>
        </w:rPr>
      </w:pPr>
      <w:ins w:id="2738" w:author="zhoujiaying (C)" w:date="2017-12-15T15:22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2739" w:author="zhoujiaying (C)" w:date="2017-12-15T15:22:00Z"/>
          <w:b/>
          <w:color w:val="00B050"/>
        </w:rPr>
      </w:pPr>
      <w:ins w:id="2740" w:author="zhoujiaying (C)" w:date="2017-12-15T15:22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741" w:author="zhoujiaying (C)" w:date="2017-12-15T15:22:00Z"/>
          <w:b/>
          <w:color w:val="00B050"/>
        </w:rPr>
      </w:pPr>
      <w:ins w:id="2742" w:author="zhoujiaying (C)" w:date="2017-12-15T15:22:00Z">
        <w:r>
          <w:rPr>
            <w:rFonts w:hint="eastAsia"/>
            <w:b/>
            <w:color w:val="00B050"/>
          </w:rPr>
          <w:t xml:space="preserve">  </w:t>
        </w:r>
      </w:ins>
      <w:ins w:id="2743" w:author="zhoujiaying (C)" w:date="2017-12-15T15:22:00Z">
        <w:r>
          <w:rPr>
            <w:b/>
            <w:color w:val="00B050"/>
          </w:rPr>
          <w:t xml:space="preserve">"errcode": </w:t>
        </w:r>
      </w:ins>
      <w:ins w:id="2744" w:author="zhoujiaying (C)" w:date="2017-12-15T15:22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2745" w:author="zhoujiaying (C)" w:date="2017-12-15T15:22:00Z"/>
          <w:b/>
          <w:color w:val="00B050"/>
        </w:rPr>
      </w:pPr>
      <w:ins w:id="2746" w:author="zhoujiaying (C)" w:date="2017-12-15T15:22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747" w:author="zhoujiaying (C)" w:date="2017-12-15T15:22:00Z"/>
        </w:rPr>
      </w:pPr>
      <w:ins w:id="2748" w:author="zhoujiaying (C)" w:date="2017-12-15T15:22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2749" w:author="zhoujiaying (C)" w:date="2017-12-15T15:22:00Z"/>
        </w:rPr>
      </w:pPr>
      <w:ins w:id="2750" w:author="zhoujiaying (C)" w:date="2017-12-15T15:22:00Z">
        <w:r>
          <w:rPr>
            <w:rFonts w:hint="eastAsia"/>
          </w:rPr>
          <w:t>如果数据校验失败，返回</w:t>
        </w:r>
      </w:ins>
      <w:ins w:id="2751" w:author="zhoujiaying (C)" w:date="2017-12-15T15:22:00Z">
        <w:r>
          <w:rPr/>
          <w:fldChar w:fldCharType="begin"/>
        </w:r>
      </w:ins>
      <w:ins w:id="2752" w:author="zhoujiaying (C)" w:date="2017-12-15T15:22:00Z">
        <w:r>
          <w:rPr/>
          <w:instrText xml:space="preserve"> HYPERLINK \l "_异常错误码描述_2" </w:instrText>
        </w:r>
      </w:ins>
      <w:ins w:id="2753" w:author="zhoujiaying (C)" w:date="2017-12-15T15:22:00Z">
        <w:r>
          <w:rPr/>
          <w:fldChar w:fldCharType="separate"/>
        </w:r>
      </w:ins>
      <w:ins w:id="2754" w:author="zhoujiaying (C)" w:date="2017-12-15T15:22:00Z">
        <w:r>
          <w:rPr>
            <w:rStyle w:val="26"/>
            <w:rFonts w:hint="eastAsia"/>
          </w:rPr>
          <w:t>HILINK_VALIDATE_ERR</w:t>
        </w:r>
      </w:ins>
      <w:ins w:id="2755" w:author="zhoujiaying (C)" w:date="2017-12-15T15:22:00Z">
        <w:r>
          <w:rPr>
            <w:rStyle w:val="26"/>
          </w:rPr>
          <w:fldChar w:fldCharType="end"/>
        </w:r>
      </w:ins>
      <w:ins w:id="2756" w:author="zhoujiaying (C)" w:date="2017-12-15T15:22:00Z">
        <w:r>
          <w:rPr>
            <w:rFonts w:hint="eastAsia"/>
          </w:rPr>
          <w:t>；</w:t>
        </w:r>
      </w:ins>
    </w:p>
    <w:p>
      <w:pPr>
        <w:pStyle w:val="4"/>
        <w:rPr>
          <w:ins w:id="2757" w:author="zhoujiaying (C)" w:date="2017-12-15T15:22:00Z"/>
        </w:rPr>
      </w:pPr>
      <w:ins w:id="2758" w:author="zhoujiaying (C)" w:date="2017-12-15T15:22:00Z">
        <w:r>
          <w:rPr>
            <w:rFonts w:hint="eastAsia"/>
          </w:rPr>
          <w:t>如果设备不在线，返回</w:t>
        </w:r>
      </w:ins>
      <w:ins w:id="2759" w:author="zhoujiaying (C)" w:date="2017-12-15T15:22:00Z">
        <w:r>
          <w:rPr/>
          <w:fldChar w:fldCharType="begin"/>
        </w:r>
      </w:ins>
      <w:ins w:id="2760" w:author="zhoujiaying (C)" w:date="2017-12-15T15:22:00Z">
        <w:r>
          <w:rPr/>
          <w:instrText xml:space="preserve"> HYPERLINK \l "_异常错误码描述_2" </w:instrText>
        </w:r>
      </w:ins>
      <w:ins w:id="2761" w:author="zhoujiaying (C)" w:date="2017-12-15T15:22:00Z">
        <w:r>
          <w:rPr/>
          <w:fldChar w:fldCharType="separate"/>
        </w:r>
      </w:ins>
      <w:ins w:id="2762" w:author="zhoujiaying (C)" w:date="2017-12-15T15:22:00Z">
        <w:r>
          <w:rPr>
            <w:rStyle w:val="26"/>
            <w:rFonts w:hint="eastAsia"/>
          </w:rPr>
          <w:t>HILINK_DEV_OFFLINE</w:t>
        </w:r>
      </w:ins>
      <w:ins w:id="2763" w:author="zhoujiaying (C)" w:date="2017-12-15T15:22:00Z">
        <w:r>
          <w:rPr>
            <w:rStyle w:val="26"/>
          </w:rPr>
          <w:fldChar w:fldCharType="end"/>
        </w:r>
      </w:ins>
      <w:ins w:id="2764" w:author="zhoujiaying (C)" w:date="2017-12-15T15:22:00Z">
        <w:r>
          <w:rPr>
            <w:rFonts w:hint="eastAsia"/>
          </w:rPr>
          <w:t>；</w:t>
        </w:r>
      </w:ins>
    </w:p>
    <w:p>
      <w:pPr>
        <w:pStyle w:val="4"/>
        <w:rPr>
          <w:ins w:id="2765" w:author="zhoujiaying (C)" w:date="2018-01-03T11:02:00Z"/>
        </w:rPr>
      </w:pPr>
      <w:ins w:id="2766" w:author="zhoujiaying (C)" w:date="2017-12-15T15:22:00Z">
        <w:r>
          <w:rPr>
            <w:rFonts w:hint="eastAsia"/>
          </w:rPr>
          <w:t>如果设备响应超时，返回</w:t>
        </w:r>
      </w:ins>
      <w:ins w:id="2767" w:author="zhoujiaying (C)" w:date="2017-12-15T15:22:00Z">
        <w:r>
          <w:rPr/>
          <w:fldChar w:fldCharType="begin"/>
        </w:r>
      </w:ins>
      <w:ins w:id="2768" w:author="zhoujiaying (C)" w:date="2017-12-15T15:22:00Z">
        <w:r>
          <w:rPr/>
          <w:instrText xml:space="preserve"> HYPERLINK \l "_异常错误码描述_2" </w:instrText>
        </w:r>
      </w:ins>
      <w:ins w:id="2769" w:author="zhoujiaying (C)" w:date="2017-12-15T15:22:00Z">
        <w:r>
          <w:rPr/>
          <w:fldChar w:fldCharType="separate"/>
        </w:r>
      </w:ins>
      <w:ins w:id="2770" w:author="zhoujiaying (C)" w:date="2017-12-15T15:22:00Z">
        <w:r>
          <w:rPr>
            <w:rStyle w:val="26"/>
            <w:rFonts w:hint="eastAsia"/>
          </w:rPr>
          <w:t>HILINK_DEV_TIMEOUT</w:t>
        </w:r>
      </w:ins>
      <w:ins w:id="2771" w:author="zhoujiaying (C)" w:date="2017-12-15T15:22:00Z">
        <w:r>
          <w:rPr>
            <w:rStyle w:val="26"/>
          </w:rPr>
          <w:fldChar w:fldCharType="end"/>
        </w:r>
      </w:ins>
      <w:ins w:id="2772" w:author="zhoujiaying (C)" w:date="2017-12-15T15:22:00Z">
        <w:r>
          <w:rPr>
            <w:rFonts w:hint="eastAsia"/>
          </w:rPr>
          <w:t>。</w:t>
        </w:r>
      </w:ins>
    </w:p>
    <w:p>
      <w:pPr>
        <w:pStyle w:val="5"/>
        <w:numPr>
          <w:ilvl w:val="2"/>
          <w:numId w:val="1"/>
        </w:numPr>
        <w:tabs>
          <w:tab w:val="left" w:pos="1134"/>
          <w:tab w:val="clear" w:pos="567"/>
        </w:tabs>
        <w:ind w:left="1134"/>
        <w:rPr>
          <w:ins w:id="2774" w:author="zhoujiaying (C)" w:date="2018-01-03T11:02:00Z"/>
        </w:rPr>
        <w:pPrChange w:id="2773" w:author="zhoujiaying (C)" w:date="2018-01-03T11:02:00Z">
          <w:pPr>
            <w:pStyle w:val="5"/>
            <w:numPr>
              <w:ilvl w:val="2"/>
              <w:numId w:val="5"/>
            </w:numPr>
          </w:pPr>
        </w:pPrChange>
      </w:pPr>
      <w:ins w:id="2775" w:author="zhoujiaying (C)" w:date="2018-01-03T11:02:00Z">
        <w:bookmarkStart w:id="38" w:name="_Toc515099354"/>
        <w:r>
          <w:rPr>
            <w:rFonts w:hint="eastAsia"/>
          </w:rPr>
          <w:t>设置提示</w:t>
        </w:r>
      </w:ins>
      <w:ins w:id="2776" w:author="zhoujiaying (C)" w:date="2018-01-03T11:02:00Z">
        <w:r>
          <w:rPr/>
          <w:t>信息</w:t>
        </w:r>
      </w:ins>
      <w:ins w:id="2777" w:author="zhoujiaying (C)" w:date="2018-01-03T11:02:00Z">
        <w:r>
          <w:rPr>
            <w:rFonts w:hint="eastAsia"/>
          </w:rPr>
          <w:t>是否可见</w:t>
        </w:r>
        <w:bookmarkEnd w:id="38"/>
      </w:ins>
    </w:p>
    <w:p>
      <w:pPr>
        <w:pStyle w:val="4"/>
        <w:rPr>
          <w:ins w:id="2778" w:author="zhoujiaying (C)" w:date="2018-01-03T11:02:00Z"/>
        </w:rPr>
      </w:pPr>
      <w:ins w:id="2779" w:author="zhoujiaying (C)" w:date="2018-01-03T11:02:00Z">
        <w:r>
          <w:rPr>
            <w:rFonts w:hint="eastAsia"/>
          </w:rPr>
          <w:t>当需要在页面中设置提示信息</w:t>
        </w:r>
      </w:ins>
      <w:ins w:id="2780" w:author="zhoujiaying (C)" w:date="2018-01-03T11:02:00Z">
        <w:r>
          <w:rPr/>
          <w:t>是否可见</w:t>
        </w:r>
      </w:ins>
      <w:ins w:id="2781" w:author="zhoujiaying (C)" w:date="2018-01-03T11:02:00Z">
        <w:r>
          <w:rPr>
            <w:rFonts w:hint="eastAsia"/>
          </w:rPr>
          <w:t>时，WEB中</w:t>
        </w:r>
      </w:ins>
      <w:ins w:id="2782" w:author="zhoujiaying (C)" w:date="2018-01-03T11:02:00Z">
        <w:r>
          <w:rPr/>
          <w:t>调用</w:t>
        </w:r>
      </w:ins>
      <w:ins w:id="2783" w:author="zhoujiaying (C)" w:date="2018-01-03T11:02:00Z">
        <w:r>
          <w:rPr>
            <w:rFonts w:hint="eastAsia"/>
          </w:rPr>
          <w:t>js</w:t>
        </w:r>
      </w:ins>
      <w:ins w:id="2784" w:author="zhoujiaying (C)" w:date="2018-01-03T11:02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785" w:author="zhoujiaying (C)" w:date="2018-01-03T11:02:00Z"/>
          <w:rFonts w:ascii="Courier New" w:hAnsi="Courier New" w:cs="Courier New" w:eastAsiaTheme="minorEastAsia"/>
          <w:color w:val="333333"/>
          <w:sz w:val="20"/>
          <w:szCs w:val="24"/>
        </w:rPr>
      </w:pPr>
      <w:ins w:id="2786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2787" w:author="zhoujiaying (C)" w:date="2018-01-03T11:02:00Z">
        <w:r>
          <w:rPr/>
          <w:t xml:space="preserve"> </w:t>
        </w:r>
      </w:ins>
      <w:ins w:id="2788" w:author="zhoujiaying (C)" w:date="2018-01-03T11:03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setMessageVisible</w:t>
        </w:r>
      </w:ins>
      <w:ins w:id="2789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790" w:author="zhoujiaying (C)" w:date="2018-01-03T11:02:00Z"/>
          <w:rFonts w:ascii="Courier New" w:hAnsi="Courier New" w:cs="Courier New" w:eastAsiaTheme="minorEastAsia"/>
          <w:color w:val="333333"/>
          <w:sz w:val="16"/>
          <w:szCs w:val="24"/>
        </w:rPr>
      </w:pPr>
      <w:ins w:id="2791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2792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2793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2794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795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URI,</w:t>
        </w:r>
      </w:ins>
      <w:ins w:id="2796" w:author="zhoujiaying (C)" w:date="2018-01-03T11:0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2797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2798" w:author="zhoujiaying (C)" w:date="2018-01-03T11:0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2799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2800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2801" w:author="zhoujiaying (C)" w:date="2018-01-03T11:0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提示信息</w:t>
        </w:r>
      </w:ins>
      <w:ins w:id="2802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可见，false</w:t>
        </w:r>
      </w:ins>
      <w:ins w:id="2803" w:author="zhoujiaying (C)" w:date="2018-01-03T11:0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提示信息</w:t>
        </w:r>
      </w:ins>
      <w:ins w:id="2804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不可见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805" w:author="zhoujiaying (C)" w:date="2018-01-03T11:02:00Z"/>
          <w:rFonts w:ascii="Courier New" w:hAnsi="Courier New" w:eastAsia="Times New Roman" w:cs="Courier New"/>
          <w:color w:val="333333"/>
          <w:sz w:val="20"/>
          <w:szCs w:val="24"/>
        </w:rPr>
      </w:pPr>
      <w:ins w:id="2806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2807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2808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809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2810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811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2812" w:author="zhoujiaying (C)" w:date="2018-01-03T11:0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2813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2814" w:author="zhoujiaying (C)" w:date="2018-01-03T11:0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815" w:author="zhoujiaying (C)" w:date="2018-01-03T11:02:00Z"/>
          <w:rFonts w:ascii="Courier New" w:hAnsi="Courier New" w:eastAsia="Times New Roman" w:cs="Courier New"/>
          <w:color w:val="333333"/>
          <w:sz w:val="20"/>
          <w:szCs w:val="24"/>
        </w:rPr>
      </w:pPr>
      <w:ins w:id="2816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2817" w:author="zhoujiaying (C)" w:date="2018-01-03T11:02:00Z"/>
        </w:rPr>
      </w:pPr>
      <w:ins w:id="2818" w:author="zhoujiaying (C)" w:date="2018-01-03T11:02:00Z">
        <w:r>
          <w:rPr>
            <w:rFonts w:hint="eastAsia"/>
          </w:rPr>
          <w:t>【回应】：</w:t>
        </w:r>
      </w:ins>
    </w:p>
    <w:p>
      <w:pPr>
        <w:pStyle w:val="4"/>
        <w:rPr>
          <w:ins w:id="2819" w:author="zhoujiaying (C)" w:date="2018-01-03T11:02:00Z"/>
          <w:rFonts w:ascii="Courier New" w:hAnsi="Courier New" w:cs="Courier New" w:eastAsiaTheme="minorEastAsia"/>
          <w:color w:val="333333"/>
          <w:sz w:val="20"/>
          <w:szCs w:val="24"/>
        </w:rPr>
      </w:pPr>
      <w:ins w:id="2820" w:author="zhoujiaying (C)" w:date="2018-01-03T11:02:00Z">
        <w:r>
          <w:rPr>
            <w:rFonts w:hint="eastAsia"/>
          </w:rPr>
          <w:t>当调用成功时，JSSDK将调用</w:t>
        </w:r>
      </w:ins>
      <w:ins w:id="2821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2822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2823" w:author="zhoujiaying (C)" w:date="2018-01-03T11:02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2824" w:author="zhoujiaying (C)" w:date="2018-01-03T11:0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2825" w:author="zhoujiaying (C)" w:date="2018-01-03T11:02:00Z"/>
          <w:b/>
          <w:color w:val="00B050"/>
        </w:rPr>
      </w:pPr>
      <w:ins w:id="2826" w:author="zhoujiaying (C)" w:date="2018-01-03T11:02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827" w:author="zhoujiaying (C)" w:date="2018-01-03T11:02:00Z"/>
          <w:b/>
          <w:color w:val="00B050"/>
        </w:rPr>
      </w:pPr>
      <w:ins w:id="2828" w:author="zhoujiaying (C)" w:date="2018-01-03T11:02:00Z">
        <w:r>
          <w:rPr>
            <w:rFonts w:hint="eastAsia"/>
            <w:b/>
            <w:color w:val="00B050"/>
          </w:rPr>
          <w:t xml:space="preserve">  </w:t>
        </w:r>
      </w:ins>
      <w:ins w:id="2829" w:author="zhoujiaying (C)" w:date="2018-01-03T11:02:00Z">
        <w:r>
          <w:rPr>
            <w:b/>
            <w:color w:val="00B050"/>
          </w:rPr>
          <w:t xml:space="preserve">"errcode": </w:t>
        </w:r>
      </w:ins>
      <w:ins w:id="2830" w:author="zhoujiaying (C)" w:date="2018-01-03T11:02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2831" w:author="zhoujiaying (C)" w:date="2018-01-03T11:02:00Z"/>
          <w:b/>
          <w:color w:val="00B050"/>
        </w:rPr>
      </w:pPr>
      <w:ins w:id="2832" w:author="zhoujiaying (C)" w:date="2018-01-03T11:02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833" w:author="zhoujiaying (C)" w:date="2018-01-03T11:02:00Z"/>
        </w:rPr>
      </w:pPr>
      <w:ins w:id="2834" w:author="zhoujiaying (C)" w:date="2018-01-03T11:02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2835" w:author="zhoujiaying (C)" w:date="2018-01-03T11:02:00Z"/>
          <w:b/>
          <w:color w:val="00B050"/>
        </w:rPr>
      </w:pPr>
      <w:ins w:id="2836" w:author="zhoujiaying (C)" w:date="2018-01-03T11:02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837" w:author="zhoujiaying (C)" w:date="2018-01-03T11:02:00Z"/>
          <w:b/>
          <w:color w:val="00B050"/>
        </w:rPr>
      </w:pPr>
      <w:ins w:id="2838" w:author="zhoujiaying (C)" w:date="2018-01-03T11:02:00Z">
        <w:r>
          <w:rPr>
            <w:rFonts w:hint="eastAsia"/>
            <w:b/>
            <w:color w:val="00B050"/>
          </w:rPr>
          <w:t xml:space="preserve">  </w:t>
        </w:r>
      </w:ins>
      <w:ins w:id="2839" w:author="zhoujiaying (C)" w:date="2018-01-03T11:02:00Z">
        <w:r>
          <w:rPr>
            <w:b/>
            <w:color w:val="00B050"/>
          </w:rPr>
          <w:t xml:space="preserve">"errcode": </w:t>
        </w:r>
      </w:ins>
      <w:ins w:id="2840" w:author="zhoujiaying (C)" w:date="2018-01-03T11:02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2841" w:author="zhoujiaying (C)" w:date="2018-01-03T11:02:00Z"/>
          <w:b/>
          <w:color w:val="00B050"/>
        </w:rPr>
      </w:pPr>
      <w:ins w:id="2842" w:author="zhoujiaying (C)" w:date="2018-01-03T11:02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2843" w:author="zhoujiaying (C)" w:date="2018-01-03T11:02:00Z"/>
        </w:rPr>
      </w:pPr>
      <w:ins w:id="2844" w:author="zhoujiaying (C)" w:date="2018-01-03T11:02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2845" w:author="zhoujiaying (C)" w:date="2018-01-03T11:02:00Z"/>
        </w:rPr>
      </w:pPr>
      <w:ins w:id="2846" w:author="zhoujiaying (C)" w:date="2018-01-03T11:02:00Z">
        <w:r>
          <w:rPr>
            <w:rFonts w:hint="eastAsia"/>
          </w:rPr>
          <w:t>如果数据校验失败，返回</w:t>
        </w:r>
      </w:ins>
      <w:ins w:id="2847" w:author="zhoujiaying (C)" w:date="2018-01-03T11:02:00Z">
        <w:r>
          <w:rPr/>
          <w:fldChar w:fldCharType="begin"/>
        </w:r>
      </w:ins>
      <w:ins w:id="2848" w:author="zhoujiaying (C)" w:date="2018-01-03T11:02:00Z">
        <w:r>
          <w:rPr/>
          <w:instrText xml:space="preserve"> HYPERLINK \l "_异常错误码描述_2" </w:instrText>
        </w:r>
      </w:ins>
      <w:ins w:id="2849" w:author="zhoujiaying (C)" w:date="2018-01-03T11:02:00Z">
        <w:r>
          <w:rPr/>
          <w:fldChar w:fldCharType="separate"/>
        </w:r>
      </w:ins>
      <w:ins w:id="2850" w:author="zhoujiaying (C)" w:date="2018-01-03T11:02:00Z">
        <w:r>
          <w:rPr>
            <w:rStyle w:val="26"/>
            <w:rFonts w:hint="eastAsia"/>
          </w:rPr>
          <w:t>HILINK_VALIDATE_ERR</w:t>
        </w:r>
      </w:ins>
      <w:ins w:id="2851" w:author="zhoujiaying (C)" w:date="2018-01-03T11:02:00Z">
        <w:r>
          <w:rPr>
            <w:rStyle w:val="26"/>
          </w:rPr>
          <w:fldChar w:fldCharType="end"/>
        </w:r>
      </w:ins>
      <w:ins w:id="2852" w:author="zhoujiaying (C)" w:date="2018-01-03T11:02:00Z">
        <w:r>
          <w:rPr>
            <w:rFonts w:hint="eastAsia"/>
          </w:rPr>
          <w:t>；</w:t>
        </w:r>
      </w:ins>
    </w:p>
    <w:p>
      <w:pPr>
        <w:pStyle w:val="4"/>
        <w:rPr>
          <w:ins w:id="2853" w:author="zhoujiaying (C)" w:date="2018-01-03T11:02:00Z"/>
        </w:rPr>
      </w:pPr>
      <w:ins w:id="2854" w:author="zhoujiaying (C)" w:date="2018-01-03T11:02:00Z">
        <w:r>
          <w:rPr>
            <w:rFonts w:hint="eastAsia"/>
          </w:rPr>
          <w:t>如果设备不在线，返回</w:t>
        </w:r>
      </w:ins>
      <w:ins w:id="2855" w:author="zhoujiaying (C)" w:date="2018-01-03T11:02:00Z">
        <w:r>
          <w:rPr/>
          <w:fldChar w:fldCharType="begin"/>
        </w:r>
      </w:ins>
      <w:ins w:id="2856" w:author="zhoujiaying (C)" w:date="2018-01-03T11:02:00Z">
        <w:r>
          <w:rPr/>
          <w:instrText xml:space="preserve"> HYPERLINK \l "_异常错误码描述_2" </w:instrText>
        </w:r>
      </w:ins>
      <w:ins w:id="2857" w:author="zhoujiaying (C)" w:date="2018-01-03T11:02:00Z">
        <w:r>
          <w:rPr/>
          <w:fldChar w:fldCharType="separate"/>
        </w:r>
      </w:ins>
      <w:ins w:id="2858" w:author="zhoujiaying (C)" w:date="2018-01-03T11:02:00Z">
        <w:r>
          <w:rPr>
            <w:rStyle w:val="26"/>
            <w:rFonts w:hint="eastAsia"/>
          </w:rPr>
          <w:t>HILINK_DEV_OFFLINE</w:t>
        </w:r>
      </w:ins>
      <w:ins w:id="2859" w:author="zhoujiaying (C)" w:date="2018-01-03T11:02:00Z">
        <w:r>
          <w:rPr>
            <w:rStyle w:val="26"/>
          </w:rPr>
          <w:fldChar w:fldCharType="end"/>
        </w:r>
      </w:ins>
      <w:ins w:id="2860" w:author="zhoujiaying (C)" w:date="2018-01-03T11:02:00Z">
        <w:r>
          <w:rPr>
            <w:rFonts w:hint="eastAsia"/>
          </w:rPr>
          <w:t>；</w:t>
        </w:r>
      </w:ins>
    </w:p>
    <w:p>
      <w:pPr>
        <w:pStyle w:val="4"/>
        <w:rPr>
          <w:ins w:id="2861" w:author="zhoujiaying (C)" w:date="2018-01-03T11:02:00Z"/>
        </w:rPr>
      </w:pPr>
      <w:ins w:id="2862" w:author="zhoujiaying (C)" w:date="2018-01-03T11:02:00Z">
        <w:r>
          <w:rPr>
            <w:rFonts w:hint="eastAsia"/>
          </w:rPr>
          <w:t>如果设备响应超时，返回</w:t>
        </w:r>
      </w:ins>
      <w:ins w:id="2863" w:author="zhoujiaying (C)" w:date="2018-01-03T11:02:00Z">
        <w:r>
          <w:rPr/>
          <w:fldChar w:fldCharType="begin"/>
        </w:r>
      </w:ins>
      <w:ins w:id="2864" w:author="zhoujiaying (C)" w:date="2018-01-03T11:02:00Z">
        <w:r>
          <w:rPr/>
          <w:instrText xml:space="preserve"> HYPERLINK \l "_异常错误码描述_2" </w:instrText>
        </w:r>
      </w:ins>
      <w:ins w:id="2865" w:author="zhoujiaying (C)" w:date="2018-01-03T11:02:00Z">
        <w:r>
          <w:rPr/>
          <w:fldChar w:fldCharType="separate"/>
        </w:r>
      </w:ins>
      <w:ins w:id="2866" w:author="zhoujiaying (C)" w:date="2018-01-03T11:02:00Z">
        <w:r>
          <w:rPr>
            <w:rStyle w:val="26"/>
            <w:rFonts w:hint="eastAsia"/>
          </w:rPr>
          <w:t>HILINK_DEV_TIMEOUT</w:t>
        </w:r>
      </w:ins>
      <w:ins w:id="2867" w:author="zhoujiaying (C)" w:date="2018-01-03T11:02:00Z">
        <w:r>
          <w:rPr>
            <w:rStyle w:val="26"/>
          </w:rPr>
          <w:fldChar w:fldCharType="end"/>
        </w:r>
      </w:ins>
      <w:ins w:id="2868" w:author="zhoujiaying (C)" w:date="2018-01-03T11:02:00Z">
        <w:r>
          <w:rPr>
            <w:rFonts w:hint="eastAsia"/>
          </w:rPr>
          <w:t>。</w:t>
        </w:r>
      </w:ins>
    </w:p>
    <w:p>
      <w:pPr>
        <w:pStyle w:val="4"/>
        <w:rPr>
          <w:ins w:id="2869" w:author="zhoujiaying (C)" w:date="2017-12-15T15:22:00Z"/>
        </w:rPr>
      </w:pPr>
    </w:p>
    <w:p>
      <w:pPr>
        <w:pStyle w:val="5"/>
        <w:rPr>
          <w:ins w:id="2870" w:author="zhoujiaying (C)" w:date="2017-12-15T15:31:00Z"/>
        </w:rPr>
      </w:pPr>
      <w:ins w:id="2871" w:author="zhoujiaying (C)" w:date="2017-12-15T15:42:00Z">
        <w:bookmarkStart w:id="39" w:name="_Toc515099355"/>
        <w:r>
          <w:rPr>
            <w:rFonts w:hint="eastAsia"/>
          </w:rPr>
          <w:t>获取用户</w:t>
        </w:r>
      </w:ins>
      <w:ins w:id="2872" w:author="zhoujiaying (C)" w:date="2017-12-15T15:42:00Z">
        <w:r>
          <w:rPr/>
          <w:t>列表</w:t>
        </w:r>
        <w:bookmarkEnd w:id="39"/>
      </w:ins>
    </w:p>
    <w:p>
      <w:pPr>
        <w:pStyle w:val="4"/>
        <w:rPr>
          <w:ins w:id="2873" w:author="zhoujiaying (C)" w:date="2017-12-15T15:31:00Z"/>
        </w:rPr>
      </w:pPr>
      <w:ins w:id="2874" w:author="zhoujiaying (C)" w:date="2017-12-15T15:44:00Z">
        <w:r>
          <w:rPr>
            <w:rFonts w:hint="eastAsia"/>
          </w:rPr>
          <w:t>用于</w:t>
        </w:r>
      </w:ins>
      <w:ins w:id="2875" w:author="zhoujiaying (C)" w:date="2017-12-15T15:42:00Z">
        <w:r>
          <w:rPr>
            <w:rFonts w:hint="eastAsia"/>
          </w:rPr>
          <w:t>获取</w:t>
        </w:r>
      </w:ins>
      <w:ins w:id="2876" w:author="zhoujiaying (C)" w:date="2017-12-15T15:44:00Z">
        <w:r>
          <w:rPr>
            <w:rFonts w:hint="eastAsia"/>
          </w:rPr>
          <w:t>对应</w:t>
        </w:r>
      </w:ins>
      <w:ins w:id="2877" w:author="zhoujiaying (C)" w:date="2017-12-15T15:44:00Z">
        <w:r>
          <w:rPr/>
          <w:t>设备的</w:t>
        </w:r>
      </w:ins>
      <w:ins w:id="2878" w:author="zhoujiaying (C)" w:date="2017-12-15T15:42:00Z">
        <w:r>
          <w:rPr>
            <w:rFonts w:hint="eastAsia"/>
          </w:rPr>
          <w:t>用户</w:t>
        </w:r>
      </w:ins>
      <w:ins w:id="2879" w:author="zhoujiaying (C)" w:date="2017-12-15T15:42:00Z">
        <w:r>
          <w:rPr/>
          <w:t>列表</w:t>
        </w:r>
      </w:ins>
      <w:ins w:id="2880" w:author="zhoujiaying (C)" w:date="2017-12-15T15:44:00Z">
        <w:r>
          <w:rPr>
            <w:rFonts w:hint="eastAsia"/>
          </w:rPr>
          <w:t>，</w:t>
        </w:r>
      </w:ins>
      <w:ins w:id="2881" w:author="zhoujiaying (C)" w:date="2017-12-15T15:44:00Z">
        <w:r>
          <w:rPr/>
          <w:t>主要用于智能门锁</w:t>
        </w:r>
      </w:ins>
      <w:ins w:id="2882" w:author="zhoujiaying (C)" w:date="2017-12-15T15:31:00Z">
        <w:r>
          <w:rPr>
            <w:rFonts w:hint="eastAsia"/>
          </w:rPr>
          <w:t>，WEB中</w:t>
        </w:r>
      </w:ins>
      <w:ins w:id="2883" w:author="zhoujiaying (C)" w:date="2017-12-15T15:31:00Z">
        <w:r>
          <w:rPr/>
          <w:t>调用</w:t>
        </w:r>
      </w:ins>
      <w:ins w:id="2884" w:author="zhoujiaying (C)" w:date="2017-12-15T15:31:00Z">
        <w:r>
          <w:rPr>
            <w:rFonts w:hint="eastAsia"/>
          </w:rPr>
          <w:t>js</w:t>
        </w:r>
      </w:ins>
      <w:ins w:id="2885" w:author="zhoujiaying (C)" w:date="2017-12-15T15:31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886" w:author="zhoujiaying (C)" w:date="2017-12-15T15:31:00Z"/>
          <w:rFonts w:ascii="Courier New" w:hAnsi="Courier New" w:cs="Courier New" w:eastAsiaTheme="minorEastAsia"/>
          <w:color w:val="333333"/>
          <w:sz w:val="20"/>
          <w:szCs w:val="24"/>
        </w:rPr>
      </w:pPr>
      <w:ins w:id="2887" w:author="zhoujiaying (C)" w:date="2017-12-15T15:3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2888" w:author="zhoujiaying (C)" w:date="2017-12-15T15:31:00Z">
        <w:r>
          <w:rPr/>
          <w:t xml:space="preserve"> </w:t>
        </w:r>
      </w:ins>
      <w:ins w:id="2889" w:author="zhoujiaying (C)" w:date="2017-12-15T15:43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getUserList</w:t>
        </w:r>
      </w:ins>
      <w:ins w:id="2890" w:author="zhoujiaying (C)" w:date="2017-12-15T15:3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2891" w:author="zhoujiaying (C)" w:date="2017-12-15T15:31:00Z"/>
          <w:rFonts w:ascii="Courier New" w:hAnsi="Courier New" w:cs="Courier New" w:eastAsiaTheme="minorEastAsia"/>
          <w:color w:val="333333"/>
          <w:sz w:val="20"/>
          <w:szCs w:val="24"/>
        </w:rPr>
      </w:pPr>
      <w:ins w:id="2892" w:author="zhoujiaying (C)" w:date="2017-12-15T15:4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893" w:author="zhoujiaying (C)" w:date="2017-12-15T15:44:00Z">
        <w:r>
          <w:rPr>
            <w:rFonts w:hint="eastAsia"/>
            <w:b/>
            <w:color w:val="00B050"/>
          </w:rPr>
          <w:t>{devid}</w:t>
        </w:r>
      </w:ins>
      <w:ins w:id="2894" w:author="zhoujiaying (C)" w:date="2017-12-15T15:4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2895" w:author="zhoujiaying (C)" w:date="2017-12-15T15:4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2896" w:author="zhoujiaying (C)" w:date="2017-12-15T15:4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897" w:author="zhoujiaying (C)" w:date="2017-12-15T15:4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devid</w:t>
        </w:r>
      </w:ins>
      <w:ins w:id="2898" w:author="zhoujiaying (C)" w:date="2017-12-15T15:4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,</w:t>
        </w:r>
      </w:ins>
      <w:ins w:id="2899" w:author="zhoujiaying (C)" w:date="2017-12-15T15:4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string，</w:t>
        </w:r>
      </w:ins>
      <w:ins w:id="2900" w:author="zhoujiaying (C)" w:date="2017-12-15T15:4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需要查询用户</w:t>
        </w:r>
      </w:ins>
      <w:ins w:id="2901" w:author="zhoujiaying (C)" w:date="2017-12-15T15:4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列表</w:t>
        </w:r>
      </w:ins>
      <w:ins w:id="2902" w:author="zhoujiaying (C)" w:date="2017-12-15T15:4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的设备的</w:t>
        </w:r>
      </w:ins>
      <w:ins w:id="2903" w:author="zhoujiaying (C)" w:date="2017-12-15T15:4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devid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904" w:author="zhoujiaying (C)" w:date="2017-12-15T15:31:00Z"/>
          <w:rFonts w:ascii="Courier New" w:hAnsi="Courier New" w:eastAsia="Times New Roman" w:cs="Courier New"/>
          <w:color w:val="333333"/>
          <w:sz w:val="20"/>
          <w:szCs w:val="24"/>
        </w:rPr>
      </w:pPr>
      <w:ins w:id="2905" w:author="zhoujiaying (C)" w:date="2017-12-15T15:3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2906" w:author="zhoujiaying (C)" w:date="2017-12-15T15:3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2907" w:author="zhoujiaying (C)" w:date="2017-12-15T15:3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2908" w:author="zhoujiaying (C)" w:date="2017-12-15T15:3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2909" w:author="zhoujiaying (C)" w:date="2017-12-15T15:3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2910" w:author="zhoujiaying (C)" w:date="2017-12-15T15:3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2911" w:author="zhoujiaying (C)" w:date="2017-12-15T15:3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2912" w:author="zhoujiaying (C)" w:date="2017-12-15T15:3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2913" w:author="zhoujiaying (C)" w:date="2017-12-15T15:3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2914" w:author="zhoujiaying (C)" w:date="2017-12-15T15:31:00Z"/>
          <w:rFonts w:ascii="Courier New" w:hAnsi="Courier New" w:eastAsia="Times New Roman" w:cs="Courier New"/>
          <w:color w:val="333333"/>
          <w:sz w:val="20"/>
          <w:szCs w:val="24"/>
        </w:rPr>
      </w:pPr>
      <w:ins w:id="2915" w:author="zhoujiaying (C)" w:date="2017-12-15T15:3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2916" w:author="zhoujiaying (C)" w:date="2017-12-15T15:31:00Z"/>
        </w:rPr>
      </w:pPr>
      <w:ins w:id="2917" w:author="zhoujiaying (C)" w:date="2017-12-15T15:31:00Z">
        <w:r>
          <w:rPr>
            <w:rFonts w:hint="eastAsia"/>
          </w:rPr>
          <w:t>【回应】：</w:t>
        </w:r>
      </w:ins>
    </w:p>
    <w:p>
      <w:pPr>
        <w:pStyle w:val="4"/>
        <w:rPr>
          <w:ins w:id="2918" w:author="zhoujiaying (C)" w:date="2017-12-15T15:31:00Z"/>
          <w:rFonts w:ascii="Courier New" w:hAnsi="Courier New" w:cs="Courier New" w:eastAsiaTheme="minorEastAsia"/>
          <w:color w:val="333333"/>
          <w:sz w:val="20"/>
          <w:szCs w:val="24"/>
        </w:rPr>
      </w:pPr>
      <w:ins w:id="2919" w:author="zhoujiaying (C)" w:date="2017-12-15T15:31:00Z">
        <w:r>
          <w:rPr>
            <w:rFonts w:hint="eastAsia"/>
          </w:rPr>
          <w:t>当调用成功时，JSSDK将调用</w:t>
        </w:r>
      </w:ins>
      <w:ins w:id="2920" w:author="zhoujiaying (C)" w:date="2017-12-15T15:3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2921" w:author="zhoujiaying (C)" w:date="2017-12-15T15:3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2922" w:author="zhoujiaying (C)" w:date="2017-12-15T15:3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2923" w:author="zhoujiaying (C)" w:date="2017-12-15T15:3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2924" w:author="zhoujiaying (C)" w:date="2017-12-15T15:31:00Z"/>
          <w:b/>
          <w:color w:val="00B050"/>
        </w:rPr>
      </w:pPr>
      <w:ins w:id="2925" w:author="zhoujiaying (C)" w:date="2017-12-15T15:31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2926" w:author="zhoujiaying (C)" w:date="2017-12-15T15:46:00Z"/>
          <w:b/>
          <w:color w:val="00B050"/>
        </w:rPr>
      </w:pPr>
      <w:ins w:id="2927" w:author="zhoujiaying (C)" w:date="2017-12-15T15:31:00Z">
        <w:r>
          <w:rPr>
            <w:rFonts w:hint="eastAsia"/>
            <w:b/>
            <w:color w:val="00B050"/>
          </w:rPr>
          <w:t xml:space="preserve">  </w:t>
        </w:r>
      </w:ins>
      <w:ins w:id="2928" w:author="zhoujiaying (C)" w:date="2017-12-15T15:45:00Z">
        <w:r>
          <w:rPr>
            <w:rFonts w:hint="eastAsia"/>
            <w:b/>
            <w:color w:val="00B050"/>
          </w:rPr>
          <w:t>[</w:t>
        </w:r>
      </w:ins>
    </w:p>
    <w:p>
      <w:pPr>
        <w:pStyle w:val="51"/>
        <w:ind w:firstLine="643"/>
        <w:rPr>
          <w:ins w:id="2929" w:author="zhoujiaying (C)" w:date="2017-12-15T15:46:00Z"/>
          <w:b/>
          <w:color w:val="00B050"/>
        </w:rPr>
      </w:pPr>
      <w:ins w:id="2930" w:author="zhoujiaying (C)" w:date="2017-12-15T15:46:00Z">
        <w:r>
          <w:rPr>
            <w:b/>
            <w:color w:val="00B050"/>
          </w:rPr>
          <w:t xml:space="preserve">     {</w:t>
        </w:r>
      </w:ins>
    </w:p>
    <w:p>
      <w:pPr>
        <w:pStyle w:val="51"/>
        <w:ind w:firstLine="643"/>
        <w:rPr>
          <w:ins w:id="2931" w:author="zhoujiaying (C)" w:date="2017-12-15T15:50:00Z"/>
          <w:b/>
          <w:color w:val="00B050"/>
        </w:rPr>
      </w:pPr>
      <w:ins w:id="2932" w:author="zhoujiaying (C)" w:date="2017-12-15T15:46:00Z">
        <w:r>
          <w:rPr>
            <w:b/>
            <w:color w:val="00B050"/>
          </w:rPr>
          <w:t xml:space="preserve">        </w:t>
        </w:r>
      </w:ins>
      <w:ins w:id="2933" w:author="zhoujiaying (C)" w:date="2017-12-15T15:50:00Z">
        <w:r>
          <w:rPr>
            <w:b/>
            <w:color w:val="00B050"/>
          </w:rPr>
          <w:t>“userId”: “11111”, //</w:t>
        </w:r>
      </w:ins>
      <w:ins w:id="2934" w:author="zhoujiaying (C)" w:date="2017-12-15T15:50:00Z">
        <w:r>
          <w:rPr>
            <w:rFonts w:hint="eastAsia"/>
            <w:b/>
            <w:color w:val="00B050"/>
          </w:rPr>
          <w:t>用户id，</w:t>
        </w:r>
      </w:ins>
      <w:ins w:id="2935" w:author="zhoujiaying (C)" w:date="2017-12-15T15:50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2936" w:author="zhoujiaying (C)" w:date="2017-12-15T15:50:00Z"/>
          <w:b/>
          <w:color w:val="00B050"/>
        </w:rPr>
      </w:pPr>
      <w:ins w:id="2937" w:author="zhoujiaying (C)" w:date="2017-12-15T15:50:00Z">
        <w:r>
          <w:rPr>
            <w:b/>
            <w:color w:val="00B050"/>
          </w:rPr>
          <w:t xml:space="preserve">        “name”: “aaaaa”, </w:t>
        </w:r>
      </w:ins>
      <w:ins w:id="2938" w:author="zhoujiaying (C)" w:date="2017-12-15T15:50:00Z">
        <w:r>
          <w:rPr>
            <w:rFonts w:hint="eastAsia"/>
            <w:b/>
            <w:color w:val="00B050"/>
          </w:rPr>
          <w:t>//</w:t>
        </w:r>
      </w:ins>
      <w:ins w:id="2939" w:author="zhoujiaying (C)" w:date="2017-12-15T15:51:00Z">
        <w:r>
          <w:rPr>
            <w:rFonts w:hint="eastAsia"/>
            <w:b/>
            <w:color w:val="00B050"/>
          </w:rPr>
          <w:t>昵称</w:t>
        </w:r>
      </w:ins>
      <w:ins w:id="2940" w:author="zhoujiaying (C)" w:date="2017-12-15T15:51:00Z">
        <w:r>
          <w:rPr>
            <w:b/>
            <w:color w:val="00B050"/>
          </w:rPr>
          <w:t>，</w:t>
        </w:r>
      </w:ins>
      <w:ins w:id="2941" w:author="zhoujiaying (C)" w:date="2017-12-15T15:51:00Z">
        <w:r>
          <w:rPr>
            <w:rFonts w:hint="eastAsia"/>
            <w:b/>
            <w:color w:val="00B050"/>
          </w:rPr>
          <w:t>String</w:t>
        </w:r>
      </w:ins>
    </w:p>
    <w:p>
      <w:pPr>
        <w:pStyle w:val="51"/>
        <w:ind w:firstLine="643"/>
        <w:rPr>
          <w:ins w:id="2942" w:author="zhoujiaying (C)" w:date="2017-12-15T15:51:00Z"/>
          <w:b/>
          <w:color w:val="00B050"/>
        </w:rPr>
      </w:pPr>
      <w:ins w:id="2943" w:author="zhoujiaying (C)" w:date="2017-12-15T15:50:00Z">
        <w:r>
          <w:rPr>
            <w:b/>
            <w:color w:val="00B050"/>
          </w:rPr>
          <w:t xml:space="preserve">        “</w:t>
        </w:r>
      </w:ins>
      <w:ins w:id="2944" w:author="zhoujiaying (C)" w:date="2017-12-15T15:51:00Z">
        <w:r>
          <w:rPr>
            <w:b/>
            <w:color w:val="00B050"/>
          </w:rPr>
          <w:t>type”: “pass”, //</w:t>
        </w:r>
      </w:ins>
      <w:ins w:id="2945" w:author="zhoujiaying (C)" w:date="2017-12-15T15:51:00Z">
        <w:r>
          <w:rPr>
            <w:rFonts w:hint="eastAsia"/>
            <w:b/>
            <w:color w:val="00B050"/>
          </w:rPr>
          <w:t>种类</w:t>
        </w:r>
      </w:ins>
      <w:ins w:id="2946" w:author="zhoujiaying (C)" w:date="2017-12-15T15:51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2947" w:author="zhoujiaying (C)" w:date="2017-12-15T15:51:00Z"/>
          <w:b/>
          <w:color w:val="00B050"/>
        </w:rPr>
      </w:pPr>
      <w:ins w:id="2948" w:author="zhoujiaying (C)" w:date="2017-12-15T15:51:00Z">
        <w:r>
          <w:rPr>
            <w:b/>
            <w:color w:val="00B050"/>
          </w:rPr>
          <w:t xml:space="preserve">        “</w:t>
        </w:r>
      </w:ins>
      <w:ins w:id="2949" w:author="zhoujiaying (C)" w:date="2017-12-15T15:51:00Z">
        <w:r>
          <w:rPr>
            <w:rFonts w:hint="eastAsia"/>
            <w:b/>
            <w:color w:val="00B050"/>
          </w:rPr>
          <w:t>label</w:t>
        </w:r>
      </w:ins>
      <w:ins w:id="2950" w:author="zhoujiaying (C)" w:date="2017-12-15T15:51:00Z">
        <w:r>
          <w:rPr>
            <w:b/>
            <w:color w:val="00B050"/>
          </w:rPr>
          <w:t>”: “ssss”, //</w:t>
        </w:r>
      </w:ins>
      <w:ins w:id="2951" w:author="zhoujiaying (C)" w:date="2017-12-15T15:51:00Z">
        <w:r>
          <w:rPr>
            <w:rFonts w:hint="eastAsia"/>
            <w:b/>
            <w:color w:val="00B050"/>
          </w:rPr>
          <w:t>标签</w:t>
        </w:r>
      </w:ins>
      <w:ins w:id="2952" w:author="zhoujiaying (C)" w:date="2017-12-15T15:51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2953" w:author="zhoujiaying (C)" w:date="2017-12-15T15:46:00Z"/>
          <w:b/>
          <w:color w:val="00B050"/>
        </w:rPr>
      </w:pPr>
      <w:ins w:id="2954" w:author="zhoujiaying (C)" w:date="2017-12-15T15:51:00Z">
        <w:r>
          <w:rPr>
            <w:b/>
            <w:color w:val="00B050"/>
          </w:rPr>
          <w:t xml:space="preserve">        </w:t>
        </w:r>
      </w:ins>
      <w:ins w:id="2955" w:author="zhoujiaying (C)" w:date="2017-12-15T15:54:00Z">
        <w:r>
          <w:rPr>
            <w:b/>
            <w:color w:val="00B050"/>
          </w:rPr>
          <w:t>“deviceid”: “111111-sss-sasas”, //</w:t>
        </w:r>
      </w:ins>
      <w:ins w:id="2956" w:author="zhoujiaying (C)" w:date="2017-12-15T15:54:00Z">
        <w:r>
          <w:rPr>
            <w:rFonts w:hint="eastAsia"/>
            <w:b/>
            <w:color w:val="00B050"/>
          </w:rPr>
          <w:t>设备id，</w:t>
        </w:r>
      </w:ins>
      <w:ins w:id="2957" w:author="zhoujiaying (C)" w:date="2017-12-15T15:54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2958" w:author="zhoujiaying (C)" w:date="2017-12-15T15:46:00Z"/>
          <w:b/>
          <w:color w:val="00B050"/>
        </w:rPr>
      </w:pPr>
      <w:ins w:id="2959" w:author="zhoujiaying (C)" w:date="2017-12-15T15:46:00Z">
        <w:r>
          <w:rPr>
            <w:b/>
            <w:color w:val="00B050"/>
          </w:rPr>
          <w:t xml:space="preserve">     }</w:t>
        </w:r>
      </w:ins>
      <w:ins w:id="2960" w:author="zhoujiaying (C)" w:date="2017-12-15T15:46:00Z">
        <w:r>
          <w:rPr>
            <w:rFonts w:hint="eastAsia"/>
            <w:b/>
            <w:color w:val="00B050"/>
          </w:rPr>
          <w:t>,</w:t>
        </w:r>
      </w:ins>
    </w:p>
    <w:p>
      <w:pPr>
        <w:pStyle w:val="51"/>
        <w:ind w:firstLine="643"/>
        <w:rPr>
          <w:ins w:id="2961" w:author="zhoujiaying (C)" w:date="2017-12-15T15:54:00Z"/>
          <w:b/>
          <w:color w:val="00B050"/>
        </w:rPr>
      </w:pPr>
      <w:ins w:id="2962" w:author="zhoujiaying (C)" w:date="2017-12-15T15:46:00Z">
        <w:r>
          <w:rPr>
            <w:b/>
            <w:color w:val="00B050"/>
          </w:rPr>
          <w:t xml:space="preserve">     {</w:t>
        </w:r>
      </w:ins>
    </w:p>
    <w:p>
      <w:pPr>
        <w:pStyle w:val="51"/>
        <w:ind w:firstLine="643"/>
        <w:rPr>
          <w:ins w:id="2963" w:author="zhoujiaying (C)" w:date="2017-12-15T15:54:00Z"/>
          <w:b/>
          <w:color w:val="00B050"/>
        </w:rPr>
      </w:pPr>
      <w:ins w:id="2964" w:author="zhoujiaying (C)" w:date="2017-12-15T15:54:00Z">
        <w:r>
          <w:rPr>
            <w:b/>
            <w:color w:val="00B050"/>
          </w:rPr>
          <w:t xml:space="preserve">        “userId”: “222222”, //</w:t>
        </w:r>
      </w:ins>
      <w:ins w:id="2965" w:author="zhoujiaying (C)" w:date="2017-12-15T15:54:00Z">
        <w:r>
          <w:rPr>
            <w:rFonts w:hint="eastAsia"/>
            <w:b/>
            <w:color w:val="00B050"/>
          </w:rPr>
          <w:t>用户id，</w:t>
        </w:r>
      </w:ins>
      <w:ins w:id="2966" w:author="zhoujiaying (C)" w:date="2017-12-15T15:54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2967" w:author="zhoujiaying (C)" w:date="2017-12-15T15:54:00Z"/>
          <w:b/>
          <w:color w:val="00B050"/>
        </w:rPr>
      </w:pPr>
      <w:ins w:id="2968" w:author="zhoujiaying (C)" w:date="2017-12-15T15:54:00Z">
        <w:r>
          <w:rPr>
            <w:b/>
            <w:color w:val="00B050"/>
          </w:rPr>
          <w:t xml:space="preserve">        “name”: “</w:t>
        </w:r>
      </w:ins>
      <w:ins w:id="2969" w:author="zhoujiaying (C)" w:date="2017-12-15T15:55:00Z">
        <w:r>
          <w:rPr>
            <w:b/>
            <w:color w:val="00B050"/>
          </w:rPr>
          <w:t>bbbbbb</w:t>
        </w:r>
      </w:ins>
      <w:ins w:id="2970" w:author="zhoujiaying (C)" w:date="2017-12-15T15:54:00Z">
        <w:r>
          <w:rPr>
            <w:b/>
            <w:color w:val="00B050"/>
          </w:rPr>
          <w:t xml:space="preserve">”, </w:t>
        </w:r>
      </w:ins>
      <w:ins w:id="2971" w:author="zhoujiaying (C)" w:date="2017-12-15T15:54:00Z">
        <w:r>
          <w:rPr>
            <w:rFonts w:hint="eastAsia"/>
            <w:b/>
            <w:color w:val="00B050"/>
          </w:rPr>
          <w:t>//昵称</w:t>
        </w:r>
      </w:ins>
      <w:ins w:id="2972" w:author="zhoujiaying (C)" w:date="2017-12-15T15:54:00Z">
        <w:r>
          <w:rPr>
            <w:b/>
            <w:color w:val="00B050"/>
          </w:rPr>
          <w:t>，</w:t>
        </w:r>
      </w:ins>
      <w:ins w:id="2973" w:author="zhoujiaying (C)" w:date="2017-12-15T15:54:00Z">
        <w:r>
          <w:rPr>
            <w:rFonts w:hint="eastAsia"/>
            <w:b/>
            <w:color w:val="00B050"/>
          </w:rPr>
          <w:t>String</w:t>
        </w:r>
      </w:ins>
    </w:p>
    <w:p>
      <w:pPr>
        <w:pStyle w:val="51"/>
        <w:ind w:firstLine="643"/>
        <w:rPr>
          <w:ins w:id="2974" w:author="zhoujiaying (C)" w:date="2017-12-15T15:54:00Z"/>
          <w:b/>
          <w:color w:val="00B050"/>
        </w:rPr>
      </w:pPr>
      <w:ins w:id="2975" w:author="zhoujiaying (C)" w:date="2017-12-15T15:54:00Z">
        <w:r>
          <w:rPr>
            <w:b/>
            <w:color w:val="00B050"/>
          </w:rPr>
          <w:t xml:space="preserve">        “type”: “</w:t>
        </w:r>
      </w:ins>
      <w:ins w:id="2976" w:author="zhoujiaying (C)" w:date="2017-12-15T15:55:00Z">
        <w:r>
          <w:rPr>
            <w:b/>
            <w:color w:val="00B050"/>
          </w:rPr>
          <w:t>key</w:t>
        </w:r>
      </w:ins>
      <w:ins w:id="2977" w:author="zhoujiaying (C)" w:date="2017-12-15T15:54:00Z">
        <w:r>
          <w:rPr>
            <w:b/>
            <w:color w:val="00B050"/>
          </w:rPr>
          <w:t>”, //</w:t>
        </w:r>
      </w:ins>
      <w:ins w:id="2978" w:author="zhoujiaying (C)" w:date="2017-12-15T15:54:00Z">
        <w:r>
          <w:rPr>
            <w:rFonts w:hint="eastAsia"/>
            <w:b/>
            <w:color w:val="00B050"/>
          </w:rPr>
          <w:t>种类</w:t>
        </w:r>
      </w:ins>
      <w:ins w:id="2979" w:author="zhoujiaying (C)" w:date="2017-12-15T15:54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2980" w:author="zhoujiaying (C)" w:date="2017-12-15T15:54:00Z"/>
          <w:b/>
          <w:color w:val="00B050"/>
        </w:rPr>
      </w:pPr>
      <w:ins w:id="2981" w:author="zhoujiaying (C)" w:date="2017-12-15T15:54:00Z">
        <w:r>
          <w:rPr>
            <w:b/>
            <w:color w:val="00B050"/>
          </w:rPr>
          <w:t xml:space="preserve">        “</w:t>
        </w:r>
      </w:ins>
      <w:ins w:id="2982" w:author="zhoujiaying (C)" w:date="2017-12-15T15:54:00Z">
        <w:r>
          <w:rPr>
            <w:rFonts w:hint="eastAsia"/>
            <w:b/>
            <w:color w:val="00B050"/>
          </w:rPr>
          <w:t>label</w:t>
        </w:r>
      </w:ins>
      <w:ins w:id="2983" w:author="zhoujiaying (C)" w:date="2017-12-15T15:54:00Z">
        <w:r>
          <w:rPr>
            <w:b/>
            <w:color w:val="00B050"/>
          </w:rPr>
          <w:t>”: “</w:t>
        </w:r>
      </w:ins>
      <w:ins w:id="2984" w:author="zhoujiaying (C)" w:date="2017-12-15T15:55:00Z">
        <w:r>
          <w:rPr>
            <w:b/>
            <w:color w:val="00B050"/>
          </w:rPr>
          <w:t>dddd</w:t>
        </w:r>
      </w:ins>
      <w:ins w:id="2985" w:author="zhoujiaying (C)" w:date="2017-12-15T15:54:00Z">
        <w:r>
          <w:rPr>
            <w:b/>
            <w:color w:val="00B050"/>
          </w:rPr>
          <w:t>”, //</w:t>
        </w:r>
      </w:ins>
      <w:ins w:id="2986" w:author="zhoujiaying (C)" w:date="2017-12-15T15:54:00Z">
        <w:r>
          <w:rPr>
            <w:rFonts w:hint="eastAsia"/>
            <w:b/>
            <w:color w:val="00B050"/>
          </w:rPr>
          <w:t>标签</w:t>
        </w:r>
      </w:ins>
      <w:ins w:id="2987" w:author="zhoujiaying (C)" w:date="2017-12-15T15:54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2988" w:author="zhoujiaying (C)" w:date="2017-12-15T15:46:00Z"/>
          <w:b/>
          <w:color w:val="00B050"/>
        </w:rPr>
      </w:pPr>
      <w:ins w:id="2989" w:author="zhoujiaying (C)" w:date="2017-12-15T15:54:00Z">
        <w:r>
          <w:rPr>
            <w:b/>
            <w:color w:val="00B050"/>
          </w:rPr>
          <w:t xml:space="preserve">        “deviceid”: “111111-sss-sasas”, //</w:t>
        </w:r>
      </w:ins>
      <w:ins w:id="2990" w:author="zhoujiaying (C)" w:date="2017-12-15T15:54:00Z">
        <w:r>
          <w:rPr>
            <w:rFonts w:hint="eastAsia"/>
            <w:b/>
            <w:color w:val="00B050"/>
          </w:rPr>
          <w:t>设备id，</w:t>
        </w:r>
      </w:ins>
      <w:ins w:id="2991" w:author="zhoujiaying (C)" w:date="2017-12-15T15:54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2992" w:author="zhoujiaying (C)" w:date="2017-12-15T15:46:00Z"/>
          <w:b/>
          <w:color w:val="00B050"/>
        </w:rPr>
      </w:pPr>
      <w:ins w:id="2993" w:author="zhoujiaying (C)" w:date="2017-12-15T15:46:00Z">
        <w:r>
          <w:rPr>
            <w:b/>
            <w:color w:val="00B050"/>
          </w:rPr>
          <w:t xml:space="preserve">     },</w:t>
        </w:r>
      </w:ins>
    </w:p>
    <w:p>
      <w:pPr>
        <w:pStyle w:val="51"/>
        <w:ind w:firstLine="643"/>
        <w:rPr>
          <w:ins w:id="2994" w:author="zhoujiaying (C)" w:date="2017-12-15T15:45:00Z"/>
          <w:b/>
          <w:color w:val="00B050"/>
        </w:rPr>
      </w:pPr>
      <w:ins w:id="2995" w:author="zhoujiaying (C)" w:date="2017-12-15T15:46:00Z">
        <w:r>
          <w:rPr>
            <w:b/>
            <w:color w:val="00B050"/>
          </w:rPr>
          <w:t xml:space="preserve">     ……</w:t>
        </w:r>
      </w:ins>
    </w:p>
    <w:p>
      <w:pPr>
        <w:pStyle w:val="51"/>
        <w:ind w:firstLine="800" w:firstLineChars="498"/>
        <w:rPr>
          <w:ins w:id="2997" w:author="zhoujiaying (C)" w:date="2017-12-15T15:31:00Z"/>
          <w:b/>
          <w:color w:val="00B050"/>
        </w:rPr>
        <w:pPrChange w:id="2996" w:author="zhoujiaying (C)" w:date="2017-12-15T15:46:00Z">
          <w:pPr>
            <w:pStyle w:val="51"/>
            <w:ind w:firstLine="643"/>
          </w:pPr>
        </w:pPrChange>
      </w:pPr>
      <w:ins w:id="2998" w:author="zhoujiaying (C)" w:date="2017-12-15T15:45:00Z">
        <w:r>
          <w:rPr>
            <w:rFonts w:hint="eastAsia"/>
            <w:b/>
            <w:color w:val="00B050"/>
          </w:rPr>
          <w:t>]</w:t>
        </w:r>
      </w:ins>
    </w:p>
    <w:p>
      <w:pPr>
        <w:pStyle w:val="51"/>
        <w:ind w:firstLine="643"/>
        <w:rPr>
          <w:ins w:id="2999" w:author="zhoujiaying (C)" w:date="2017-12-15T15:31:00Z"/>
          <w:b/>
          <w:color w:val="00B050"/>
        </w:rPr>
      </w:pPr>
      <w:ins w:id="3000" w:author="zhoujiaying (C)" w:date="2017-12-15T15:31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001" w:author="zhoujiaying (C)" w:date="2017-12-15T15:31:00Z"/>
        </w:rPr>
      </w:pPr>
      <w:ins w:id="3002" w:author="zhoujiaying (C)" w:date="2017-12-15T15:31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3003" w:author="zhoujiaying (C)" w:date="2017-12-15T15:31:00Z"/>
          <w:b/>
          <w:color w:val="00B050"/>
        </w:rPr>
      </w:pPr>
      <w:ins w:id="3004" w:author="zhoujiaying (C)" w:date="2017-12-15T15:31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005" w:author="zhoujiaying (C)" w:date="2017-12-15T15:31:00Z"/>
          <w:b/>
          <w:color w:val="00B050"/>
        </w:rPr>
      </w:pPr>
      <w:ins w:id="3006" w:author="zhoujiaying (C)" w:date="2017-12-15T15:31:00Z">
        <w:r>
          <w:rPr>
            <w:rFonts w:hint="eastAsia"/>
            <w:b/>
            <w:color w:val="00B050"/>
          </w:rPr>
          <w:t xml:space="preserve">  </w:t>
        </w:r>
      </w:ins>
      <w:ins w:id="3007" w:author="zhoujiaying (C)" w:date="2017-12-15T15:31:00Z">
        <w:r>
          <w:rPr>
            <w:b/>
            <w:color w:val="00B050"/>
          </w:rPr>
          <w:t xml:space="preserve">"errcode": </w:t>
        </w:r>
      </w:ins>
      <w:ins w:id="3008" w:author="zhoujiaying (C)" w:date="2017-12-15T15:31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3009" w:author="zhoujiaying (C)" w:date="2017-12-15T15:31:00Z"/>
          <w:b/>
          <w:color w:val="00B050"/>
        </w:rPr>
      </w:pPr>
      <w:ins w:id="3010" w:author="zhoujiaying (C)" w:date="2017-12-15T15:31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011" w:author="zhoujiaying (C)" w:date="2017-12-15T15:31:00Z"/>
        </w:rPr>
      </w:pPr>
      <w:ins w:id="3012" w:author="zhoujiaying (C)" w:date="2017-12-15T15:31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3013" w:author="zhoujiaying (C)" w:date="2017-12-15T15:31:00Z"/>
        </w:rPr>
      </w:pPr>
      <w:ins w:id="3014" w:author="zhoujiaying (C)" w:date="2017-12-15T15:31:00Z">
        <w:r>
          <w:rPr>
            <w:rFonts w:hint="eastAsia"/>
          </w:rPr>
          <w:t>如果数据校验失败，返回</w:t>
        </w:r>
      </w:ins>
      <w:ins w:id="3015" w:author="zhoujiaying (C)" w:date="2017-12-15T15:31:00Z">
        <w:r>
          <w:rPr/>
          <w:fldChar w:fldCharType="begin"/>
        </w:r>
      </w:ins>
      <w:ins w:id="3016" w:author="zhoujiaying (C)" w:date="2017-12-15T15:31:00Z">
        <w:r>
          <w:rPr/>
          <w:instrText xml:space="preserve"> HYPERLINK \l "_异常错误码描述_2" </w:instrText>
        </w:r>
      </w:ins>
      <w:ins w:id="3017" w:author="zhoujiaying (C)" w:date="2017-12-15T15:31:00Z">
        <w:r>
          <w:rPr/>
          <w:fldChar w:fldCharType="separate"/>
        </w:r>
      </w:ins>
      <w:ins w:id="3018" w:author="zhoujiaying (C)" w:date="2017-12-15T15:31:00Z">
        <w:r>
          <w:rPr>
            <w:rStyle w:val="26"/>
            <w:rFonts w:hint="eastAsia"/>
          </w:rPr>
          <w:t>HILINK_VALIDATE_ERR</w:t>
        </w:r>
      </w:ins>
      <w:ins w:id="3019" w:author="zhoujiaying (C)" w:date="2017-12-15T15:31:00Z">
        <w:r>
          <w:rPr>
            <w:rStyle w:val="26"/>
          </w:rPr>
          <w:fldChar w:fldCharType="end"/>
        </w:r>
      </w:ins>
      <w:ins w:id="3020" w:author="zhoujiaying (C)" w:date="2017-12-15T15:31:00Z">
        <w:r>
          <w:rPr>
            <w:rFonts w:hint="eastAsia"/>
          </w:rPr>
          <w:t>；</w:t>
        </w:r>
      </w:ins>
    </w:p>
    <w:p>
      <w:pPr>
        <w:pStyle w:val="4"/>
        <w:rPr>
          <w:ins w:id="3021" w:author="zhoujiaying (C)" w:date="2017-12-15T15:31:00Z"/>
        </w:rPr>
      </w:pPr>
      <w:ins w:id="3022" w:author="zhoujiaying (C)" w:date="2017-12-15T15:31:00Z">
        <w:r>
          <w:rPr>
            <w:rFonts w:hint="eastAsia"/>
          </w:rPr>
          <w:t>如果设备不在线，返回</w:t>
        </w:r>
      </w:ins>
      <w:ins w:id="3023" w:author="zhoujiaying (C)" w:date="2017-12-15T15:31:00Z">
        <w:r>
          <w:rPr/>
          <w:fldChar w:fldCharType="begin"/>
        </w:r>
      </w:ins>
      <w:ins w:id="3024" w:author="zhoujiaying (C)" w:date="2017-12-15T15:31:00Z">
        <w:r>
          <w:rPr/>
          <w:instrText xml:space="preserve"> HYPERLINK \l "_异常错误码描述_2" </w:instrText>
        </w:r>
      </w:ins>
      <w:ins w:id="3025" w:author="zhoujiaying (C)" w:date="2017-12-15T15:31:00Z">
        <w:r>
          <w:rPr/>
          <w:fldChar w:fldCharType="separate"/>
        </w:r>
      </w:ins>
      <w:ins w:id="3026" w:author="zhoujiaying (C)" w:date="2017-12-15T15:31:00Z">
        <w:r>
          <w:rPr>
            <w:rStyle w:val="26"/>
            <w:rFonts w:hint="eastAsia"/>
          </w:rPr>
          <w:t>HILINK_DEV_OFFLINE</w:t>
        </w:r>
      </w:ins>
      <w:ins w:id="3027" w:author="zhoujiaying (C)" w:date="2017-12-15T15:31:00Z">
        <w:r>
          <w:rPr>
            <w:rStyle w:val="26"/>
          </w:rPr>
          <w:fldChar w:fldCharType="end"/>
        </w:r>
      </w:ins>
      <w:ins w:id="3028" w:author="zhoujiaying (C)" w:date="2017-12-15T15:31:00Z">
        <w:r>
          <w:rPr>
            <w:rFonts w:hint="eastAsia"/>
          </w:rPr>
          <w:t>；</w:t>
        </w:r>
      </w:ins>
    </w:p>
    <w:p>
      <w:pPr>
        <w:pStyle w:val="4"/>
        <w:rPr>
          <w:ins w:id="3029" w:author="zhoujiaying (C)" w:date="2017-12-15T15:31:00Z"/>
        </w:rPr>
      </w:pPr>
      <w:ins w:id="3030" w:author="zhoujiaying (C)" w:date="2017-12-15T15:31:00Z">
        <w:r>
          <w:rPr>
            <w:rFonts w:hint="eastAsia"/>
          </w:rPr>
          <w:t>如果设备响应超时，返回</w:t>
        </w:r>
      </w:ins>
      <w:ins w:id="3031" w:author="zhoujiaying (C)" w:date="2017-12-15T15:31:00Z">
        <w:r>
          <w:rPr/>
          <w:fldChar w:fldCharType="begin"/>
        </w:r>
      </w:ins>
      <w:ins w:id="3032" w:author="zhoujiaying (C)" w:date="2017-12-15T15:31:00Z">
        <w:r>
          <w:rPr/>
          <w:instrText xml:space="preserve"> HYPERLINK \l "_异常错误码描述_2" </w:instrText>
        </w:r>
      </w:ins>
      <w:ins w:id="3033" w:author="zhoujiaying (C)" w:date="2017-12-15T15:31:00Z">
        <w:r>
          <w:rPr/>
          <w:fldChar w:fldCharType="separate"/>
        </w:r>
      </w:ins>
      <w:ins w:id="3034" w:author="zhoujiaying (C)" w:date="2017-12-15T15:31:00Z">
        <w:r>
          <w:rPr>
            <w:rStyle w:val="26"/>
            <w:rFonts w:hint="eastAsia"/>
          </w:rPr>
          <w:t>HILINK_DEV_TIMEOUT</w:t>
        </w:r>
      </w:ins>
      <w:ins w:id="3035" w:author="zhoujiaying (C)" w:date="2017-12-15T15:31:00Z">
        <w:r>
          <w:rPr>
            <w:rStyle w:val="26"/>
          </w:rPr>
          <w:fldChar w:fldCharType="end"/>
        </w:r>
      </w:ins>
      <w:ins w:id="3036" w:author="zhoujiaying (C)" w:date="2017-12-15T15:31:00Z">
        <w:r>
          <w:rPr>
            <w:rFonts w:hint="eastAsia"/>
          </w:rPr>
          <w:t>。</w:t>
        </w:r>
      </w:ins>
    </w:p>
    <w:p>
      <w:pPr>
        <w:pStyle w:val="5"/>
        <w:numPr>
          <w:ilvl w:val="2"/>
          <w:numId w:val="1"/>
        </w:numPr>
        <w:rPr>
          <w:ins w:id="3038" w:author="zhoujiaying (C)" w:date="2017-12-15T15:57:00Z"/>
        </w:rPr>
        <w:pPrChange w:id="3037" w:author="zhoujiaying (C)" w:date="2017-12-15T16:03:00Z">
          <w:pPr>
            <w:pStyle w:val="5"/>
            <w:numPr>
              <w:ilvl w:val="2"/>
              <w:numId w:val="6"/>
            </w:numPr>
          </w:pPr>
        </w:pPrChange>
      </w:pPr>
      <w:ins w:id="3039" w:author="zhoujiaying (C)" w:date="2017-12-15T15:58:00Z">
        <w:bookmarkStart w:id="40" w:name="_Toc515099356"/>
        <w:r>
          <w:rPr>
            <w:rFonts w:hint="eastAsia"/>
          </w:rPr>
          <w:t>添加</w:t>
        </w:r>
      </w:ins>
      <w:ins w:id="3040" w:author="zhoujiaying (C)" w:date="2017-12-15T15:57:00Z">
        <w:r>
          <w:rPr>
            <w:rFonts w:hint="eastAsia"/>
          </w:rPr>
          <w:t>用户</w:t>
        </w:r>
      </w:ins>
      <w:ins w:id="3041" w:author="zhoujiaying (C)" w:date="2017-12-15T15:58:00Z">
        <w:r>
          <w:rPr>
            <w:rFonts w:hint="eastAsia"/>
          </w:rPr>
          <w:t>信息</w:t>
        </w:r>
        <w:bookmarkEnd w:id="40"/>
      </w:ins>
    </w:p>
    <w:p>
      <w:pPr>
        <w:pStyle w:val="4"/>
        <w:rPr>
          <w:ins w:id="3042" w:author="zhoujiaying (C)" w:date="2017-12-15T15:57:00Z"/>
        </w:rPr>
      </w:pPr>
      <w:ins w:id="3043" w:author="zhoujiaying (C)" w:date="2017-12-15T15:57:00Z">
        <w:r>
          <w:rPr>
            <w:rFonts w:hint="eastAsia"/>
          </w:rPr>
          <w:t>用于</w:t>
        </w:r>
      </w:ins>
      <w:ins w:id="3044" w:author="zhoujiaying (C)" w:date="2017-12-15T15:58:00Z">
        <w:r>
          <w:rPr>
            <w:rFonts w:hint="eastAsia"/>
          </w:rPr>
          <w:t>添加</w:t>
        </w:r>
      </w:ins>
      <w:ins w:id="3045" w:author="zhoujiaying (C)" w:date="2017-12-15T15:57:00Z">
        <w:r>
          <w:rPr>
            <w:rFonts w:hint="eastAsia"/>
          </w:rPr>
          <w:t>对应</w:t>
        </w:r>
      </w:ins>
      <w:ins w:id="3046" w:author="zhoujiaying (C)" w:date="2017-12-15T15:57:00Z">
        <w:r>
          <w:rPr/>
          <w:t>设备的</w:t>
        </w:r>
      </w:ins>
      <w:ins w:id="3047" w:author="zhoujiaying (C)" w:date="2017-12-15T15:57:00Z">
        <w:r>
          <w:rPr>
            <w:rFonts w:hint="eastAsia"/>
          </w:rPr>
          <w:t>用户</w:t>
        </w:r>
      </w:ins>
      <w:ins w:id="3048" w:author="zhoujiaying (C)" w:date="2017-12-15T15:58:00Z">
        <w:r>
          <w:rPr>
            <w:rFonts w:hint="eastAsia"/>
          </w:rPr>
          <w:t>信息</w:t>
        </w:r>
      </w:ins>
      <w:ins w:id="3049" w:author="zhoujiaying (C)" w:date="2017-12-15T15:57:00Z">
        <w:r>
          <w:rPr>
            <w:rFonts w:hint="eastAsia"/>
          </w:rPr>
          <w:t>，</w:t>
        </w:r>
      </w:ins>
      <w:ins w:id="3050" w:author="zhoujiaying (C)" w:date="2017-12-15T15:57:00Z">
        <w:r>
          <w:rPr/>
          <w:t>主要用于智能门锁</w:t>
        </w:r>
      </w:ins>
      <w:ins w:id="3051" w:author="zhoujiaying (C)" w:date="2017-12-15T15:57:00Z">
        <w:r>
          <w:rPr>
            <w:rFonts w:hint="eastAsia"/>
          </w:rPr>
          <w:t>，WEB中</w:t>
        </w:r>
      </w:ins>
      <w:ins w:id="3052" w:author="zhoujiaying (C)" w:date="2017-12-15T15:57:00Z">
        <w:r>
          <w:rPr/>
          <w:t>调用</w:t>
        </w:r>
      </w:ins>
      <w:ins w:id="3053" w:author="zhoujiaying (C)" w:date="2017-12-15T15:57:00Z">
        <w:r>
          <w:rPr>
            <w:rFonts w:hint="eastAsia"/>
          </w:rPr>
          <w:t>js</w:t>
        </w:r>
      </w:ins>
      <w:ins w:id="3054" w:author="zhoujiaying (C)" w:date="2017-12-15T15:57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055" w:author="zhoujiaying (C)" w:date="2017-12-15T15:57:00Z"/>
          <w:rFonts w:ascii="Courier New" w:hAnsi="Courier New" w:cs="Courier New" w:eastAsiaTheme="minorEastAsia"/>
          <w:color w:val="333333"/>
          <w:sz w:val="20"/>
          <w:szCs w:val="24"/>
        </w:rPr>
      </w:pPr>
      <w:ins w:id="3056" w:author="zhoujiaying (C)" w:date="2017-12-15T15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3057" w:author="zhoujiaying (C)" w:date="2017-12-15T15:57:00Z">
        <w:r>
          <w:rPr/>
          <w:t xml:space="preserve"> </w:t>
        </w:r>
      </w:ins>
      <w:ins w:id="3058" w:author="zhoujiaying (C)" w:date="2017-12-15T16:03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setUserList</w:t>
        </w:r>
      </w:ins>
      <w:ins w:id="3059" w:author="zhoujiaying (C)" w:date="2017-12-15T15:5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3060" w:author="zhoujiaying (C)" w:date="2017-12-15T15:59:00Z"/>
          <w:rFonts w:ascii="Courier New" w:hAnsi="Courier New" w:cs="Courier New" w:eastAsiaTheme="minorEastAsia"/>
          <w:color w:val="333333"/>
          <w:sz w:val="20"/>
          <w:szCs w:val="24"/>
        </w:rPr>
      </w:pPr>
      <w:ins w:id="3061" w:author="zhoujiaying (C)" w:date="2017-12-15T15:5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062" w:author="zhoujiaying (C)" w:date="2017-12-15T15:5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3063" w:author="zhoujiaying (C)" w:date="2017-12-15T15:5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3064" w:author="zhoujiaying (C)" w:date="2017-12-15T15:5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3065" w:author="zhoujiaying (C)" w:date="2017-12-15T15:5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066" w:author="zhoujiaying (C)" w:date="2017-12-15T15:5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</w:t>
        </w:r>
      </w:ins>
      <w:ins w:id="3067" w:author="zhoujiaying (C)" w:date="2017-12-15T15:59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3068" w:author="zhoujiaying (C)" w:date="2017-12-15T15:5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069" w:author="zhoujiaying (C)" w:date="2017-12-15T15:57:00Z"/>
          <w:rFonts w:ascii="Courier New" w:hAnsi="Courier New" w:eastAsia="Times New Roman" w:cs="Courier New"/>
          <w:color w:val="333333"/>
          <w:sz w:val="20"/>
          <w:szCs w:val="24"/>
        </w:rPr>
      </w:pPr>
      <w:ins w:id="3070" w:author="zhoujiaying (C)" w:date="2017-12-15T15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3071" w:author="zhoujiaying (C)" w:date="2017-12-15T15:5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3072" w:author="zhoujiaying (C)" w:date="2017-12-15T15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073" w:author="zhoujiaying (C)" w:date="2017-12-15T15:5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3074" w:author="zhoujiaying (C)" w:date="2017-12-15T15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075" w:author="zhoujiaying (C)" w:date="2017-12-15T15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3076" w:author="zhoujiaying (C)" w:date="2017-12-15T15:5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3077" w:author="zhoujiaying (C)" w:date="2017-12-15T15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3078" w:author="zhoujiaying (C)" w:date="2017-12-15T15:5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079" w:author="zhoujiaying (C)" w:date="2017-12-15T15:57:00Z"/>
          <w:rFonts w:ascii="Courier New" w:hAnsi="Courier New" w:eastAsia="Times New Roman" w:cs="Courier New"/>
          <w:color w:val="333333"/>
          <w:sz w:val="20"/>
          <w:szCs w:val="24"/>
        </w:rPr>
      </w:pPr>
      <w:ins w:id="3080" w:author="zhoujiaying (C)" w:date="2017-12-15T15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3081" w:author="zhoujiaying (C)" w:date="2017-12-15T16:01:00Z"/>
        </w:rPr>
      </w:pPr>
      <w:ins w:id="3082" w:author="zhoujiaying (C)" w:date="2017-12-15T16:0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3083" w:author="zhoujiaying (C)" w:date="2017-12-15T16:0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3084" w:author="zhoujiaying (C)" w:date="2017-12-15T16:01:00Z">
        <w:r>
          <w:rPr>
            <w:rFonts w:hint="eastAsia"/>
          </w:rPr>
          <w:t>中列举需要添加</w:t>
        </w:r>
      </w:ins>
      <w:ins w:id="3085" w:author="zhoujiaying (C)" w:date="2017-12-15T16:01:00Z">
        <w:r>
          <w:rPr/>
          <w:t>的</w:t>
        </w:r>
      </w:ins>
      <w:ins w:id="3086" w:author="zhoujiaying (C)" w:date="2017-12-15T16:02:00Z">
        <w:r>
          <w:rPr>
            <w:rFonts w:hint="eastAsia"/>
          </w:rPr>
          <w:t>用户</w:t>
        </w:r>
      </w:ins>
      <w:ins w:id="3087" w:author="zhoujiaying (C)" w:date="2017-12-15T16:02:00Z">
        <w:r>
          <w:rPr/>
          <w:t>信息</w:t>
        </w:r>
      </w:ins>
      <w:ins w:id="3088" w:author="zhoujiaying (C)" w:date="2017-12-15T16:01:00Z">
        <w:r>
          <w:rPr/>
          <w:t>的</w:t>
        </w:r>
      </w:ins>
      <w:ins w:id="3089" w:author="zhoujiaying (C)" w:date="2017-12-15T16:01:00Z">
        <w:r>
          <w:rPr>
            <w:rFonts w:hint="eastAsia"/>
          </w:rPr>
          <w:t>属性</w:t>
        </w:r>
      </w:ins>
      <w:ins w:id="3090" w:author="zhoujiaying (C)" w:date="2017-12-15T16:01:00Z">
        <w:r>
          <w:rPr/>
          <w:t>：</w:t>
        </w:r>
      </w:ins>
    </w:p>
    <w:p>
      <w:pPr>
        <w:pStyle w:val="51"/>
        <w:ind w:firstLine="643"/>
        <w:rPr>
          <w:ins w:id="3091" w:author="zhoujiaying (C)" w:date="2017-12-15T16:05:00Z"/>
          <w:b/>
          <w:color w:val="00B050"/>
        </w:rPr>
      </w:pPr>
      <w:ins w:id="3092" w:author="zhoujiaying (C)" w:date="2017-12-15T16:0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093" w:author="zhoujiaying (C)" w:date="2017-12-15T16:05:00Z"/>
          <w:b/>
          <w:color w:val="00B050"/>
        </w:rPr>
      </w:pPr>
      <w:ins w:id="3094" w:author="zhoujiaying (C)" w:date="2017-12-15T16:05:00Z">
        <w:r>
          <w:rPr>
            <w:rFonts w:hint="eastAsia"/>
            <w:b/>
            <w:color w:val="00B050"/>
          </w:rPr>
          <w:t xml:space="preserve">  [</w:t>
        </w:r>
      </w:ins>
    </w:p>
    <w:p>
      <w:pPr>
        <w:pStyle w:val="51"/>
        <w:ind w:firstLine="643"/>
        <w:rPr>
          <w:ins w:id="3095" w:author="zhoujiaying (C)" w:date="2017-12-15T16:05:00Z"/>
          <w:b/>
          <w:color w:val="00B050"/>
        </w:rPr>
      </w:pPr>
      <w:ins w:id="3096" w:author="zhoujiaying (C)" w:date="2017-12-15T16:05:00Z">
        <w:r>
          <w:rPr>
            <w:b/>
            <w:color w:val="00B050"/>
          </w:rPr>
          <w:t xml:space="preserve">     {</w:t>
        </w:r>
      </w:ins>
    </w:p>
    <w:p>
      <w:pPr>
        <w:pStyle w:val="51"/>
        <w:ind w:firstLine="643"/>
        <w:rPr>
          <w:ins w:id="3097" w:author="zhoujiaying (C)" w:date="2017-12-15T16:05:00Z"/>
          <w:b/>
          <w:color w:val="00B050"/>
        </w:rPr>
      </w:pPr>
      <w:ins w:id="3098" w:author="zhoujiaying (C)" w:date="2017-12-15T16:05:00Z">
        <w:r>
          <w:rPr>
            <w:b/>
            <w:color w:val="00B050"/>
          </w:rPr>
          <w:t xml:space="preserve">        “userId”: “11111”, //</w:t>
        </w:r>
      </w:ins>
      <w:ins w:id="3099" w:author="zhoujiaying (C)" w:date="2017-12-15T16:05:00Z">
        <w:r>
          <w:rPr>
            <w:rFonts w:hint="eastAsia"/>
            <w:b/>
            <w:color w:val="00B050"/>
          </w:rPr>
          <w:t>用户id，</w:t>
        </w:r>
      </w:ins>
      <w:ins w:id="3100" w:author="zhoujiaying (C)" w:date="2017-12-15T16:05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3101" w:author="zhoujiaying (C)" w:date="2017-12-15T16:05:00Z"/>
          <w:b/>
          <w:color w:val="00B050"/>
        </w:rPr>
      </w:pPr>
      <w:ins w:id="3102" w:author="zhoujiaying (C)" w:date="2017-12-15T16:05:00Z">
        <w:r>
          <w:rPr>
            <w:b/>
            <w:color w:val="00B050"/>
          </w:rPr>
          <w:t xml:space="preserve">        “name”: “aaaaa”, </w:t>
        </w:r>
      </w:ins>
      <w:ins w:id="3103" w:author="zhoujiaying (C)" w:date="2017-12-15T16:05:00Z">
        <w:r>
          <w:rPr>
            <w:rFonts w:hint="eastAsia"/>
            <w:b/>
            <w:color w:val="00B050"/>
          </w:rPr>
          <w:t>//昵称</w:t>
        </w:r>
      </w:ins>
      <w:ins w:id="3104" w:author="zhoujiaying (C)" w:date="2017-12-15T16:05:00Z">
        <w:r>
          <w:rPr>
            <w:b/>
            <w:color w:val="00B050"/>
          </w:rPr>
          <w:t>，</w:t>
        </w:r>
      </w:ins>
      <w:ins w:id="3105" w:author="zhoujiaying (C)" w:date="2017-12-15T16:05:00Z">
        <w:r>
          <w:rPr>
            <w:rFonts w:hint="eastAsia"/>
            <w:b/>
            <w:color w:val="00B050"/>
          </w:rPr>
          <w:t>String</w:t>
        </w:r>
      </w:ins>
    </w:p>
    <w:p>
      <w:pPr>
        <w:pStyle w:val="51"/>
        <w:ind w:firstLine="643"/>
        <w:rPr>
          <w:ins w:id="3106" w:author="zhoujiaying (C)" w:date="2017-12-15T16:05:00Z"/>
          <w:b/>
          <w:color w:val="00B050"/>
        </w:rPr>
      </w:pPr>
      <w:ins w:id="3107" w:author="zhoujiaying (C)" w:date="2017-12-15T16:05:00Z">
        <w:r>
          <w:rPr>
            <w:b/>
            <w:color w:val="00B050"/>
          </w:rPr>
          <w:t xml:space="preserve">        “type”: “pass”, //</w:t>
        </w:r>
      </w:ins>
      <w:ins w:id="3108" w:author="zhoujiaying (C)" w:date="2017-12-15T16:05:00Z">
        <w:r>
          <w:rPr>
            <w:rFonts w:hint="eastAsia"/>
            <w:b/>
            <w:color w:val="00B050"/>
          </w:rPr>
          <w:t>种类</w:t>
        </w:r>
      </w:ins>
      <w:ins w:id="3109" w:author="zhoujiaying (C)" w:date="2017-12-15T16:05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3110" w:author="zhoujiaying (C)" w:date="2017-12-15T16:05:00Z"/>
          <w:b/>
          <w:color w:val="00B050"/>
        </w:rPr>
      </w:pPr>
      <w:ins w:id="3111" w:author="zhoujiaying (C)" w:date="2017-12-15T16:05:00Z">
        <w:r>
          <w:rPr>
            <w:b/>
            <w:color w:val="00B050"/>
          </w:rPr>
          <w:t xml:space="preserve">        “</w:t>
        </w:r>
      </w:ins>
      <w:ins w:id="3112" w:author="zhoujiaying (C)" w:date="2017-12-15T16:05:00Z">
        <w:r>
          <w:rPr>
            <w:rFonts w:hint="eastAsia"/>
            <w:b/>
            <w:color w:val="00B050"/>
          </w:rPr>
          <w:t>label</w:t>
        </w:r>
      </w:ins>
      <w:ins w:id="3113" w:author="zhoujiaying (C)" w:date="2017-12-15T16:05:00Z">
        <w:r>
          <w:rPr>
            <w:b/>
            <w:color w:val="00B050"/>
          </w:rPr>
          <w:t>”: “ssss”, //</w:t>
        </w:r>
      </w:ins>
      <w:ins w:id="3114" w:author="zhoujiaying (C)" w:date="2017-12-15T16:05:00Z">
        <w:r>
          <w:rPr>
            <w:rFonts w:hint="eastAsia"/>
            <w:b/>
            <w:color w:val="00B050"/>
          </w:rPr>
          <w:t>标签</w:t>
        </w:r>
      </w:ins>
      <w:ins w:id="3115" w:author="zhoujiaying (C)" w:date="2017-12-15T16:05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3116" w:author="zhoujiaying (C)" w:date="2017-12-15T16:05:00Z"/>
          <w:b/>
          <w:color w:val="00B050"/>
        </w:rPr>
      </w:pPr>
      <w:ins w:id="3117" w:author="zhoujiaying (C)" w:date="2017-12-15T16:05:00Z">
        <w:r>
          <w:rPr>
            <w:b/>
            <w:color w:val="00B050"/>
          </w:rPr>
          <w:t xml:space="preserve">        “deviceid”: “111111-sss-sasas”, //</w:t>
        </w:r>
      </w:ins>
      <w:ins w:id="3118" w:author="zhoujiaying (C)" w:date="2017-12-15T16:05:00Z">
        <w:r>
          <w:rPr>
            <w:rFonts w:hint="eastAsia"/>
            <w:b/>
            <w:color w:val="00B050"/>
          </w:rPr>
          <w:t>设备id，</w:t>
        </w:r>
      </w:ins>
      <w:ins w:id="3119" w:author="zhoujiaying (C)" w:date="2017-12-15T16:05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3120" w:author="zhoujiaying (C)" w:date="2017-12-15T16:05:00Z"/>
          <w:b/>
          <w:color w:val="00B050"/>
        </w:rPr>
      </w:pPr>
      <w:ins w:id="3121" w:author="zhoujiaying (C)" w:date="2017-12-15T16:05:00Z">
        <w:r>
          <w:rPr>
            <w:b/>
            <w:color w:val="00B050"/>
          </w:rPr>
          <w:t xml:space="preserve">     }</w:t>
        </w:r>
      </w:ins>
      <w:ins w:id="3122" w:author="zhoujiaying (C)" w:date="2017-12-15T16:05:00Z">
        <w:r>
          <w:rPr>
            <w:rFonts w:hint="eastAsia"/>
            <w:b/>
            <w:color w:val="00B050"/>
          </w:rPr>
          <w:t>,</w:t>
        </w:r>
      </w:ins>
    </w:p>
    <w:p>
      <w:pPr>
        <w:pStyle w:val="51"/>
        <w:ind w:firstLine="643"/>
        <w:rPr>
          <w:ins w:id="3123" w:author="zhoujiaying (C)" w:date="2017-12-15T16:05:00Z"/>
          <w:b/>
          <w:color w:val="00B050"/>
        </w:rPr>
      </w:pPr>
      <w:ins w:id="3124" w:author="zhoujiaying (C)" w:date="2017-12-15T16:05:00Z">
        <w:r>
          <w:rPr>
            <w:b/>
            <w:color w:val="00B050"/>
          </w:rPr>
          <w:t xml:space="preserve">     {</w:t>
        </w:r>
      </w:ins>
    </w:p>
    <w:p>
      <w:pPr>
        <w:pStyle w:val="51"/>
        <w:ind w:firstLine="643"/>
        <w:rPr>
          <w:ins w:id="3125" w:author="zhoujiaying (C)" w:date="2017-12-15T16:05:00Z"/>
          <w:b/>
          <w:color w:val="00B050"/>
        </w:rPr>
      </w:pPr>
      <w:ins w:id="3126" w:author="zhoujiaying (C)" w:date="2017-12-15T16:05:00Z">
        <w:r>
          <w:rPr>
            <w:b/>
            <w:color w:val="00B050"/>
          </w:rPr>
          <w:t xml:space="preserve">        “userId”: “222222”, //</w:t>
        </w:r>
      </w:ins>
      <w:ins w:id="3127" w:author="zhoujiaying (C)" w:date="2017-12-15T16:05:00Z">
        <w:r>
          <w:rPr>
            <w:rFonts w:hint="eastAsia"/>
            <w:b/>
            <w:color w:val="00B050"/>
          </w:rPr>
          <w:t>用户id，</w:t>
        </w:r>
      </w:ins>
      <w:ins w:id="3128" w:author="zhoujiaying (C)" w:date="2017-12-15T16:05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3129" w:author="zhoujiaying (C)" w:date="2017-12-15T16:05:00Z"/>
          <w:b/>
          <w:color w:val="00B050"/>
        </w:rPr>
      </w:pPr>
      <w:ins w:id="3130" w:author="zhoujiaying (C)" w:date="2017-12-15T16:05:00Z">
        <w:r>
          <w:rPr>
            <w:b/>
            <w:color w:val="00B050"/>
          </w:rPr>
          <w:t xml:space="preserve">        “name”: “bbbbbb”, </w:t>
        </w:r>
      </w:ins>
      <w:ins w:id="3131" w:author="zhoujiaying (C)" w:date="2017-12-15T16:05:00Z">
        <w:r>
          <w:rPr>
            <w:rFonts w:hint="eastAsia"/>
            <w:b/>
            <w:color w:val="00B050"/>
          </w:rPr>
          <w:t>//昵称</w:t>
        </w:r>
      </w:ins>
      <w:ins w:id="3132" w:author="zhoujiaying (C)" w:date="2017-12-15T16:05:00Z">
        <w:r>
          <w:rPr>
            <w:b/>
            <w:color w:val="00B050"/>
          </w:rPr>
          <w:t>，</w:t>
        </w:r>
      </w:ins>
      <w:ins w:id="3133" w:author="zhoujiaying (C)" w:date="2017-12-15T16:05:00Z">
        <w:r>
          <w:rPr>
            <w:rFonts w:hint="eastAsia"/>
            <w:b/>
            <w:color w:val="00B050"/>
          </w:rPr>
          <w:t>String</w:t>
        </w:r>
      </w:ins>
    </w:p>
    <w:p>
      <w:pPr>
        <w:pStyle w:val="51"/>
        <w:ind w:firstLine="643"/>
        <w:rPr>
          <w:ins w:id="3134" w:author="zhoujiaying (C)" w:date="2017-12-15T16:05:00Z"/>
          <w:b/>
          <w:color w:val="00B050"/>
        </w:rPr>
      </w:pPr>
      <w:ins w:id="3135" w:author="zhoujiaying (C)" w:date="2017-12-15T16:05:00Z">
        <w:r>
          <w:rPr>
            <w:b/>
            <w:color w:val="00B050"/>
          </w:rPr>
          <w:t xml:space="preserve">        “type”: “key”, //</w:t>
        </w:r>
      </w:ins>
      <w:ins w:id="3136" w:author="zhoujiaying (C)" w:date="2017-12-15T16:05:00Z">
        <w:r>
          <w:rPr>
            <w:rFonts w:hint="eastAsia"/>
            <w:b/>
            <w:color w:val="00B050"/>
          </w:rPr>
          <w:t>种类</w:t>
        </w:r>
      </w:ins>
      <w:ins w:id="3137" w:author="zhoujiaying (C)" w:date="2017-12-15T16:05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3138" w:author="zhoujiaying (C)" w:date="2017-12-15T16:05:00Z"/>
          <w:b/>
          <w:color w:val="00B050"/>
        </w:rPr>
      </w:pPr>
      <w:ins w:id="3139" w:author="zhoujiaying (C)" w:date="2017-12-15T16:05:00Z">
        <w:r>
          <w:rPr>
            <w:b/>
            <w:color w:val="00B050"/>
          </w:rPr>
          <w:t xml:space="preserve">        “</w:t>
        </w:r>
      </w:ins>
      <w:ins w:id="3140" w:author="zhoujiaying (C)" w:date="2017-12-15T16:05:00Z">
        <w:r>
          <w:rPr>
            <w:rFonts w:hint="eastAsia"/>
            <w:b/>
            <w:color w:val="00B050"/>
          </w:rPr>
          <w:t>label</w:t>
        </w:r>
      </w:ins>
      <w:ins w:id="3141" w:author="zhoujiaying (C)" w:date="2017-12-15T16:05:00Z">
        <w:r>
          <w:rPr>
            <w:b/>
            <w:color w:val="00B050"/>
          </w:rPr>
          <w:t>”: “dddd”, //</w:t>
        </w:r>
      </w:ins>
      <w:ins w:id="3142" w:author="zhoujiaying (C)" w:date="2017-12-15T16:05:00Z">
        <w:r>
          <w:rPr>
            <w:rFonts w:hint="eastAsia"/>
            <w:b/>
            <w:color w:val="00B050"/>
          </w:rPr>
          <w:t>标签</w:t>
        </w:r>
      </w:ins>
      <w:ins w:id="3143" w:author="zhoujiaying (C)" w:date="2017-12-15T16:05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3144" w:author="zhoujiaying (C)" w:date="2017-12-15T16:05:00Z"/>
          <w:b/>
          <w:color w:val="00B050"/>
        </w:rPr>
      </w:pPr>
      <w:ins w:id="3145" w:author="zhoujiaying (C)" w:date="2017-12-15T16:05:00Z">
        <w:r>
          <w:rPr>
            <w:b/>
            <w:color w:val="00B050"/>
          </w:rPr>
          <w:t xml:space="preserve">        “deviceid”: “111111-sss-sasas”, //</w:t>
        </w:r>
      </w:ins>
      <w:ins w:id="3146" w:author="zhoujiaying (C)" w:date="2017-12-15T16:05:00Z">
        <w:r>
          <w:rPr>
            <w:rFonts w:hint="eastAsia"/>
            <w:b/>
            <w:color w:val="00B050"/>
          </w:rPr>
          <w:t>设备id，</w:t>
        </w:r>
      </w:ins>
      <w:ins w:id="3147" w:author="zhoujiaying (C)" w:date="2017-12-15T16:05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3148" w:author="zhoujiaying (C)" w:date="2017-12-15T16:05:00Z"/>
          <w:b/>
          <w:color w:val="00B050"/>
        </w:rPr>
      </w:pPr>
      <w:ins w:id="3149" w:author="zhoujiaying (C)" w:date="2017-12-15T16:05:00Z">
        <w:r>
          <w:rPr>
            <w:b/>
            <w:color w:val="00B050"/>
          </w:rPr>
          <w:t xml:space="preserve">     },</w:t>
        </w:r>
      </w:ins>
    </w:p>
    <w:p>
      <w:pPr>
        <w:pStyle w:val="51"/>
        <w:ind w:firstLine="643"/>
        <w:rPr>
          <w:ins w:id="3150" w:author="zhoujiaying (C)" w:date="2017-12-15T16:05:00Z"/>
          <w:b/>
          <w:color w:val="00B050"/>
        </w:rPr>
      </w:pPr>
      <w:ins w:id="3151" w:author="zhoujiaying (C)" w:date="2017-12-15T16:05:00Z">
        <w:r>
          <w:rPr>
            <w:b/>
            <w:color w:val="00B050"/>
          </w:rPr>
          <w:t xml:space="preserve">     ……</w:t>
        </w:r>
      </w:ins>
    </w:p>
    <w:p>
      <w:pPr>
        <w:pStyle w:val="51"/>
        <w:ind w:firstLine="800" w:firstLineChars="498"/>
        <w:rPr>
          <w:ins w:id="3152" w:author="zhoujiaying (C)" w:date="2017-12-15T16:05:00Z"/>
          <w:b/>
          <w:color w:val="00B050"/>
        </w:rPr>
      </w:pPr>
      <w:ins w:id="3153" w:author="zhoujiaying (C)" w:date="2017-12-15T16:05:00Z">
        <w:r>
          <w:rPr>
            <w:rFonts w:hint="eastAsia"/>
            <w:b/>
            <w:color w:val="00B050"/>
          </w:rPr>
          <w:t>]</w:t>
        </w:r>
      </w:ins>
    </w:p>
    <w:p>
      <w:pPr>
        <w:pStyle w:val="51"/>
        <w:ind w:firstLine="643"/>
        <w:rPr>
          <w:ins w:id="3154" w:author="zhoujiaying (C)" w:date="2017-12-15T16:05:00Z"/>
          <w:b/>
          <w:color w:val="00B050"/>
        </w:rPr>
      </w:pPr>
      <w:ins w:id="3155" w:author="zhoujiaying (C)" w:date="2017-12-15T16:0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156" w:author="zhoujiaying (C)" w:date="2017-12-15T16:01:00Z"/>
        </w:rPr>
      </w:pPr>
      <w:ins w:id="3157" w:author="zhoujiaying (C)" w:date="2017-12-15T16:01:00Z">
        <w:r>
          <w:rPr/>
          <w:t>B</w:t>
        </w:r>
      </w:ins>
      <w:ins w:id="3158" w:author="zhoujiaying (C)" w:date="2017-12-15T16:01:00Z">
        <w:r>
          <w:rPr>
            <w:rFonts w:hint="eastAsia"/>
          </w:rPr>
          <w:t>ody不能为空，否则将失败。</w:t>
        </w:r>
      </w:ins>
    </w:p>
    <w:p>
      <w:pPr>
        <w:pStyle w:val="4"/>
        <w:rPr>
          <w:ins w:id="3159" w:author="zhoujiaying (C)" w:date="2017-12-15T16:01:00Z"/>
        </w:rPr>
      </w:pPr>
      <w:ins w:id="3160" w:author="zhoujiaying (C)" w:date="2017-12-15T16:01:00Z">
        <w:r>
          <w:rPr>
            <w:rFonts w:hint="eastAsia"/>
          </w:rPr>
          <w:t>【回应】：</w:t>
        </w:r>
      </w:ins>
    </w:p>
    <w:p>
      <w:pPr>
        <w:pStyle w:val="4"/>
        <w:rPr>
          <w:ins w:id="3161" w:author="zhoujiaying (C)" w:date="2017-12-15T16:01:00Z"/>
          <w:rFonts w:ascii="Courier New" w:hAnsi="Courier New" w:cs="Courier New" w:eastAsiaTheme="minorEastAsia"/>
          <w:color w:val="333333"/>
          <w:sz w:val="20"/>
          <w:szCs w:val="24"/>
        </w:rPr>
      </w:pPr>
      <w:ins w:id="3162" w:author="zhoujiaying (C)" w:date="2017-12-15T16:01:00Z">
        <w:r>
          <w:rPr>
            <w:rFonts w:hint="eastAsia"/>
          </w:rPr>
          <w:t>当调用成功时，JSSDK将调用</w:t>
        </w:r>
      </w:ins>
      <w:ins w:id="3163" w:author="zhoujiaying (C)" w:date="2017-12-15T16:0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3164" w:author="zhoujiaying (C)" w:date="2017-12-15T16:0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3165" w:author="zhoujiaying (C)" w:date="2017-12-15T16:0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3166" w:author="zhoujiaying (C)" w:date="2017-12-15T16:0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3167" w:author="zhoujiaying (C)" w:date="2017-12-15T16:01:00Z"/>
          <w:b/>
          <w:color w:val="00B050"/>
        </w:rPr>
      </w:pPr>
      <w:ins w:id="3168" w:author="zhoujiaying (C)" w:date="2017-12-15T16:01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169" w:author="zhoujiaying (C)" w:date="2017-12-15T16:01:00Z"/>
          <w:b/>
          <w:color w:val="00B050"/>
        </w:rPr>
      </w:pPr>
      <w:ins w:id="3170" w:author="zhoujiaying (C)" w:date="2017-12-15T16:01:00Z">
        <w:r>
          <w:rPr>
            <w:rFonts w:hint="eastAsia"/>
            <w:b/>
            <w:color w:val="00B050"/>
          </w:rPr>
          <w:t xml:space="preserve">  </w:t>
        </w:r>
      </w:ins>
      <w:ins w:id="3171" w:author="zhoujiaying (C)" w:date="2017-12-15T16:06:00Z">
        <w:r>
          <w:rPr>
            <w:b/>
            <w:color w:val="00B050"/>
          </w:rPr>
          <w:t>ok</w:t>
        </w:r>
      </w:ins>
    </w:p>
    <w:p>
      <w:pPr>
        <w:pStyle w:val="51"/>
        <w:ind w:firstLine="643"/>
        <w:rPr>
          <w:ins w:id="3172" w:author="zhoujiaying (C)" w:date="2017-12-15T16:01:00Z"/>
          <w:b/>
          <w:color w:val="00B050"/>
        </w:rPr>
      </w:pPr>
      <w:ins w:id="3173" w:author="zhoujiaying (C)" w:date="2017-12-15T16:01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174" w:author="zhoujiaying (C)" w:date="2017-12-15T15:57:00Z"/>
        </w:rPr>
      </w:pPr>
      <w:ins w:id="3175" w:author="zhoujiaying (C)" w:date="2017-12-15T15:57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3176" w:author="zhoujiaying (C)" w:date="2017-12-15T15:57:00Z"/>
          <w:b/>
          <w:color w:val="00B050"/>
        </w:rPr>
      </w:pPr>
      <w:ins w:id="3177" w:author="zhoujiaying (C)" w:date="2017-12-15T15:57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178" w:author="zhoujiaying (C)" w:date="2017-12-15T15:57:00Z"/>
          <w:b/>
          <w:color w:val="00B050"/>
        </w:rPr>
      </w:pPr>
      <w:ins w:id="3179" w:author="zhoujiaying (C)" w:date="2017-12-15T15:57:00Z">
        <w:r>
          <w:rPr>
            <w:rFonts w:hint="eastAsia"/>
            <w:b/>
            <w:color w:val="00B050"/>
          </w:rPr>
          <w:t xml:space="preserve">  </w:t>
        </w:r>
      </w:ins>
      <w:ins w:id="3180" w:author="zhoujiaying (C)" w:date="2017-12-15T15:57:00Z">
        <w:r>
          <w:rPr>
            <w:b/>
            <w:color w:val="00B050"/>
          </w:rPr>
          <w:t xml:space="preserve">"errcode": </w:t>
        </w:r>
      </w:ins>
      <w:ins w:id="3181" w:author="zhoujiaying (C)" w:date="2017-12-15T15:57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3182" w:author="zhoujiaying (C)" w:date="2017-12-15T15:57:00Z"/>
          <w:b/>
          <w:color w:val="00B050"/>
        </w:rPr>
      </w:pPr>
      <w:ins w:id="3183" w:author="zhoujiaying (C)" w:date="2017-12-15T15:57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184" w:author="zhoujiaying (C)" w:date="2017-12-15T15:57:00Z"/>
        </w:rPr>
      </w:pPr>
      <w:ins w:id="3185" w:author="zhoujiaying (C)" w:date="2017-12-15T15:57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3186" w:author="zhoujiaying (C)" w:date="2017-12-15T15:57:00Z"/>
        </w:rPr>
      </w:pPr>
      <w:ins w:id="3187" w:author="zhoujiaying (C)" w:date="2017-12-15T15:57:00Z">
        <w:r>
          <w:rPr>
            <w:rFonts w:hint="eastAsia"/>
          </w:rPr>
          <w:t>如果数据校验失败，返回</w:t>
        </w:r>
      </w:ins>
      <w:ins w:id="3188" w:author="zhoujiaying (C)" w:date="2017-12-15T15:57:00Z">
        <w:r>
          <w:rPr/>
          <w:fldChar w:fldCharType="begin"/>
        </w:r>
      </w:ins>
      <w:ins w:id="3189" w:author="zhoujiaying (C)" w:date="2017-12-15T15:57:00Z">
        <w:r>
          <w:rPr/>
          <w:instrText xml:space="preserve"> HYPERLINK \l "_异常错误码描述_2" </w:instrText>
        </w:r>
      </w:ins>
      <w:ins w:id="3190" w:author="zhoujiaying (C)" w:date="2017-12-15T15:57:00Z">
        <w:r>
          <w:rPr/>
          <w:fldChar w:fldCharType="separate"/>
        </w:r>
      </w:ins>
      <w:ins w:id="3191" w:author="zhoujiaying (C)" w:date="2017-12-15T15:57:00Z">
        <w:r>
          <w:rPr>
            <w:rStyle w:val="26"/>
            <w:rFonts w:hint="eastAsia"/>
          </w:rPr>
          <w:t>HILINK_VALIDATE_ERR</w:t>
        </w:r>
      </w:ins>
      <w:ins w:id="3192" w:author="zhoujiaying (C)" w:date="2017-12-15T15:57:00Z">
        <w:r>
          <w:rPr>
            <w:rStyle w:val="26"/>
          </w:rPr>
          <w:fldChar w:fldCharType="end"/>
        </w:r>
      </w:ins>
      <w:ins w:id="3193" w:author="zhoujiaying (C)" w:date="2017-12-15T15:57:00Z">
        <w:r>
          <w:rPr>
            <w:rFonts w:hint="eastAsia"/>
          </w:rPr>
          <w:t>；</w:t>
        </w:r>
      </w:ins>
    </w:p>
    <w:p>
      <w:pPr>
        <w:pStyle w:val="4"/>
        <w:rPr>
          <w:ins w:id="3194" w:author="zhoujiaying (C)" w:date="2017-12-15T15:57:00Z"/>
        </w:rPr>
      </w:pPr>
      <w:ins w:id="3195" w:author="zhoujiaying (C)" w:date="2017-12-15T15:57:00Z">
        <w:r>
          <w:rPr>
            <w:rFonts w:hint="eastAsia"/>
          </w:rPr>
          <w:t>如果设备不在线，返回</w:t>
        </w:r>
      </w:ins>
      <w:ins w:id="3196" w:author="zhoujiaying (C)" w:date="2017-12-15T15:57:00Z">
        <w:r>
          <w:rPr/>
          <w:fldChar w:fldCharType="begin"/>
        </w:r>
      </w:ins>
      <w:ins w:id="3197" w:author="zhoujiaying (C)" w:date="2017-12-15T15:57:00Z">
        <w:r>
          <w:rPr/>
          <w:instrText xml:space="preserve"> HYPERLINK \l "_异常错误码描述_2" </w:instrText>
        </w:r>
      </w:ins>
      <w:ins w:id="3198" w:author="zhoujiaying (C)" w:date="2017-12-15T15:57:00Z">
        <w:r>
          <w:rPr/>
          <w:fldChar w:fldCharType="separate"/>
        </w:r>
      </w:ins>
      <w:ins w:id="3199" w:author="zhoujiaying (C)" w:date="2017-12-15T15:57:00Z">
        <w:r>
          <w:rPr>
            <w:rStyle w:val="26"/>
            <w:rFonts w:hint="eastAsia"/>
          </w:rPr>
          <w:t>HILINK_DEV_OFFLINE</w:t>
        </w:r>
      </w:ins>
      <w:ins w:id="3200" w:author="zhoujiaying (C)" w:date="2017-12-15T15:57:00Z">
        <w:r>
          <w:rPr>
            <w:rStyle w:val="26"/>
          </w:rPr>
          <w:fldChar w:fldCharType="end"/>
        </w:r>
      </w:ins>
      <w:ins w:id="3201" w:author="zhoujiaying (C)" w:date="2017-12-15T15:57:00Z">
        <w:r>
          <w:rPr>
            <w:rFonts w:hint="eastAsia"/>
          </w:rPr>
          <w:t>；</w:t>
        </w:r>
      </w:ins>
    </w:p>
    <w:p>
      <w:pPr>
        <w:pStyle w:val="4"/>
        <w:pPrChange w:id="3202" w:author="zhoujiaying (C)" w:date="2017-12-15T16:07:00Z">
          <w:pPr/>
        </w:pPrChange>
      </w:pPr>
      <w:ins w:id="3203" w:author="zhoujiaying (C)" w:date="2017-12-15T15:57:00Z">
        <w:r>
          <w:rPr>
            <w:rFonts w:hint="eastAsia"/>
          </w:rPr>
          <w:t>如果设备响应超时，返回</w:t>
        </w:r>
      </w:ins>
      <w:ins w:id="3204" w:author="zhoujiaying (C)" w:date="2017-12-15T15:57:00Z">
        <w:r>
          <w:rPr/>
          <w:fldChar w:fldCharType="begin"/>
        </w:r>
      </w:ins>
      <w:ins w:id="3205" w:author="zhoujiaying (C)" w:date="2017-12-15T15:57:00Z">
        <w:r>
          <w:rPr/>
          <w:instrText xml:space="preserve"> HYPERLINK \l "_异常错误码描述_2" </w:instrText>
        </w:r>
      </w:ins>
      <w:ins w:id="3206" w:author="zhoujiaying (C)" w:date="2017-12-15T15:57:00Z">
        <w:r>
          <w:rPr/>
          <w:fldChar w:fldCharType="separate"/>
        </w:r>
      </w:ins>
      <w:ins w:id="3207" w:author="zhoujiaying (C)" w:date="2017-12-15T15:57:00Z">
        <w:r>
          <w:rPr>
            <w:rStyle w:val="26"/>
            <w:rFonts w:hint="eastAsia"/>
          </w:rPr>
          <w:t>HILINK_DEV_TIMEOUT</w:t>
        </w:r>
      </w:ins>
      <w:ins w:id="3208" w:author="zhoujiaying (C)" w:date="2017-12-15T15:57:00Z">
        <w:r>
          <w:rPr>
            <w:rStyle w:val="26"/>
          </w:rPr>
          <w:fldChar w:fldCharType="end"/>
        </w:r>
      </w:ins>
      <w:ins w:id="3209" w:author="zhoujiaying (C)" w:date="2017-12-15T15:57:00Z">
        <w:r>
          <w:rPr>
            <w:rFonts w:hint="eastAsia"/>
          </w:rPr>
          <w:t>。</w:t>
        </w:r>
      </w:ins>
    </w:p>
    <w:p>
      <w:pPr>
        <w:pStyle w:val="5"/>
        <w:numPr>
          <w:ilvl w:val="2"/>
          <w:numId w:val="1"/>
        </w:numPr>
        <w:rPr>
          <w:ins w:id="3211" w:author="zhoujiaying (C)" w:date="2017-12-15T16:07:00Z"/>
        </w:rPr>
        <w:pPrChange w:id="3210" w:author="zhoujiaying (C)" w:date="2017-12-15T16:07:00Z">
          <w:pPr>
            <w:pStyle w:val="5"/>
            <w:numPr>
              <w:ilvl w:val="2"/>
              <w:numId w:val="7"/>
            </w:numPr>
          </w:pPr>
        </w:pPrChange>
      </w:pPr>
      <w:ins w:id="3212" w:author="zhoujiaying (C)" w:date="2017-12-15T16:07:00Z">
        <w:bookmarkStart w:id="41" w:name="_Toc515099357"/>
        <w:r>
          <w:rPr>
            <w:rFonts w:hint="eastAsia"/>
          </w:rPr>
          <w:t>更新用户信息</w:t>
        </w:r>
        <w:bookmarkEnd w:id="41"/>
      </w:ins>
    </w:p>
    <w:p>
      <w:pPr>
        <w:pStyle w:val="4"/>
        <w:rPr>
          <w:ins w:id="3213" w:author="zhoujiaying (C)" w:date="2017-12-15T16:07:00Z"/>
        </w:rPr>
      </w:pPr>
      <w:ins w:id="3214" w:author="zhoujiaying (C)" w:date="2017-12-15T16:07:00Z">
        <w:r>
          <w:rPr>
            <w:rFonts w:hint="eastAsia"/>
          </w:rPr>
          <w:t>用于更新对应</w:t>
        </w:r>
      </w:ins>
      <w:ins w:id="3215" w:author="zhoujiaying (C)" w:date="2017-12-15T16:07:00Z">
        <w:r>
          <w:rPr/>
          <w:t>设备的</w:t>
        </w:r>
      </w:ins>
      <w:ins w:id="3216" w:author="zhoujiaying (C)" w:date="2017-12-15T16:07:00Z">
        <w:r>
          <w:rPr>
            <w:rFonts w:hint="eastAsia"/>
          </w:rPr>
          <w:t>用户信息，</w:t>
        </w:r>
      </w:ins>
      <w:ins w:id="3217" w:author="zhoujiaying (C)" w:date="2017-12-15T16:07:00Z">
        <w:r>
          <w:rPr/>
          <w:t>主要用于智能门锁</w:t>
        </w:r>
      </w:ins>
      <w:ins w:id="3218" w:author="zhoujiaying (C)" w:date="2017-12-15T16:07:00Z">
        <w:r>
          <w:rPr>
            <w:rFonts w:hint="eastAsia"/>
          </w:rPr>
          <w:t>，WEB中</w:t>
        </w:r>
      </w:ins>
      <w:ins w:id="3219" w:author="zhoujiaying (C)" w:date="2017-12-15T16:07:00Z">
        <w:r>
          <w:rPr/>
          <w:t>调用</w:t>
        </w:r>
      </w:ins>
      <w:ins w:id="3220" w:author="zhoujiaying (C)" w:date="2017-12-15T16:07:00Z">
        <w:r>
          <w:rPr>
            <w:rFonts w:hint="eastAsia"/>
          </w:rPr>
          <w:t>js</w:t>
        </w:r>
      </w:ins>
      <w:ins w:id="3221" w:author="zhoujiaying (C)" w:date="2017-12-15T16:07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222" w:author="zhoujiaying (C)" w:date="2017-12-15T16:07:00Z"/>
          <w:rFonts w:ascii="Courier New" w:hAnsi="Courier New" w:cs="Courier New" w:eastAsiaTheme="minorEastAsia"/>
          <w:color w:val="333333"/>
          <w:sz w:val="20"/>
          <w:szCs w:val="24"/>
        </w:rPr>
      </w:pPr>
      <w:ins w:id="3223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3224" w:author="zhoujiaying (C)" w:date="2017-12-15T16:07:00Z">
        <w:r>
          <w:rPr/>
          <w:t xml:space="preserve"> </w:t>
        </w:r>
      </w:ins>
      <w:ins w:id="3225" w:author="zhoujiaying (C)" w:date="2017-12-15T16:07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updateUserList</w:t>
        </w:r>
      </w:ins>
      <w:ins w:id="3226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3227" w:author="zhoujiaying (C)" w:date="2017-12-15T16:07:00Z"/>
          <w:rFonts w:ascii="Courier New" w:hAnsi="Courier New" w:cs="Courier New" w:eastAsiaTheme="minorEastAsia"/>
          <w:color w:val="333333"/>
          <w:sz w:val="20"/>
          <w:szCs w:val="24"/>
        </w:rPr>
      </w:pPr>
      <w:ins w:id="3228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229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3230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3231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3232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233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</w:t>
        </w:r>
      </w:ins>
      <w:ins w:id="3234" w:author="zhoujiaying (C)" w:date="2017-12-15T16:0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3235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236" w:author="zhoujiaying (C)" w:date="2017-12-15T16:07:00Z"/>
          <w:rFonts w:ascii="Courier New" w:hAnsi="Courier New" w:eastAsia="Times New Roman" w:cs="Courier New"/>
          <w:color w:val="333333"/>
          <w:sz w:val="20"/>
          <w:szCs w:val="24"/>
        </w:rPr>
      </w:pPr>
      <w:ins w:id="3237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3238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3239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240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3241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242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3243" w:author="zhoujiaying (C)" w:date="2017-12-15T16:0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3244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3245" w:author="zhoujiaying (C)" w:date="2017-12-15T16:0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246" w:author="zhoujiaying (C)" w:date="2017-12-15T16:07:00Z"/>
          <w:rFonts w:ascii="Courier New" w:hAnsi="Courier New" w:eastAsia="Times New Roman" w:cs="Courier New"/>
          <w:color w:val="333333"/>
          <w:sz w:val="20"/>
          <w:szCs w:val="24"/>
        </w:rPr>
      </w:pPr>
      <w:ins w:id="3247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3248" w:author="zhoujiaying (C)" w:date="2017-12-15T16:07:00Z"/>
        </w:rPr>
      </w:pPr>
      <w:ins w:id="3249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3250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3251" w:author="zhoujiaying (C)" w:date="2017-12-15T16:07:00Z">
        <w:r>
          <w:rPr>
            <w:rFonts w:hint="eastAsia"/>
          </w:rPr>
          <w:t>中列举需要添加</w:t>
        </w:r>
      </w:ins>
      <w:ins w:id="3252" w:author="zhoujiaying (C)" w:date="2017-12-15T16:07:00Z">
        <w:r>
          <w:rPr/>
          <w:t>的</w:t>
        </w:r>
      </w:ins>
      <w:ins w:id="3253" w:author="zhoujiaying (C)" w:date="2017-12-15T16:07:00Z">
        <w:r>
          <w:rPr>
            <w:rFonts w:hint="eastAsia"/>
          </w:rPr>
          <w:t>用户</w:t>
        </w:r>
      </w:ins>
      <w:ins w:id="3254" w:author="zhoujiaying (C)" w:date="2017-12-15T16:07:00Z">
        <w:r>
          <w:rPr/>
          <w:t>信息的</w:t>
        </w:r>
      </w:ins>
      <w:ins w:id="3255" w:author="zhoujiaying (C)" w:date="2017-12-15T16:07:00Z">
        <w:r>
          <w:rPr>
            <w:rFonts w:hint="eastAsia"/>
          </w:rPr>
          <w:t>属性</w:t>
        </w:r>
      </w:ins>
      <w:ins w:id="3256" w:author="zhoujiaying (C)" w:date="2017-12-15T16:07:00Z">
        <w:r>
          <w:rPr/>
          <w:t>：</w:t>
        </w:r>
      </w:ins>
    </w:p>
    <w:p>
      <w:pPr>
        <w:pStyle w:val="51"/>
        <w:ind w:firstLine="643"/>
        <w:rPr>
          <w:ins w:id="3257" w:author="zhoujiaying (C)" w:date="2017-12-15T16:07:00Z"/>
          <w:b/>
          <w:color w:val="00B050"/>
        </w:rPr>
      </w:pPr>
      <w:ins w:id="3258" w:author="zhoujiaying (C)" w:date="2017-12-15T16:07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259" w:author="zhoujiaying (C)" w:date="2017-12-15T16:07:00Z"/>
          <w:b/>
          <w:color w:val="00B050"/>
        </w:rPr>
      </w:pPr>
      <w:ins w:id="3260" w:author="zhoujiaying (C)" w:date="2017-12-15T16:07:00Z">
        <w:r>
          <w:rPr>
            <w:b/>
            <w:color w:val="00B050"/>
          </w:rPr>
          <w:t xml:space="preserve">    “userId”: “222222”, //</w:t>
        </w:r>
      </w:ins>
      <w:ins w:id="3261" w:author="zhoujiaying (C)" w:date="2017-12-15T16:07:00Z">
        <w:r>
          <w:rPr>
            <w:rFonts w:hint="eastAsia"/>
            <w:b/>
            <w:color w:val="00B050"/>
          </w:rPr>
          <w:t>用户id，</w:t>
        </w:r>
      </w:ins>
      <w:ins w:id="3262" w:author="zhoujiaying (C)" w:date="2017-12-15T16:07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3263" w:author="zhoujiaying (C)" w:date="2017-12-15T16:07:00Z"/>
          <w:b/>
          <w:color w:val="00B050"/>
        </w:rPr>
      </w:pPr>
      <w:ins w:id="3264" w:author="zhoujiaying (C)" w:date="2017-12-15T16:07:00Z">
        <w:r>
          <w:rPr>
            <w:b/>
            <w:color w:val="00B050"/>
          </w:rPr>
          <w:t xml:space="preserve">    “name”: “bbbbbb”, </w:t>
        </w:r>
      </w:ins>
      <w:ins w:id="3265" w:author="zhoujiaying (C)" w:date="2017-12-15T16:07:00Z">
        <w:r>
          <w:rPr>
            <w:rFonts w:hint="eastAsia"/>
            <w:b/>
            <w:color w:val="00B050"/>
          </w:rPr>
          <w:t>//昵称</w:t>
        </w:r>
      </w:ins>
      <w:ins w:id="3266" w:author="zhoujiaying (C)" w:date="2017-12-15T16:07:00Z">
        <w:r>
          <w:rPr>
            <w:b/>
            <w:color w:val="00B050"/>
          </w:rPr>
          <w:t>，</w:t>
        </w:r>
      </w:ins>
      <w:ins w:id="3267" w:author="zhoujiaying (C)" w:date="2017-12-15T16:07:00Z">
        <w:r>
          <w:rPr>
            <w:rFonts w:hint="eastAsia"/>
            <w:b/>
            <w:color w:val="00B050"/>
          </w:rPr>
          <w:t>String</w:t>
        </w:r>
      </w:ins>
    </w:p>
    <w:p>
      <w:pPr>
        <w:pStyle w:val="51"/>
        <w:ind w:firstLine="643"/>
        <w:rPr>
          <w:ins w:id="3268" w:author="zhoujiaying (C)" w:date="2017-12-15T16:07:00Z"/>
          <w:b/>
          <w:color w:val="00B050"/>
        </w:rPr>
      </w:pPr>
      <w:ins w:id="3269" w:author="zhoujiaying (C)" w:date="2017-12-15T16:07:00Z">
        <w:r>
          <w:rPr>
            <w:b/>
            <w:color w:val="00B050"/>
          </w:rPr>
          <w:t xml:space="preserve">    “type”: “key”, //</w:t>
        </w:r>
      </w:ins>
      <w:ins w:id="3270" w:author="zhoujiaying (C)" w:date="2017-12-15T16:07:00Z">
        <w:r>
          <w:rPr>
            <w:rFonts w:hint="eastAsia"/>
            <w:b/>
            <w:color w:val="00B050"/>
          </w:rPr>
          <w:t>种类</w:t>
        </w:r>
      </w:ins>
      <w:ins w:id="3271" w:author="zhoujiaying (C)" w:date="2017-12-15T16:07:00Z">
        <w:r>
          <w:rPr>
            <w:b/>
            <w:color w:val="00B050"/>
          </w:rPr>
          <w:t>，String</w:t>
        </w:r>
      </w:ins>
    </w:p>
    <w:p>
      <w:pPr>
        <w:pStyle w:val="51"/>
        <w:ind w:firstLine="643"/>
        <w:rPr>
          <w:ins w:id="3272" w:author="zhoujiaying (C)" w:date="2017-12-15T16:07:00Z"/>
          <w:b/>
          <w:color w:val="00B050"/>
        </w:rPr>
      </w:pPr>
      <w:ins w:id="3273" w:author="zhoujiaying (C)" w:date="2017-12-15T16:07:00Z">
        <w:r>
          <w:rPr>
            <w:b/>
            <w:color w:val="00B050"/>
          </w:rPr>
          <w:t xml:space="preserve">    “</w:t>
        </w:r>
      </w:ins>
      <w:ins w:id="3274" w:author="zhoujiaying (C)" w:date="2017-12-15T16:07:00Z">
        <w:r>
          <w:rPr>
            <w:rFonts w:hint="eastAsia"/>
            <w:b/>
            <w:color w:val="00B050"/>
          </w:rPr>
          <w:t>label</w:t>
        </w:r>
      </w:ins>
      <w:ins w:id="3275" w:author="zhoujiaying (C)" w:date="2017-12-15T16:07:00Z">
        <w:r>
          <w:rPr>
            <w:b/>
            <w:color w:val="00B050"/>
          </w:rPr>
          <w:t>”: “dddd”, //</w:t>
        </w:r>
      </w:ins>
      <w:ins w:id="3276" w:author="zhoujiaying (C)" w:date="2017-12-15T16:07:00Z">
        <w:r>
          <w:rPr>
            <w:rFonts w:hint="eastAsia"/>
            <w:b/>
            <w:color w:val="00B050"/>
          </w:rPr>
          <w:t>标签</w:t>
        </w:r>
      </w:ins>
      <w:ins w:id="3277" w:author="zhoujiaying (C)" w:date="2017-12-15T16:07:00Z">
        <w:r>
          <w:rPr>
            <w:b/>
            <w:color w:val="00B050"/>
          </w:rPr>
          <w:t>，String</w:t>
        </w:r>
      </w:ins>
    </w:p>
    <w:p>
      <w:pPr>
        <w:pStyle w:val="51"/>
        <w:ind w:firstLine="0" w:firstLineChars="0"/>
        <w:rPr>
          <w:ins w:id="3279" w:author="zhoujiaying (C)" w:date="2017-12-15T16:07:00Z"/>
          <w:b/>
          <w:color w:val="00B050"/>
        </w:rPr>
        <w:pPrChange w:id="3278" w:author="zhoujiaying (C)" w:date="2017-12-15T16:11:00Z">
          <w:pPr>
            <w:pStyle w:val="51"/>
            <w:ind w:firstLine="643"/>
          </w:pPr>
        </w:pPrChange>
      </w:pPr>
      <w:ins w:id="3280" w:author="zhoujiaying (C)" w:date="2017-12-15T16:07:00Z">
        <w:r>
          <w:rPr>
            <w:b/>
            <w:color w:val="00B050"/>
          </w:rPr>
          <w:t xml:space="preserve">        </w:t>
        </w:r>
      </w:ins>
      <w:ins w:id="3281" w:author="zhoujiaying (C)" w:date="2017-12-15T16:09:00Z">
        <w:r>
          <w:rPr>
            <w:b/>
            <w:color w:val="00B050"/>
          </w:rPr>
          <w:t xml:space="preserve">    </w:t>
        </w:r>
      </w:ins>
      <w:ins w:id="3282" w:author="zhoujiaying (C)" w:date="2017-12-15T16:07:00Z">
        <w:r>
          <w:rPr>
            <w:b/>
            <w:color w:val="00B050"/>
          </w:rPr>
          <w:t>“deviceid”: “111111-sss-sasas”, //</w:t>
        </w:r>
      </w:ins>
      <w:ins w:id="3283" w:author="zhoujiaying (C)" w:date="2017-12-15T16:07:00Z">
        <w:r>
          <w:rPr>
            <w:rFonts w:hint="eastAsia"/>
            <w:b/>
            <w:color w:val="00B050"/>
          </w:rPr>
          <w:t>设备id，</w:t>
        </w:r>
      </w:ins>
      <w:ins w:id="3284" w:author="zhoujiaying (C)" w:date="2017-12-15T16:07:00Z">
        <w:r>
          <w:rPr>
            <w:b/>
            <w:color w:val="00B050"/>
          </w:rPr>
          <w:t>String</w:t>
        </w:r>
      </w:ins>
    </w:p>
    <w:p>
      <w:pPr>
        <w:pStyle w:val="51"/>
        <w:ind w:firstLine="639" w:firstLineChars="398"/>
        <w:rPr>
          <w:ins w:id="3286" w:author="zhoujiaying (C)" w:date="2017-12-15T16:07:00Z"/>
          <w:b/>
          <w:color w:val="00B050"/>
        </w:rPr>
        <w:pPrChange w:id="3285" w:author="zhoujiaying (C)" w:date="2017-12-15T16:08:00Z">
          <w:pPr>
            <w:pStyle w:val="51"/>
            <w:ind w:firstLine="643"/>
          </w:pPr>
        </w:pPrChange>
      </w:pPr>
      <w:ins w:id="3287" w:author="zhoujiaying (C)" w:date="2017-12-15T16:07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288" w:author="zhoujiaying (C)" w:date="2017-12-15T16:07:00Z"/>
        </w:rPr>
      </w:pPr>
      <w:ins w:id="3289" w:author="zhoujiaying (C)" w:date="2017-12-15T16:07:00Z">
        <w:r>
          <w:rPr/>
          <w:t>B</w:t>
        </w:r>
      </w:ins>
      <w:ins w:id="3290" w:author="zhoujiaying (C)" w:date="2017-12-15T16:07:00Z">
        <w:r>
          <w:rPr>
            <w:rFonts w:hint="eastAsia"/>
          </w:rPr>
          <w:t>ody不能为空，否则将失败。</w:t>
        </w:r>
      </w:ins>
    </w:p>
    <w:p>
      <w:pPr>
        <w:pStyle w:val="4"/>
        <w:rPr>
          <w:ins w:id="3291" w:author="zhoujiaying (C)" w:date="2017-12-15T16:07:00Z"/>
        </w:rPr>
      </w:pPr>
      <w:ins w:id="3292" w:author="zhoujiaying (C)" w:date="2017-12-15T16:07:00Z">
        <w:r>
          <w:rPr>
            <w:rFonts w:hint="eastAsia"/>
          </w:rPr>
          <w:t>【回应】：</w:t>
        </w:r>
      </w:ins>
    </w:p>
    <w:p>
      <w:pPr>
        <w:pStyle w:val="4"/>
        <w:rPr>
          <w:ins w:id="3293" w:author="zhoujiaying (C)" w:date="2017-12-15T16:07:00Z"/>
          <w:rFonts w:ascii="Courier New" w:hAnsi="Courier New" w:cs="Courier New" w:eastAsiaTheme="minorEastAsia"/>
          <w:color w:val="333333"/>
          <w:sz w:val="20"/>
          <w:szCs w:val="24"/>
        </w:rPr>
      </w:pPr>
      <w:ins w:id="3294" w:author="zhoujiaying (C)" w:date="2017-12-15T16:07:00Z">
        <w:r>
          <w:rPr>
            <w:rFonts w:hint="eastAsia"/>
          </w:rPr>
          <w:t>当调用成功时，JSSDK将调用</w:t>
        </w:r>
      </w:ins>
      <w:ins w:id="3295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3296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3297" w:author="zhoujiaying (C)" w:date="2017-12-15T16:0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3298" w:author="zhoujiaying (C)" w:date="2017-12-15T16:0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3299" w:author="zhoujiaying (C)" w:date="2017-12-15T16:07:00Z"/>
          <w:b/>
          <w:color w:val="00B050"/>
        </w:rPr>
      </w:pPr>
      <w:ins w:id="3300" w:author="zhoujiaying (C)" w:date="2017-12-15T16:07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301" w:author="zhoujiaying (C)" w:date="2017-12-15T16:07:00Z"/>
          <w:b/>
          <w:color w:val="00B050"/>
        </w:rPr>
      </w:pPr>
      <w:ins w:id="3302" w:author="zhoujiaying (C)" w:date="2017-12-15T16:07:00Z">
        <w:r>
          <w:rPr>
            <w:rFonts w:hint="eastAsia"/>
            <w:b/>
            <w:color w:val="00B050"/>
          </w:rPr>
          <w:t xml:space="preserve">  </w:t>
        </w:r>
      </w:ins>
      <w:ins w:id="3303" w:author="zhoujiaying (C)" w:date="2017-12-15T16:07:00Z">
        <w:r>
          <w:rPr>
            <w:b/>
            <w:color w:val="00B050"/>
          </w:rPr>
          <w:t>ok</w:t>
        </w:r>
      </w:ins>
    </w:p>
    <w:p>
      <w:pPr>
        <w:pStyle w:val="51"/>
        <w:ind w:firstLine="643"/>
        <w:rPr>
          <w:ins w:id="3304" w:author="zhoujiaying (C)" w:date="2017-12-15T16:07:00Z"/>
          <w:b/>
          <w:color w:val="00B050"/>
        </w:rPr>
      </w:pPr>
      <w:ins w:id="3305" w:author="zhoujiaying (C)" w:date="2017-12-15T16:07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306" w:author="zhoujiaying (C)" w:date="2017-12-15T16:07:00Z"/>
        </w:rPr>
      </w:pPr>
      <w:ins w:id="3307" w:author="zhoujiaying (C)" w:date="2017-12-15T16:07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3308" w:author="zhoujiaying (C)" w:date="2017-12-15T16:07:00Z"/>
          <w:b/>
          <w:color w:val="00B050"/>
        </w:rPr>
      </w:pPr>
      <w:ins w:id="3309" w:author="zhoujiaying (C)" w:date="2017-12-15T16:07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310" w:author="zhoujiaying (C)" w:date="2017-12-15T16:07:00Z"/>
          <w:b/>
          <w:color w:val="00B050"/>
        </w:rPr>
      </w:pPr>
      <w:ins w:id="3311" w:author="zhoujiaying (C)" w:date="2017-12-15T16:07:00Z">
        <w:r>
          <w:rPr>
            <w:rFonts w:hint="eastAsia"/>
            <w:b/>
            <w:color w:val="00B050"/>
          </w:rPr>
          <w:t xml:space="preserve">  </w:t>
        </w:r>
      </w:ins>
      <w:ins w:id="3312" w:author="zhoujiaying (C)" w:date="2017-12-15T16:07:00Z">
        <w:r>
          <w:rPr>
            <w:b/>
            <w:color w:val="00B050"/>
          </w:rPr>
          <w:t xml:space="preserve">"errcode": </w:t>
        </w:r>
      </w:ins>
      <w:ins w:id="3313" w:author="zhoujiaying (C)" w:date="2017-12-15T16:07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3314" w:author="zhoujiaying (C)" w:date="2017-12-15T16:07:00Z"/>
          <w:b/>
          <w:color w:val="00B050"/>
        </w:rPr>
      </w:pPr>
      <w:ins w:id="3315" w:author="zhoujiaying (C)" w:date="2017-12-15T16:07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316" w:author="zhoujiaying (C)" w:date="2017-12-15T16:07:00Z"/>
        </w:rPr>
      </w:pPr>
      <w:ins w:id="3317" w:author="zhoujiaying (C)" w:date="2017-12-15T16:07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3318" w:author="zhoujiaying (C)" w:date="2017-12-15T16:07:00Z"/>
        </w:rPr>
      </w:pPr>
      <w:ins w:id="3319" w:author="zhoujiaying (C)" w:date="2017-12-15T16:07:00Z">
        <w:r>
          <w:rPr>
            <w:rFonts w:hint="eastAsia"/>
          </w:rPr>
          <w:t>如果数据校验失败，返回</w:t>
        </w:r>
      </w:ins>
      <w:ins w:id="3320" w:author="zhoujiaying (C)" w:date="2017-12-15T16:07:00Z">
        <w:r>
          <w:rPr/>
          <w:fldChar w:fldCharType="begin"/>
        </w:r>
      </w:ins>
      <w:ins w:id="3321" w:author="zhoujiaying (C)" w:date="2017-12-15T16:07:00Z">
        <w:r>
          <w:rPr/>
          <w:instrText xml:space="preserve"> HYPERLINK \l "_异常错误码描述_2" </w:instrText>
        </w:r>
      </w:ins>
      <w:ins w:id="3322" w:author="zhoujiaying (C)" w:date="2017-12-15T16:07:00Z">
        <w:r>
          <w:rPr/>
          <w:fldChar w:fldCharType="separate"/>
        </w:r>
      </w:ins>
      <w:ins w:id="3323" w:author="zhoujiaying (C)" w:date="2017-12-15T16:07:00Z">
        <w:r>
          <w:rPr>
            <w:rStyle w:val="26"/>
            <w:rFonts w:hint="eastAsia"/>
          </w:rPr>
          <w:t>HILINK_VALIDATE_ERR</w:t>
        </w:r>
      </w:ins>
      <w:ins w:id="3324" w:author="zhoujiaying (C)" w:date="2017-12-15T16:07:00Z">
        <w:r>
          <w:rPr>
            <w:rStyle w:val="26"/>
          </w:rPr>
          <w:fldChar w:fldCharType="end"/>
        </w:r>
      </w:ins>
      <w:ins w:id="3325" w:author="zhoujiaying (C)" w:date="2017-12-15T16:07:00Z">
        <w:r>
          <w:rPr>
            <w:rFonts w:hint="eastAsia"/>
          </w:rPr>
          <w:t>；</w:t>
        </w:r>
      </w:ins>
    </w:p>
    <w:p>
      <w:pPr>
        <w:pStyle w:val="4"/>
        <w:rPr>
          <w:ins w:id="3326" w:author="zhoujiaying (C)" w:date="2017-12-15T16:07:00Z"/>
        </w:rPr>
      </w:pPr>
      <w:ins w:id="3327" w:author="zhoujiaying (C)" w:date="2017-12-15T16:07:00Z">
        <w:r>
          <w:rPr>
            <w:rFonts w:hint="eastAsia"/>
          </w:rPr>
          <w:t>如果设备不在线，返回</w:t>
        </w:r>
      </w:ins>
      <w:ins w:id="3328" w:author="zhoujiaying (C)" w:date="2017-12-15T16:07:00Z">
        <w:r>
          <w:rPr/>
          <w:fldChar w:fldCharType="begin"/>
        </w:r>
      </w:ins>
      <w:ins w:id="3329" w:author="zhoujiaying (C)" w:date="2017-12-15T16:07:00Z">
        <w:r>
          <w:rPr/>
          <w:instrText xml:space="preserve"> HYPERLINK \l "_异常错误码描述_2" </w:instrText>
        </w:r>
      </w:ins>
      <w:ins w:id="3330" w:author="zhoujiaying (C)" w:date="2017-12-15T16:07:00Z">
        <w:r>
          <w:rPr/>
          <w:fldChar w:fldCharType="separate"/>
        </w:r>
      </w:ins>
      <w:ins w:id="3331" w:author="zhoujiaying (C)" w:date="2017-12-15T16:07:00Z">
        <w:r>
          <w:rPr>
            <w:rStyle w:val="26"/>
            <w:rFonts w:hint="eastAsia"/>
          </w:rPr>
          <w:t>HILINK_DEV_OFFLINE</w:t>
        </w:r>
      </w:ins>
      <w:ins w:id="3332" w:author="zhoujiaying (C)" w:date="2017-12-15T16:07:00Z">
        <w:r>
          <w:rPr>
            <w:rStyle w:val="26"/>
          </w:rPr>
          <w:fldChar w:fldCharType="end"/>
        </w:r>
      </w:ins>
      <w:ins w:id="3333" w:author="zhoujiaying (C)" w:date="2017-12-15T16:07:00Z">
        <w:r>
          <w:rPr>
            <w:rFonts w:hint="eastAsia"/>
          </w:rPr>
          <w:t>；</w:t>
        </w:r>
      </w:ins>
    </w:p>
    <w:p>
      <w:pPr>
        <w:pStyle w:val="4"/>
        <w:rPr>
          <w:ins w:id="3334" w:author="zhoujiaying (C)" w:date="2018-04-26T14:54:00Z"/>
        </w:rPr>
      </w:pPr>
      <w:ins w:id="3335" w:author="zhoujiaying (C)" w:date="2017-12-15T16:07:00Z">
        <w:r>
          <w:rPr>
            <w:rFonts w:hint="eastAsia"/>
          </w:rPr>
          <w:t>如果设备响应超时，返回</w:t>
        </w:r>
      </w:ins>
      <w:ins w:id="3336" w:author="zhoujiaying (C)" w:date="2017-12-15T16:07:00Z">
        <w:r>
          <w:rPr/>
          <w:fldChar w:fldCharType="begin"/>
        </w:r>
      </w:ins>
      <w:ins w:id="3337" w:author="zhoujiaying (C)" w:date="2017-12-15T16:07:00Z">
        <w:r>
          <w:rPr/>
          <w:instrText xml:space="preserve"> HYPERLINK \l "_异常错误码描述_2" </w:instrText>
        </w:r>
      </w:ins>
      <w:ins w:id="3338" w:author="zhoujiaying (C)" w:date="2017-12-15T16:07:00Z">
        <w:r>
          <w:rPr/>
          <w:fldChar w:fldCharType="separate"/>
        </w:r>
      </w:ins>
      <w:ins w:id="3339" w:author="zhoujiaying (C)" w:date="2017-12-15T16:07:00Z">
        <w:r>
          <w:rPr>
            <w:rStyle w:val="26"/>
            <w:rFonts w:hint="eastAsia"/>
          </w:rPr>
          <w:t>HILINK_DEV_TIMEOUT</w:t>
        </w:r>
      </w:ins>
      <w:ins w:id="3340" w:author="zhoujiaying (C)" w:date="2017-12-15T16:07:00Z">
        <w:r>
          <w:rPr>
            <w:rStyle w:val="26"/>
          </w:rPr>
          <w:fldChar w:fldCharType="end"/>
        </w:r>
      </w:ins>
      <w:ins w:id="3341" w:author="zhoujiaying (C)" w:date="2017-12-15T16:07:00Z">
        <w:r>
          <w:rPr>
            <w:rFonts w:hint="eastAsia"/>
          </w:rPr>
          <w:t>。</w:t>
        </w:r>
      </w:ins>
    </w:p>
    <w:p>
      <w:pPr>
        <w:pStyle w:val="4"/>
        <w:rPr>
          <w:ins w:id="3342" w:author="zhoujiaying (C)" w:date="2018-04-26T14:54:00Z"/>
        </w:rPr>
      </w:pPr>
    </w:p>
    <w:p>
      <w:pPr>
        <w:pStyle w:val="5"/>
        <w:rPr>
          <w:ins w:id="3343" w:author="zhoujiaying (C)" w:date="2018-04-26T14:54:00Z"/>
        </w:rPr>
      </w:pPr>
      <w:ins w:id="3344" w:author="zhoujiaying (C)" w:date="2018-04-26T14:54:00Z">
        <w:bookmarkStart w:id="42" w:name="_Toc515099358"/>
        <w:r>
          <w:rPr>
            <w:rFonts w:hint="eastAsia"/>
          </w:rPr>
          <w:t>获取系统及app信息</w:t>
        </w:r>
        <w:bookmarkEnd w:id="42"/>
      </w:ins>
    </w:p>
    <w:p>
      <w:pPr>
        <w:pStyle w:val="4"/>
        <w:rPr>
          <w:ins w:id="3345" w:author="zhoujiaying (C)" w:date="2018-04-26T14:54:00Z"/>
        </w:rPr>
      </w:pPr>
      <w:ins w:id="3346" w:author="zhoujiaying (C)" w:date="2018-04-26T14:54:00Z">
        <w:r>
          <w:rPr>
            <w:rFonts w:hint="eastAsia"/>
          </w:rPr>
          <w:t>用于获取打开网页的系统及app信息，，WEB中</w:t>
        </w:r>
      </w:ins>
      <w:ins w:id="3347" w:author="zhoujiaying (C)" w:date="2018-04-26T14:54:00Z">
        <w:r>
          <w:rPr/>
          <w:t>调用</w:t>
        </w:r>
      </w:ins>
      <w:ins w:id="3348" w:author="zhoujiaying (C)" w:date="2018-04-26T14:54:00Z">
        <w:r>
          <w:rPr>
            <w:rFonts w:hint="eastAsia"/>
          </w:rPr>
          <w:t>js</w:t>
        </w:r>
      </w:ins>
      <w:ins w:id="3349" w:author="zhoujiaying (C)" w:date="2018-04-26T14:54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350" w:author="zhoujiaying (C)" w:date="2018-04-26T14:54:00Z"/>
          <w:rFonts w:ascii="Courier New" w:hAnsi="Courier New" w:cs="Courier New" w:eastAsiaTheme="minorEastAsia"/>
          <w:color w:val="333333"/>
          <w:sz w:val="20"/>
          <w:szCs w:val="24"/>
        </w:rPr>
      </w:pPr>
      <w:ins w:id="3351" w:author="zhoujiaying (C)" w:date="2018-04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3352" w:author="zhoujiaying (C)" w:date="2018-04-26T14:54:00Z">
        <w:r>
          <w:rPr/>
          <w:t xml:space="preserve"> </w:t>
        </w:r>
      </w:ins>
      <w:ins w:id="3353" w:author="zhoujiaying (C)" w:date="2018-04-26T14:54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get</w:t>
        </w:r>
      </w:ins>
      <w:ins w:id="3354" w:author="zhoujiaying (C)" w:date="2018-04-26T14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Ver</w:t>
        </w:r>
      </w:ins>
      <w:ins w:id="3355" w:author="zhoujiaying (C)" w:date="2018-04-26T14:5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sion</w:t>
        </w:r>
      </w:ins>
      <w:ins w:id="3356" w:author="zhoujiaying (C)" w:date="2018-04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357" w:author="zhoujiaying (C)" w:date="2018-04-26T14:54:00Z"/>
          <w:rFonts w:ascii="Courier New" w:hAnsi="Courier New" w:eastAsia="Times New Roman" w:cs="Courier New"/>
          <w:color w:val="333333"/>
          <w:sz w:val="20"/>
          <w:szCs w:val="24"/>
        </w:rPr>
      </w:pPr>
      <w:ins w:id="3358" w:author="zhoujiaying (C)" w:date="2018-04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3359" w:author="zhoujiaying (C)" w:date="2018-04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3360" w:author="zhoujiaying (C)" w:date="2018-04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361" w:author="zhoujiaying (C)" w:date="2018-04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3362" w:author="zhoujiaying (C)" w:date="2018-04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363" w:author="zhoujiaying (C)" w:date="2018-04-26T14:5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3364" w:author="zhoujiaying (C)" w:date="2018-04-26T14:5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3365" w:author="zhoujiaying (C)" w:date="2018-04-26T14:5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3366" w:author="zhoujiaying (C)" w:date="2018-04-26T14:5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367" w:author="zhoujiaying (C)" w:date="2018-04-26T14:54:00Z"/>
          <w:rFonts w:ascii="Courier New" w:hAnsi="Courier New" w:eastAsia="Times New Roman" w:cs="Courier New"/>
          <w:color w:val="333333"/>
          <w:sz w:val="20"/>
          <w:szCs w:val="24"/>
        </w:rPr>
      </w:pPr>
      <w:ins w:id="3368" w:author="zhoujiaying (C)" w:date="2018-04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3369" w:author="zhoujiaying (C)" w:date="2018-04-26T14:54:00Z"/>
        </w:rPr>
      </w:pPr>
      <w:ins w:id="3370" w:author="zhoujiaying (C)" w:date="2018-04-26T14:54:00Z">
        <w:r>
          <w:rPr>
            <w:rFonts w:hint="eastAsia"/>
          </w:rPr>
          <w:t>【回应】：</w:t>
        </w:r>
      </w:ins>
    </w:p>
    <w:p>
      <w:pPr>
        <w:pStyle w:val="4"/>
        <w:rPr>
          <w:ins w:id="3371" w:author="zhoujiaying (C)" w:date="2018-04-26T14:54:00Z"/>
          <w:rFonts w:ascii="Courier New" w:hAnsi="Courier New" w:cs="Courier New" w:eastAsiaTheme="minorEastAsia"/>
          <w:color w:val="333333"/>
          <w:sz w:val="20"/>
          <w:szCs w:val="24"/>
        </w:rPr>
      </w:pPr>
      <w:ins w:id="3372" w:author="zhoujiaying (C)" w:date="2018-04-26T14:54:00Z">
        <w:r>
          <w:rPr>
            <w:rFonts w:hint="eastAsia"/>
          </w:rPr>
          <w:t>当调用成功时，JSSDK将调用</w:t>
        </w:r>
      </w:ins>
      <w:ins w:id="3373" w:author="zhoujiaying (C)" w:date="2018-04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3374" w:author="zhoujiaying (C)" w:date="2018-04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3375" w:author="zhoujiaying (C)" w:date="2018-04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3376" w:author="zhoujiaying (C)" w:date="2018-04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3377" w:author="zhoujiaying (C)" w:date="2018-04-26T14:54:00Z"/>
          <w:b/>
          <w:color w:val="00B050"/>
        </w:rPr>
      </w:pPr>
      <w:ins w:id="3378" w:author="zhoujiaying (C)" w:date="2018-04-26T14:5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379" w:author="zhoujiaying (C)" w:date="2018-04-26T14:54:00Z"/>
          <w:b/>
          <w:color w:val="00B050"/>
        </w:rPr>
      </w:pPr>
      <w:ins w:id="3380" w:author="zhoujiaying (C)" w:date="2018-04-26T14:54:00Z">
        <w:r>
          <w:rPr>
            <w:b/>
            <w:color w:val="00B050"/>
          </w:rPr>
          <w:t xml:space="preserve">     {</w:t>
        </w:r>
      </w:ins>
    </w:p>
    <w:p>
      <w:pPr>
        <w:pStyle w:val="51"/>
        <w:ind w:firstLine="643"/>
        <w:rPr>
          <w:ins w:id="3381" w:author="zhoujiaying (C)" w:date="2018-04-26T14:54:00Z"/>
          <w:b/>
          <w:color w:val="00B050"/>
        </w:rPr>
      </w:pPr>
      <w:ins w:id="3382" w:author="zhoujiaying (C)" w:date="2018-04-26T14:54:00Z">
        <w:r>
          <w:rPr>
            <w:b/>
            <w:color w:val="00B050"/>
          </w:rPr>
          <w:t xml:space="preserve">        “</w:t>
        </w:r>
      </w:ins>
      <w:ins w:id="3383" w:author="zhoujiaying (C)" w:date="2018-04-26T14:55:00Z">
        <w:r>
          <w:rPr>
            <w:rFonts w:hint="eastAsia"/>
            <w:b/>
            <w:color w:val="00B050"/>
          </w:rPr>
          <w:t>os</w:t>
        </w:r>
      </w:ins>
      <w:ins w:id="3384" w:author="zhoujiaying (C)" w:date="2018-04-26T14:54:00Z">
        <w:r>
          <w:rPr>
            <w:b/>
            <w:color w:val="00B050"/>
          </w:rPr>
          <w:t>”: “</w:t>
        </w:r>
      </w:ins>
      <w:ins w:id="3385" w:author="zhoujiaying (C)" w:date="2018-04-26T14:55:00Z">
        <w:r>
          <w:rPr>
            <w:rFonts w:hint="eastAsia"/>
            <w:b/>
            <w:color w:val="00B050"/>
          </w:rPr>
          <w:t>An</w:t>
        </w:r>
      </w:ins>
      <w:ins w:id="3386" w:author="zhoujiaying (C)" w:date="2018-04-26T14:55:00Z">
        <w:r>
          <w:rPr>
            <w:b/>
            <w:color w:val="00B050"/>
          </w:rPr>
          <w:t>droid</w:t>
        </w:r>
      </w:ins>
      <w:ins w:id="3387" w:author="zhoujiaying (C)" w:date="2018-04-26T14:54:00Z">
        <w:r>
          <w:rPr>
            <w:b/>
            <w:color w:val="00B050"/>
          </w:rPr>
          <w:t>”, //</w:t>
        </w:r>
      </w:ins>
      <w:ins w:id="3388" w:author="zhoujiaying (C)" w:date="2018-04-26T14:55:00Z">
        <w:r>
          <w:rPr>
            <w:b/>
            <w:color w:val="00B050"/>
          </w:rPr>
          <w:t>打开网页的系统</w:t>
        </w:r>
      </w:ins>
      <w:ins w:id="3389" w:author="zhoujiaying (C)" w:date="2018-04-26T14:55:00Z">
        <w:r>
          <w:rPr>
            <w:rFonts w:hint="eastAsia"/>
            <w:b/>
            <w:color w:val="00B050"/>
          </w:rPr>
          <w:t>，</w:t>
        </w:r>
      </w:ins>
      <w:ins w:id="3390" w:author="zhoujiaying (C)" w:date="2018-04-26T14:55:00Z">
        <w:r>
          <w:rPr>
            <w:b/>
            <w:color w:val="00B050"/>
          </w:rPr>
          <w:t>Android或IOS</w:t>
        </w:r>
      </w:ins>
      <w:ins w:id="3391" w:author="zhoujiaying (C)" w:date="2018-04-26T14:54:00Z">
        <w:r>
          <w:rPr>
            <w:rFonts w:hint="eastAsia"/>
            <w:b/>
            <w:color w:val="00B050"/>
          </w:rPr>
          <w:t>，</w:t>
        </w:r>
      </w:ins>
      <w:ins w:id="3392" w:author="zhoujiaying (C)" w:date="2018-04-26T14:54:00Z">
        <w:r>
          <w:rPr>
            <w:b/>
            <w:color w:val="00B050"/>
          </w:rPr>
          <w:t>String</w:t>
        </w:r>
      </w:ins>
    </w:p>
    <w:p>
      <w:pPr>
        <w:pStyle w:val="51"/>
        <w:ind w:firstLine="643"/>
        <w:rPr>
          <w:ins w:id="3393" w:author="zhoujiaying (C)" w:date="2018-04-26T14:54:00Z"/>
          <w:b/>
          <w:color w:val="00B050"/>
        </w:rPr>
      </w:pPr>
      <w:ins w:id="3394" w:author="zhoujiaying (C)" w:date="2018-04-26T14:54:00Z">
        <w:r>
          <w:rPr>
            <w:b/>
            <w:color w:val="00B050"/>
          </w:rPr>
          <w:t xml:space="preserve">        “</w:t>
        </w:r>
      </w:ins>
      <w:ins w:id="3395" w:author="zhoujiaying (C)" w:date="2018-04-26T14:55:00Z">
        <w:r>
          <w:rPr>
            <w:rFonts w:hint="eastAsia"/>
            <w:b/>
            <w:color w:val="00B050"/>
          </w:rPr>
          <w:t>o</w:t>
        </w:r>
      </w:ins>
      <w:ins w:id="3396" w:author="zhoujiaying (C)" w:date="2018-04-26T14:55:00Z">
        <w:r>
          <w:rPr>
            <w:b/>
            <w:color w:val="00B050"/>
          </w:rPr>
          <w:t>sVersion</w:t>
        </w:r>
      </w:ins>
      <w:ins w:id="3397" w:author="zhoujiaying (C)" w:date="2018-04-26T14:54:00Z">
        <w:r>
          <w:rPr>
            <w:b/>
            <w:color w:val="00B050"/>
          </w:rPr>
          <w:t xml:space="preserve">”: </w:t>
        </w:r>
      </w:ins>
      <w:ins w:id="3398" w:author="zhoujiaying (C)" w:date="2018-04-26T14:55:00Z">
        <w:r>
          <w:rPr>
            <w:b/>
            <w:color w:val="00B050"/>
          </w:rPr>
          <w:t>21</w:t>
        </w:r>
      </w:ins>
      <w:ins w:id="3399" w:author="zhoujiaying (C)" w:date="2018-04-26T14:54:00Z">
        <w:r>
          <w:rPr>
            <w:b/>
            <w:color w:val="00B050"/>
          </w:rPr>
          <w:t xml:space="preserve">, </w:t>
        </w:r>
      </w:ins>
      <w:ins w:id="3400" w:author="zhoujiaying (C)" w:date="2018-04-26T14:54:00Z">
        <w:r>
          <w:rPr>
            <w:rFonts w:hint="eastAsia"/>
            <w:b/>
            <w:color w:val="00B050"/>
          </w:rPr>
          <w:t>//</w:t>
        </w:r>
      </w:ins>
      <w:ins w:id="3401" w:author="zhoujiaying (C)" w:date="2018-04-26T14:55:00Z">
        <w:r>
          <w:rPr>
            <w:rFonts w:hint="eastAsia"/>
            <w:b/>
            <w:color w:val="00B050"/>
          </w:rPr>
          <w:t>系统版本</w:t>
        </w:r>
      </w:ins>
      <w:ins w:id="3402" w:author="zhoujiaying (C)" w:date="2018-04-26T14:54:00Z">
        <w:r>
          <w:rPr>
            <w:b/>
            <w:color w:val="00B050"/>
          </w:rPr>
          <w:t>，</w:t>
        </w:r>
      </w:ins>
      <w:ins w:id="3403" w:author="zhoujiaying (C)" w:date="2018-04-26T14:56:00Z">
        <w:r>
          <w:rPr>
            <w:b/>
            <w:color w:val="00B050"/>
          </w:rPr>
          <w:t>int</w:t>
        </w:r>
      </w:ins>
    </w:p>
    <w:p>
      <w:pPr>
        <w:pStyle w:val="51"/>
        <w:ind w:firstLine="643"/>
        <w:rPr>
          <w:ins w:id="3404" w:author="zhoujiaying (C)" w:date="2018-04-26T14:54:00Z"/>
          <w:b/>
          <w:color w:val="00B050"/>
        </w:rPr>
      </w:pPr>
      <w:ins w:id="3405" w:author="zhoujiaying (C)" w:date="2018-04-26T14:54:00Z">
        <w:r>
          <w:rPr>
            <w:b/>
            <w:color w:val="00B050"/>
          </w:rPr>
          <w:t xml:space="preserve">        “</w:t>
        </w:r>
      </w:ins>
      <w:ins w:id="3406" w:author="zhoujiaying (C)" w:date="2018-04-26T14:56:00Z">
        <w:r>
          <w:rPr>
            <w:b/>
            <w:color w:val="00B050"/>
          </w:rPr>
          <w:t>apiVersion</w:t>
        </w:r>
      </w:ins>
      <w:ins w:id="3407" w:author="zhoujiaying (C)" w:date="2018-04-26T14:54:00Z">
        <w:r>
          <w:rPr>
            <w:b/>
            <w:color w:val="00B050"/>
          </w:rPr>
          <w:t xml:space="preserve">”: </w:t>
        </w:r>
      </w:ins>
      <w:ins w:id="3408" w:author="zhoujiaying (C)" w:date="2018-04-26T14:56:00Z">
        <w:r>
          <w:rPr>
            <w:b/>
            <w:color w:val="00B050"/>
          </w:rPr>
          <w:t>21</w:t>
        </w:r>
      </w:ins>
      <w:ins w:id="3409" w:author="zhoujiaying (C)" w:date="2018-04-26T14:54:00Z">
        <w:r>
          <w:rPr>
            <w:b/>
            <w:color w:val="00B050"/>
          </w:rPr>
          <w:t>, //</w:t>
        </w:r>
      </w:ins>
      <w:ins w:id="3410" w:author="zhoujiaying (C)" w:date="2018-04-26T14:56:00Z">
        <w:r>
          <w:rPr>
            <w:b/>
            <w:color w:val="00B050"/>
          </w:rPr>
          <w:t>api版本</w:t>
        </w:r>
      </w:ins>
      <w:ins w:id="3411" w:author="zhoujiaying (C)" w:date="2018-04-26T14:54:00Z">
        <w:r>
          <w:rPr>
            <w:b/>
            <w:color w:val="00B050"/>
          </w:rPr>
          <w:t>，</w:t>
        </w:r>
      </w:ins>
      <w:ins w:id="3412" w:author="zhoujiaying (C)" w:date="2018-04-26T14:56:00Z">
        <w:r>
          <w:rPr>
            <w:b/>
            <w:color w:val="00B050"/>
          </w:rPr>
          <w:t>int</w:t>
        </w:r>
      </w:ins>
    </w:p>
    <w:p>
      <w:pPr>
        <w:pStyle w:val="51"/>
        <w:ind w:firstLine="643"/>
        <w:rPr>
          <w:ins w:id="3413" w:author="zhoujiaying (C)" w:date="2018-04-26T14:58:00Z"/>
          <w:b/>
          <w:color w:val="00B050"/>
        </w:rPr>
      </w:pPr>
      <w:ins w:id="3414" w:author="zhoujiaying (C)" w:date="2018-04-26T14:54:00Z">
        <w:r>
          <w:rPr>
            <w:b/>
            <w:color w:val="00B050"/>
          </w:rPr>
          <w:t xml:space="preserve">        “</w:t>
        </w:r>
      </w:ins>
      <w:ins w:id="3415" w:author="zhoujiaying (C)" w:date="2018-04-26T14:56:00Z">
        <w:r>
          <w:rPr>
            <w:b/>
            <w:color w:val="00B050"/>
          </w:rPr>
          <w:t>version</w:t>
        </w:r>
      </w:ins>
      <w:ins w:id="3416" w:author="zhoujiaying (C)" w:date="2018-04-26T14:54:00Z">
        <w:r>
          <w:rPr>
            <w:b/>
            <w:color w:val="00B050"/>
          </w:rPr>
          <w:t>”: “</w:t>
        </w:r>
      </w:ins>
      <w:ins w:id="3417" w:author="zhoujiaying (C)" w:date="2018-04-26T14:59:00Z">
        <w:r>
          <w:rPr>
            <w:b/>
            <w:color w:val="00B050"/>
          </w:rPr>
          <w:t>1900011000</w:t>
        </w:r>
      </w:ins>
      <w:ins w:id="3418" w:author="zhoujiaying (C)" w:date="2018-04-26T14:54:00Z">
        <w:r>
          <w:rPr>
            <w:b/>
            <w:color w:val="00B050"/>
          </w:rPr>
          <w:t>”, //</w:t>
        </w:r>
      </w:ins>
      <w:ins w:id="3419" w:author="zhoujiaying (C)" w:date="2018-04-26T14:57:00Z">
        <w:r>
          <w:rPr>
            <w:rFonts w:hint="eastAsia"/>
            <w:b/>
            <w:color w:val="00B050"/>
          </w:rPr>
          <w:t>app版本号</w:t>
        </w:r>
      </w:ins>
      <w:ins w:id="3420" w:author="zhoujiaying (C)" w:date="2018-04-26T14:54:00Z">
        <w:r>
          <w:rPr>
            <w:b/>
            <w:color w:val="00B050"/>
          </w:rPr>
          <w:t>，</w:t>
        </w:r>
      </w:ins>
      <w:ins w:id="3421" w:author="zhoujiaying (C)" w:date="2018-04-26T14:57:00Z">
        <w:r>
          <w:rPr>
            <w:b/>
            <w:color w:val="00B050"/>
          </w:rPr>
          <w:t>int</w:t>
        </w:r>
      </w:ins>
    </w:p>
    <w:p>
      <w:pPr>
        <w:pStyle w:val="51"/>
        <w:ind w:firstLine="643"/>
        <w:rPr>
          <w:ins w:id="3422" w:author="zhoujiaying (C)" w:date="2018-04-26T14:54:00Z"/>
          <w:b/>
          <w:color w:val="00B050"/>
        </w:rPr>
      </w:pPr>
      <w:ins w:id="3423" w:author="zhoujiaying (C)" w:date="2018-04-26T14:54:00Z">
        <w:r>
          <w:rPr>
            <w:b/>
            <w:color w:val="00B050"/>
          </w:rPr>
          <w:t xml:space="preserve">     }</w:t>
        </w:r>
      </w:ins>
      <w:ins w:id="3424" w:author="zhoujiaying (C)" w:date="2018-04-26T14:54:00Z">
        <w:r>
          <w:rPr>
            <w:rFonts w:hint="eastAsia"/>
            <w:b/>
            <w:color w:val="00B050"/>
          </w:rPr>
          <w:t>,</w:t>
        </w:r>
      </w:ins>
    </w:p>
    <w:p>
      <w:pPr>
        <w:pStyle w:val="51"/>
        <w:ind w:firstLine="639" w:firstLineChars="398"/>
        <w:rPr>
          <w:ins w:id="3426" w:author="zhoujiaying (C)" w:date="2018-04-26T14:54:00Z"/>
          <w:b/>
          <w:color w:val="00B050"/>
        </w:rPr>
        <w:pPrChange w:id="3425" w:author="zhoujiaying (C)" w:date="2018-04-26T14:59:00Z">
          <w:pPr>
            <w:pStyle w:val="51"/>
            <w:ind w:firstLine="643"/>
          </w:pPr>
        </w:pPrChange>
      </w:pPr>
      <w:ins w:id="3427" w:author="zhoujiaying (C)" w:date="2018-04-26T14:5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428" w:author="zhoujiaying (C)" w:date="2018-04-26T14:59:00Z"/>
        </w:rPr>
      </w:pPr>
      <w:ins w:id="3429" w:author="zhoujiaying (C)" w:date="2018-04-26T14:59:00Z">
        <w:r>
          <w:rPr>
            <w:rFonts w:hint="eastAsia"/>
          </w:rPr>
          <w:t>注：版本号格式：如版本为9.0.1.100 ,</w:t>
        </w:r>
      </w:ins>
    </w:p>
    <w:p>
      <w:pPr>
        <w:pStyle w:val="4"/>
        <w:rPr>
          <w:ins w:id="3430" w:author="zhoujiaying (C)" w:date="2018-04-26T14:59:00Z"/>
        </w:rPr>
      </w:pPr>
      <w:ins w:id="3431" w:author="zhoujiaying (C)" w:date="2018-04-26T14:59:00Z">
        <w:r>
          <w:rPr>
            <w:rFonts w:hint="eastAsia"/>
          </w:rPr>
          <w:t>则版本号为1 9 00 01 100 0，1900011000</w:t>
        </w:r>
      </w:ins>
    </w:p>
    <w:p>
      <w:pPr>
        <w:pStyle w:val="4"/>
        <w:rPr>
          <w:ins w:id="3432" w:author="zhoujiaying (C)" w:date="2018-04-26T14:54:00Z"/>
        </w:rPr>
      </w:pPr>
      <w:ins w:id="3433" w:author="zhoujiaying (C)" w:date="2018-04-26T14:54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3434" w:author="zhoujiaying (C)" w:date="2018-04-26T14:54:00Z"/>
          <w:b/>
          <w:color w:val="00B050"/>
        </w:rPr>
      </w:pPr>
      <w:ins w:id="3435" w:author="zhoujiaying (C)" w:date="2018-04-26T14:5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436" w:author="zhoujiaying (C)" w:date="2018-04-26T14:54:00Z"/>
          <w:b/>
          <w:color w:val="00B050"/>
        </w:rPr>
      </w:pPr>
      <w:ins w:id="3437" w:author="zhoujiaying (C)" w:date="2018-04-26T14:54:00Z">
        <w:r>
          <w:rPr>
            <w:rFonts w:hint="eastAsia"/>
            <w:b/>
            <w:color w:val="00B050"/>
          </w:rPr>
          <w:t xml:space="preserve">  </w:t>
        </w:r>
      </w:ins>
      <w:ins w:id="3438" w:author="zhoujiaying (C)" w:date="2018-04-26T14:54:00Z">
        <w:r>
          <w:rPr>
            <w:b/>
            <w:color w:val="00B050"/>
          </w:rPr>
          <w:t xml:space="preserve">"errcode": </w:t>
        </w:r>
      </w:ins>
      <w:ins w:id="3439" w:author="zhoujiaying (C)" w:date="2018-04-26T14:54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3440" w:author="zhoujiaying (C)" w:date="2018-04-26T14:54:00Z"/>
          <w:b/>
          <w:color w:val="00B050"/>
        </w:rPr>
      </w:pPr>
      <w:ins w:id="3441" w:author="zhoujiaying (C)" w:date="2018-04-26T14:5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442" w:author="zhoujiaying (C)" w:date="2018-04-26T14:54:00Z"/>
        </w:rPr>
      </w:pPr>
      <w:ins w:id="3443" w:author="zhoujiaying (C)" w:date="2018-04-26T14:54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3444" w:author="zhoujiaying (C)" w:date="2018-04-26T14:54:00Z"/>
        </w:rPr>
      </w:pPr>
      <w:ins w:id="3445" w:author="zhoujiaying (C)" w:date="2018-04-26T14:54:00Z">
        <w:r>
          <w:rPr>
            <w:rFonts w:hint="eastAsia"/>
          </w:rPr>
          <w:t>如果数据校验失败，返回</w:t>
        </w:r>
      </w:ins>
      <w:ins w:id="3446" w:author="zhoujiaying (C)" w:date="2018-04-26T14:54:00Z">
        <w:r>
          <w:rPr/>
          <w:fldChar w:fldCharType="begin"/>
        </w:r>
      </w:ins>
      <w:ins w:id="3447" w:author="zhoujiaying (C)" w:date="2018-04-26T14:54:00Z">
        <w:r>
          <w:rPr/>
          <w:instrText xml:space="preserve"> HYPERLINK \l "_异常错误码描述_2" </w:instrText>
        </w:r>
      </w:ins>
      <w:ins w:id="3448" w:author="zhoujiaying (C)" w:date="2018-04-26T14:54:00Z">
        <w:r>
          <w:rPr/>
          <w:fldChar w:fldCharType="separate"/>
        </w:r>
      </w:ins>
      <w:ins w:id="3449" w:author="zhoujiaying (C)" w:date="2018-04-26T14:54:00Z">
        <w:r>
          <w:rPr>
            <w:rStyle w:val="26"/>
            <w:rFonts w:hint="eastAsia"/>
          </w:rPr>
          <w:t>HILINK_VALIDATE_ERR</w:t>
        </w:r>
      </w:ins>
      <w:ins w:id="3450" w:author="zhoujiaying (C)" w:date="2018-04-26T14:54:00Z">
        <w:r>
          <w:rPr>
            <w:rStyle w:val="26"/>
          </w:rPr>
          <w:fldChar w:fldCharType="end"/>
        </w:r>
      </w:ins>
      <w:ins w:id="3451" w:author="zhoujiaying (C)" w:date="2018-04-26T14:54:00Z">
        <w:r>
          <w:rPr>
            <w:rFonts w:hint="eastAsia"/>
          </w:rPr>
          <w:t>；</w:t>
        </w:r>
      </w:ins>
    </w:p>
    <w:p>
      <w:pPr>
        <w:pStyle w:val="4"/>
        <w:rPr>
          <w:ins w:id="3452" w:author="zhoujiaying (C)" w:date="2018-04-26T14:54:00Z"/>
        </w:rPr>
      </w:pPr>
      <w:ins w:id="3453" w:author="zhoujiaying (C)" w:date="2018-04-26T14:54:00Z">
        <w:r>
          <w:rPr>
            <w:rFonts w:hint="eastAsia"/>
          </w:rPr>
          <w:t>如果设备不在线，返回</w:t>
        </w:r>
      </w:ins>
      <w:ins w:id="3454" w:author="zhoujiaying (C)" w:date="2018-04-26T14:54:00Z">
        <w:r>
          <w:rPr/>
          <w:fldChar w:fldCharType="begin"/>
        </w:r>
      </w:ins>
      <w:ins w:id="3455" w:author="zhoujiaying (C)" w:date="2018-04-26T14:54:00Z">
        <w:r>
          <w:rPr/>
          <w:instrText xml:space="preserve"> HYPERLINK \l "_异常错误码描述_2" </w:instrText>
        </w:r>
      </w:ins>
      <w:ins w:id="3456" w:author="zhoujiaying (C)" w:date="2018-04-26T14:54:00Z">
        <w:r>
          <w:rPr/>
          <w:fldChar w:fldCharType="separate"/>
        </w:r>
      </w:ins>
      <w:ins w:id="3457" w:author="zhoujiaying (C)" w:date="2018-04-26T14:54:00Z">
        <w:r>
          <w:rPr>
            <w:rStyle w:val="26"/>
            <w:rFonts w:hint="eastAsia"/>
          </w:rPr>
          <w:t>HILINK_DEV_OFFLINE</w:t>
        </w:r>
      </w:ins>
      <w:ins w:id="3458" w:author="zhoujiaying (C)" w:date="2018-04-26T14:54:00Z">
        <w:r>
          <w:rPr>
            <w:rStyle w:val="26"/>
          </w:rPr>
          <w:fldChar w:fldCharType="end"/>
        </w:r>
      </w:ins>
      <w:ins w:id="3459" w:author="zhoujiaying (C)" w:date="2018-04-26T14:54:00Z">
        <w:r>
          <w:rPr>
            <w:rFonts w:hint="eastAsia"/>
          </w:rPr>
          <w:t>；</w:t>
        </w:r>
      </w:ins>
    </w:p>
    <w:p>
      <w:pPr>
        <w:pStyle w:val="4"/>
        <w:rPr>
          <w:ins w:id="3460" w:author="zhoujiaying (C)" w:date="2018-04-26T14:54:00Z"/>
        </w:rPr>
      </w:pPr>
      <w:ins w:id="3461" w:author="zhoujiaying (C)" w:date="2018-04-26T14:54:00Z">
        <w:r>
          <w:rPr>
            <w:rFonts w:hint="eastAsia"/>
          </w:rPr>
          <w:t>如果设备响应超时，返回</w:t>
        </w:r>
      </w:ins>
      <w:ins w:id="3462" w:author="zhoujiaying (C)" w:date="2018-04-26T14:54:00Z">
        <w:r>
          <w:rPr/>
          <w:fldChar w:fldCharType="begin"/>
        </w:r>
      </w:ins>
      <w:ins w:id="3463" w:author="zhoujiaying (C)" w:date="2018-04-26T14:54:00Z">
        <w:r>
          <w:rPr/>
          <w:instrText xml:space="preserve"> HYPERLINK \l "_异常错误码描述_2" </w:instrText>
        </w:r>
      </w:ins>
      <w:ins w:id="3464" w:author="zhoujiaying (C)" w:date="2018-04-26T14:54:00Z">
        <w:r>
          <w:rPr/>
          <w:fldChar w:fldCharType="separate"/>
        </w:r>
      </w:ins>
      <w:ins w:id="3465" w:author="zhoujiaying (C)" w:date="2018-04-26T14:54:00Z">
        <w:r>
          <w:rPr>
            <w:rStyle w:val="26"/>
            <w:rFonts w:hint="eastAsia"/>
          </w:rPr>
          <w:t>HILINK_DEV_TIMEOUT</w:t>
        </w:r>
      </w:ins>
      <w:ins w:id="3466" w:author="zhoujiaying (C)" w:date="2018-04-26T14:54:00Z">
        <w:r>
          <w:rPr>
            <w:rStyle w:val="26"/>
          </w:rPr>
          <w:fldChar w:fldCharType="end"/>
        </w:r>
      </w:ins>
      <w:ins w:id="3467" w:author="zhoujiaying (C)" w:date="2018-04-26T14:54:00Z">
        <w:r>
          <w:rPr>
            <w:rFonts w:hint="eastAsia"/>
          </w:rPr>
          <w:t>。</w:t>
        </w:r>
      </w:ins>
    </w:p>
    <w:p>
      <w:pPr>
        <w:pStyle w:val="4"/>
        <w:rPr>
          <w:ins w:id="3468" w:author="zhoujiaying (C)" w:date="2017-12-15T16:07:00Z"/>
        </w:rPr>
      </w:pPr>
    </w:p>
    <w:p>
      <w:pPr>
        <w:pStyle w:val="5"/>
        <w:numPr>
          <w:ilvl w:val="2"/>
          <w:numId w:val="1"/>
        </w:numPr>
        <w:rPr>
          <w:ins w:id="3470" w:author="zhoujiaying (C)" w:date="2017-12-15T16:14:00Z"/>
        </w:rPr>
        <w:pPrChange w:id="3469" w:author="zhoujiaying (C)" w:date="2017-12-15T16:14:00Z">
          <w:pPr>
            <w:pStyle w:val="5"/>
            <w:numPr>
              <w:ilvl w:val="2"/>
              <w:numId w:val="8"/>
            </w:numPr>
          </w:pPr>
        </w:pPrChange>
      </w:pPr>
      <w:ins w:id="3471" w:author="zhoujiaying (C)" w:date="2018-03-14T10:37:00Z">
        <w:bookmarkStart w:id="43" w:name="_Toc515099359"/>
        <w:r>
          <w:rPr>
            <w:rFonts w:hint="eastAsia"/>
          </w:rPr>
          <w:t>解</w:t>
        </w:r>
      </w:ins>
      <w:ins w:id="3472" w:author="zhoujiaying (C)" w:date="2017-12-15T16:15:00Z">
        <w:r>
          <w:rPr>
            <w:rFonts w:hint="eastAsia"/>
          </w:rPr>
          <w:t>压LZMA数据</w:t>
        </w:r>
        <w:bookmarkEnd w:id="43"/>
      </w:ins>
    </w:p>
    <w:p>
      <w:pPr>
        <w:pStyle w:val="4"/>
        <w:rPr>
          <w:ins w:id="3473" w:author="zhoujiaying (C)" w:date="2017-12-15T16:14:00Z"/>
        </w:rPr>
      </w:pPr>
      <w:ins w:id="3474" w:author="zhoujiaying (C)" w:date="2017-12-15T16:14:00Z">
        <w:r>
          <w:rPr>
            <w:rFonts w:hint="eastAsia"/>
          </w:rPr>
          <w:t>用于</w:t>
        </w:r>
      </w:ins>
      <w:ins w:id="3475" w:author="zhoujiaying (C)" w:date="2017-12-15T16:15:00Z">
        <w:r>
          <w:rPr>
            <w:rFonts w:hint="eastAsia"/>
          </w:rPr>
          <w:t>解压LZMA</w:t>
        </w:r>
      </w:ins>
      <w:ins w:id="3476" w:author="zhoujiaying (C)" w:date="2017-12-15T16:15:00Z">
        <w:r>
          <w:rPr/>
          <w:t>数据</w:t>
        </w:r>
      </w:ins>
      <w:ins w:id="3477" w:author="zhoujiaying (C)" w:date="2017-12-15T16:14:00Z">
        <w:r>
          <w:rPr>
            <w:rFonts w:hint="eastAsia"/>
          </w:rPr>
          <w:t>，</w:t>
        </w:r>
      </w:ins>
      <w:ins w:id="3478" w:author="zhoujiaying (C)" w:date="2017-12-15T16:15:00Z">
        <w:r>
          <w:rPr>
            <w:rFonts w:hint="eastAsia"/>
          </w:rPr>
          <w:t>目前</w:t>
        </w:r>
      </w:ins>
      <w:ins w:id="3479" w:author="zhoujiaying (C)" w:date="2017-12-15T16:14:00Z">
        <w:r>
          <w:rPr/>
          <w:t>主要用于</w:t>
        </w:r>
      </w:ins>
      <w:ins w:id="3480" w:author="zhoujiaying (C)" w:date="2017-12-15T16:15:00Z">
        <w:r>
          <w:rPr>
            <w:rFonts w:hint="eastAsia"/>
          </w:rPr>
          <w:t>解压</w:t>
        </w:r>
      </w:ins>
      <w:ins w:id="3481" w:author="zhoujiaying (C)" w:date="2017-12-15T16:15:00Z">
        <w:r>
          <w:rPr/>
          <w:t>科沃斯扫地机器人地图数据</w:t>
        </w:r>
      </w:ins>
      <w:ins w:id="3482" w:author="zhoujiaying (C)" w:date="2017-12-15T16:14:00Z">
        <w:r>
          <w:rPr>
            <w:rFonts w:hint="eastAsia"/>
          </w:rPr>
          <w:t>，WEB中</w:t>
        </w:r>
      </w:ins>
      <w:ins w:id="3483" w:author="zhoujiaying (C)" w:date="2017-12-15T16:14:00Z">
        <w:r>
          <w:rPr/>
          <w:t>调用</w:t>
        </w:r>
      </w:ins>
      <w:ins w:id="3484" w:author="zhoujiaying (C)" w:date="2017-12-15T16:14:00Z">
        <w:r>
          <w:rPr>
            <w:rFonts w:hint="eastAsia"/>
          </w:rPr>
          <w:t>js</w:t>
        </w:r>
      </w:ins>
      <w:ins w:id="3485" w:author="zhoujiaying (C)" w:date="2017-12-15T16:14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486" w:author="zhoujiaying (C)" w:date="2017-12-15T16:14:00Z"/>
          <w:rFonts w:ascii="Courier New" w:hAnsi="Courier New" w:cs="Courier New" w:eastAsiaTheme="minorEastAsia"/>
          <w:color w:val="333333"/>
          <w:sz w:val="20"/>
          <w:szCs w:val="24"/>
        </w:rPr>
      </w:pPr>
      <w:ins w:id="3487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3488" w:author="zhoujiaying (C)" w:date="2017-12-15T16:14:00Z">
        <w:r>
          <w:rPr/>
          <w:t xml:space="preserve"> </w:t>
        </w:r>
      </w:ins>
      <w:ins w:id="3489" w:author="zhoujiaying (C)" w:date="2017-12-15T16:16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unCompressLzma</w:t>
        </w:r>
      </w:ins>
      <w:ins w:id="3490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3491" w:author="zhoujiaying (C)" w:date="2017-12-15T16:17:00Z"/>
          <w:rFonts w:ascii="Courier New" w:hAnsi="Courier New" w:cs="Courier New" w:eastAsiaTheme="minorEastAsia"/>
          <w:color w:val="333333"/>
          <w:sz w:val="16"/>
          <w:szCs w:val="24"/>
        </w:rPr>
      </w:pPr>
      <w:ins w:id="3492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493" w:author="zhoujiaying (C)" w:date="2017-12-15T16:16:00Z">
        <w:r>
          <w:rPr/>
          <w:t xml:space="preserve"> </w:t>
        </w:r>
      </w:ins>
      <w:ins w:id="3494" w:author="zhoujiaying (C)" w:date="2017-12-15T16:16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base64Str</w:t>
        </w:r>
      </w:ins>
      <w:ins w:id="3495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3496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3497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498" w:author="zhoujiaying (C)" w:date="2017-12-15T16:1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base64</w:t>
        </w:r>
      </w:ins>
      <w:ins w:id="3499" w:author="zhoujiaying (C)" w:date="2017-12-15T16:1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编码</w:t>
        </w:r>
      </w:ins>
      <w:ins w:id="3500" w:author="zhoujiaying (C)" w:date="2017-12-15T16:1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后的</w:t>
        </w:r>
      </w:ins>
      <w:ins w:id="3501" w:author="zhoujiaying (C)" w:date="2017-12-15T16:1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LZMA压缩</w:t>
        </w:r>
      </w:ins>
      <w:ins w:id="3502" w:author="zhoujiaying (C)" w:date="2017-12-15T16:1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数据</w:t>
        </w:r>
      </w:ins>
      <w:ins w:id="3503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,string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3504" w:author="zhoujiaying (C)" w:date="2017-12-15T16:14:00Z"/>
          <w:rFonts w:ascii="Courier New" w:hAnsi="Courier New" w:cs="Courier New" w:eastAsiaTheme="minorEastAsia"/>
          <w:color w:val="333333"/>
          <w:sz w:val="16"/>
          <w:szCs w:val="24"/>
          <w:rPrChange w:id="3505" w:author="zhoujiaying (C)" w:date="2017-12-15T16:17:00Z">
            <w:rPr>
              <w:ins w:id="3506" w:author="zhoujiaying (C)" w:date="2017-12-15T16:14:00Z"/>
              <w:rFonts w:ascii="Courier New" w:hAnsi="Courier New" w:cs="Courier New" w:eastAsiaTheme="minorEastAsia"/>
              <w:color w:val="333333"/>
              <w:sz w:val="20"/>
              <w:szCs w:val="24"/>
            </w:rPr>
          </w:rPrChange>
        </w:rPr>
      </w:pPr>
      <w:ins w:id="3507" w:author="zhoujiaying (C)" w:date="2017-12-15T16:1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508" w:author="zhoujiaying (C)" w:date="2017-12-15T16:17:00Z">
        <w:r>
          <w:rPr/>
          <w:t xml:space="preserve"> </w:t>
        </w:r>
      </w:ins>
      <w:ins w:id="3509" w:author="zhoujiaying (C)" w:date="2017-12-15T16:17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type</w:t>
        </w:r>
      </w:ins>
      <w:ins w:id="3510" w:author="zhoujiaying (C)" w:date="2017-12-15T16:1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3511" w:author="zhoujiaying (C)" w:date="2017-12-15T16:1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3512" w:author="zhoujiaying (C)" w:date="2017-12-15T16:1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513" w:author="zhoujiaying (C)" w:date="2017-12-15T16:1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3514" w:author="zhoujiaying (C)" w:date="2017-12-15T16:1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的数据类型</w:t>
        </w:r>
      </w:ins>
      <w:ins w:id="3515" w:author="zhoujiaying (C)" w:date="2017-12-15T16:1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3516" w:author="zhoujiaying (C)" w:date="2017-12-15T16:1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int</w:t>
        </w:r>
      </w:ins>
      <w:ins w:id="3517" w:author="zhoujiaying (C)" w:date="2017-12-15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，后续可扩展：0：byte转Base64编码字符串，1：科沃斯扫地机器人地图栅格坐标，2：直接byte转字符串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518" w:author="zhoujiaying (C)" w:date="2017-12-15T16:14:00Z"/>
          <w:rFonts w:ascii="Courier New" w:hAnsi="Courier New" w:eastAsia="Times New Roman" w:cs="Courier New"/>
          <w:color w:val="333333"/>
          <w:sz w:val="20"/>
          <w:szCs w:val="24"/>
        </w:rPr>
      </w:pPr>
      <w:ins w:id="3519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3520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3521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522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3523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524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3525" w:author="zhoujiaying (C)" w:date="2017-12-15T16:1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3526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3527" w:author="zhoujiaying (C)" w:date="2017-12-15T16:1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528" w:author="zhoujiaying (C)" w:date="2017-12-15T16:14:00Z"/>
          <w:rFonts w:ascii="Courier New" w:hAnsi="Courier New" w:eastAsia="Times New Roman" w:cs="Courier New"/>
          <w:color w:val="333333"/>
          <w:sz w:val="20"/>
          <w:szCs w:val="24"/>
        </w:rPr>
      </w:pPr>
      <w:ins w:id="3529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3530" w:author="zhoujiaying (C)" w:date="2017-12-15T16:14:00Z"/>
        </w:rPr>
      </w:pPr>
      <w:ins w:id="3531" w:author="zhoujiaying (C)" w:date="2017-12-15T16:14:00Z">
        <w:r>
          <w:rPr>
            <w:rFonts w:hint="eastAsia"/>
          </w:rPr>
          <w:t>【回应】：</w:t>
        </w:r>
      </w:ins>
    </w:p>
    <w:p>
      <w:pPr>
        <w:pStyle w:val="4"/>
        <w:rPr>
          <w:ins w:id="3532" w:author="zhoujiaying (C)" w:date="2017-12-15T16:14:00Z"/>
          <w:rFonts w:ascii="Courier New" w:hAnsi="Courier New" w:cs="Courier New" w:eastAsiaTheme="minorEastAsia"/>
          <w:color w:val="333333"/>
          <w:sz w:val="20"/>
          <w:szCs w:val="24"/>
        </w:rPr>
      </w:pPr>
      <w:ins w:id="3533" w:author="zhoujiaying (C)" w:date="2017-12-15T16:14:00Z">
        <w:r>
          <w:rPr>
            <w:rFonts w:hint="eastAsia"/>
          </w:rPr>
          <w:t>当调用成功时，JSSDK将调用</w:t>
        </w:r>
      </w:ins>
      <w:ins w:id="3534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3535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</w:t>
        </w:r>
      </w:ins>
      <w:ins w:id="3536" w:author="zhoujiaying (C)" w:date="2017-12-15T16:1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根据type将对应的</w:t>
        </w:r>
      </w:ins>
      <w:ins w:id="3537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结果</w:t>
        </w:r>
      </w:ins>
      <w:ins w:id="3538" w:author="zhoujiaying (C)" w:date="2017-12-15T16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JSON字符串</w:t>
        </w:r>
      </w:ins>
      <w:ins w:id="3539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返回到</w:t>
        </w:r>
      </w:ins>
      <w:ins w:id="3540" w:author="zhoujiaying (C)" w:date="2017-12-15T16:1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3541" w:author="zhoujiaying (C)" w:date="2017-12-15T16:1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3542" w:author="zhoujiaying (C)" w:date="2017-12-15T16:14:00Z"/>
          <w:b/>
          <w:color w:val="00B050"/>
        </w:rPr>
      </w:pPr>
      <w:ins w:id="3543" w:author="zhoujiaying (C)" w:date="2017-12-15T16:1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544" w:author="zhoujiaying (C)" w:date="2017-12-15T16:14:00Z"/>
          <w:b/>
          <w:color w:val="00B050"/>
        </w:rPr>
      </w:pPr>
      <w:ins w:id="3545" w:author="zhoujiaying (C)" w:date="2017-12-15T16:14:00Z">
        <w:r>
          <w:rPr>
            <w:rFonts w:hint="eastAsia"/>
            <w:b/>
            <w:color w:val="00B050"/>
          </w:rPr>
          <w:t xml:space="preserve">  </w:t>
        </w:r>
      </w:ins>
      <w:ins w:id="3546" w:author="zhoujiaying (C)" w:date="2017-12-15T16:19:00Z">
        <w:r>
          <w:rPr>
            <w:b/>
            <w:color w:val="00B050"/>
          </w:rPr>
          <w:t>“resultStr”</w:t>
        </w:r>
      </w:ins>
    </w:p>
    <w:p>
      <w:pPr>
        <w:pStyle w:val="51"/>
        <w:ind w:firstLine="643"/>
        <w:rPr>
          <w:ins w:id="3547" w:author="zhoujiaying (C)" w:date="2017-12-15T16:14:00Z"/>
          <w:b/>
          <w:color w:val="00B050"/>
        </w:rPr>
      </w:pPr>
      <w:ins w:id="3548" w:author="zhoujiaying (C)" w:date="2017-12-15T16:1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549" w:author="zhoujiaying (C)" w:date="2017-12-15T16:14:00Z"/>
        </w:rPr>
      </w:pPr>
      <w:ins w:id="3550" w:author="zhoujiaying (C)" w:date="2017-12-15T16:14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3551" w:author="zhoujiaying (C)" w:date="2017-12-15T16:14:00Z"/>
          <w:b/>
          <w:color w:val="00B050"/>
        </w:rPr>
      </w:pPr>
      <w:ins w:id="3552" w:author="zhoujiaying (C)" w:date="2017-12-15T16:1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553" w:author="zhoujiaying (C)" w:date="2017-12-15T16:14:00Z"/>
          <w:b/>
          <w:color w:val="00B050"/>
        </w:rPr>
      </w:pPr>
      <w:ins w:id="3554" w:author="zhoujiaying (C)" w:date="2017-12-15T16:14:00Z">
        <w:r>
          <w:rPr>
            <w:rFonts w:hint="eastAsia"/>
            <w:b/>
            <w:color w:val="00B050"/>
          </w:rPr>
          <w:t xml:space="preserve">  </w:t>
        </w:r>
      </w:ins>
      <w:ins w:id="3555" w:author="zhoujiaying (C)" w:date="2017-12-15T16:14:00Z">
        <w:r>
          <w:rPr>
            <w:b/>
            <w:color w:val="00B050"/>
          </w:rPr>
          <w:t xml:space="preserve">"errcode": </w:t>
        </w:r>
      </w:ins>
      <w:ins w:id="3556" w:author="zhoujiaying (C)" w:date="2017-12-15T16:14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3557" w:author="zhoujiaying (C)" w:date="2017-12-15T16:14:00Z"/>
          <w:b/>
          <w:color w:val="00B050"/>
        </w:rPr>
      </w:pPr>
      <w:ins w:id="3558" w:author="zhoujiaying (C)" w:date="2017-12-15T16:1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559" w:author="zhoujiaying (C)" w:date="2017-12-15T16:14:00Z"/>
        </w:rPr>
      </w:pPr>
      <w:ins w:id="3560" w:author="zhoujiaying (C)" w:date="2017-12-15T16:14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3561" w:author="zhoujiaying (C)" w:date="2017-12-15T16:14:00Z"/>
        </w:rPr>
      </w:pPr>
      <w:ins w:id="3562" w:author="zhoujiaying (C)" w:date="2017-12-15T16:14:00Z">
        <w:r>
          <w:rPr>
            <w:rFonts w:hint="eastAsia"/>
          </w:rPr>
          <w:t>如果数据校验失败，返回</w:t>
        </w:r>
      </w:ins>
      <w:ins w:id="3563" w:author="zhoujiaying (C)" w:date="2017-12-15T16:14:00Z">
        <w:r>
          <w:rPr/>
          <w:fldChar w:fldCharType="begin"/>
        </w:r>
      </w:ins>
      <w:ins w:id="3564" w:author="zhoujiaying (C)" w:date="2017-12-15T16:14:00Z">
        <w:r>
          <w:rPr/>
          <w:instrText xml:space="preserve"> HYPERLINK \l "_异常错误码描述_2" </w:instrText>
        </w:r>
      </w:ins>
      <w:ins w:id="3565" w:author="zhoujiaying (C)" w:date="2017-12-15T16:14:00Z">
        <w:r>
          <w:rPr/>
          <w:fldChar w:fldCharType="separate"/>
        </w:r>
      </w:ins>
      <w:ins w:id="3566" w:author="zhoujiaying (C)" w:date="2017-12-15T16:14:00Z">
        <w:r>
          <w:rPr>
            <w:rStyle w:val="26"/>
            <w:rFonts w:hint="eastAsia"/>
          </w:rPr>
          <w:t>HILINK_VALIDATE_ERR</w:t>
        </w:r>
      </w:ins>
      <w:ins w:id="3567" w:author="zhoujiaying (C)" w:date="2017-12-15T16:14:00Z">
        <w:r>
          <w:rPr>
            <w:rStyle w:val="26"/>
          </w:rPr>
          <w:fldChar w:fldCharType="end"/>
        </w:r>
      </w:ins>
      <w:ins w:id="3568" w:author="zhoujiaying (C)" w:date="2017-12-15T16:14:00Z">
        <w:r>
          <w:rPr>
            <w:rFonts w:hint="eastAsia"/>
          </w:rPr>
          <w:t>；</w:t>
        </w:r>
      </w:ins>
    </w:p>
    <w:p>
      <w:pPr>
        <w:pStyle w:val="4"/>
        <w:rPr>
          <w:ins w:id="3569" w:author="zhoujiaying (C)" w:date="2017-12-15T16:14:00Z"/>
        </w:rPr>
      </w:pPr>
      <w:ins w:id="3570" w:author="zhoujiaying (C)" w:date="2017-12-15T16:14:00Z">
        <w:r>
          <w:rPr>
            <w:rFonts w:hint="eastAsia"/>
          </w:rPr>
          <w:t>如果设备不在线，返回</w:t>
        </w:r>
      </w:ins>
      <w:ins w:id="3571" w:author="zhoujiaying (C)" w:date="2017-12-15T16:14:00Z">
        <w:r>
          <w:rPr/>
          <w:fldChar w:fldCharType="begin"/>
        </w:r>
      </w:ins>
      <w:ins w:id="3572" w:author="zhoujiaying (C)" w:date="2017-12-15T16:14:00Z">
        <w:r>
          <w:rPr/>
          <w:instrText xml:space="preserve"> HYPERLINK \l "_异常错误码描述_2" </w:instrText>
        </w:r>
      </w:ins>
      <w:ins w:id="3573" w:author="zhoujiaying (C)" w:date="2017-12-15T16:14:00Z">
        <w:r>
          <w:rPr/>
          <w:fldChar w:fldCharType="separate"/>
        </w:r>
      </w:ins>
      <w:ins w:id="3574" w:author="zhoujiaying (C)" w:date="2017-12-15T16:14:00Z">
        <w:r>
          <w:rPr>
            <w:rStyle w:val="26"/>
            <w:rFonts w:hint="eastAsia"/>
          </w:rPr>
          <w:t>HILINK_DEV_OFFLINE</w:t>
        </w:r>
      </w:ins>
      <w:ins w:id="3575" w:author="zhoujiaying (C)" w:date="2017-12-15T16:14:00Z">
        <w:r>
          <w:rPr>
            <w:rStyle w:val="26"/>
          </w:rPr>
          <w:fldChar w:fldCharType="end"/>
        </w:r>
      </w:ins>
      <w:ins w:id="3576" w:author="zhoujiaying (C)" w:date="2017-12-15T16:14:00Z">
        <w:r>
          <w:rPr>
            <w:rFonts w:hint="eastAsia"/>
          </w:rPr>
          <w:t>；</w:t>
        </w:r>
      </w:ins>
    </w:p>
    <w:p>
      <w:pPr>
        <w:rPr>
          <w:ins w:id="3577" w:author="zhoujiaying (C)" w:date="2018-01-03T11:04:00Z"/>
        </w:rPr>
      </w:pPr>
      <w:ins w:id="3578" w:author="zhoujiaying (C)" w:date="2017-12-15T16:14:00Z">
        <w:r>
          <w:rPr>
            <w:rFonts w:hint="eastAsia"/>
          </w:rPr>
          <w:t>如果设备响应超时，返回</w:t>
        </w:r>
      </w:ins>
      <w:ins w:id="3579" w:author="zhoujiaying (C)" w:date="2017-12-15T16:14:00Z">
        <w:r>
          <w:rPr/>
          <w:fldChar w:fldCharType="begin"/>
        </w:r>
      </w:ins>
      <w:ins w:id="3580" w:author="zhoujiaying (C)" w:date="2017-12-15T16:14:00Z">
        <w:r>
          <w:rPr/>
          <w:instrText xml:space="preserve"> HYPERLINK \l "_异常错误码描述_2" </w:instrText>
        </w:r>
      </w:ins>
      <w:ins w:id="3581" w:author="zhoujiaying (C)" w:date="2017-12-15T16:14:00Z">
        <w:r>
          <w:rPr/>
          <w:fldChar w:fldCharType="separate"/>
        </w:r>
      </w:ins>
      <w:ins w:id="3582" w:author="zhoujiaying (C)" w:date="2017-12-15T16:14:00Z">
        <w:r>
          <w:rPr>
            <w:rStyle w:val="26"/>
            <w:rFonts w:hint="eastAsia"/>
          </w:rPr>
          <w:t>HILINK_DEV_TIMEOUT</w:t>
        </w:r>
      </w:ins>
      <w:ins w:id="3583" w:author="zhoujiaying (C)" w:date="2017-12-15T16:14:00Z">
        <w:r>
          <w:rPr>
            <w:rStyle w:val="26"/>
          </w:rPr>
          <w:fldChar w:fldCharType="end"/>
        </w:r>
      </w:ins>
      <w:ins w:id="3584" w:author="zhoujiaying (C)" w:date="2017-12-15T16:14:00Z">
        <w:r>
          <w:rPr>
            <w:rFonts w:hint="eastAsia"/>
          </w:rPr>
          <w:t>。</w:t>
        </w:r>
      </w:ins>
    </w:p>
    <w:p>
      <w:pPr>
        <w:pStyle w:val="5"/>
        <w:numPr>
          <w:ilvl w:val="2"/>
          <w:numId w:val="1"/>
        </w:numPr>
        <w:tabs>
          <w:tab w:val="left" w:pos="1134"/>
          <w:tab w:val="clear" w:pos="567"/>
        </w:tabs>
        <w:ind w:left="1134"/>
        <w:rPr>
          <w:ins w:id="3586" w:author="zhoujiaying (C)" w:date="2018-01-03T11:04:00Z"/>
        </w:rPr>
        <w:pPrChange w:id="3585" w:author="zhoujiaying (C)" w:date="2018-01-03T11:04:00Z">
          <w:pPr>
            <w:pStyle w:val="5"/>
            <w:numPr>
              <w:ilvl w:val="2"/>
              <w:numId w:val="9"/>
            </w:numPr>
          </w:pPr>
        </w:pPrChange>
      </w:pPr>
      <w:ins w:id="3587" w:author="zhoujiaying (C)" w:date="2018-01-03T11:04:00Z">
        <w:bookmarkStart w:id="44" w:name="_Toc515099360"/>
        <w:r>
          <w:rPr>
            <w:rFonts w:hint="eastAsia"/>
          </w:rPr>
          <w:t>退出设备</w:t>
        </w:r>
      </w:ins>
      <w:ins w:id="3588" w:author="zhoujiaying (C)" w:date="2018-01-03T11:04:00Z">
        <w:r>
          <w:rPr/>
          <w:t>页面</w:t>
        </w:r>
        <w:bookmarkEnd w:id="44"/>
      </w:ins>
    </w:p>
    <w:p>
      <w:pPr>
        <w:pStyle w:val="4"/>
        <w:rPr>
          <w:ins w:id="3589" w:author="zhoujiaying (C)" w:date="2018-01-03T11:04:00Z"/>
        </w:rPr>
      </w:pPr>
      <w:ins w:id="3590" w:author="zhoujiaying (C)" w:date="2018-01-03T11:04:00Z">
        <w:r>
          <w:rPr>
            <w:rFonts w:hint="eastAsia"/>
          </w:rPr>
          <w:t>当需要退出</w:t>
        </w:r>
      </w:ins>
      <w:ins w:id="3591" w:author="zhoujiaying (C)" w:date="2018-01-03T11:04:00Z">
        <w:r>
          <w:rPr/>
          <w:t>当前设备页面时</w:t>
        </w:r>
      </w:ins>
      <w:ins w:id="3592" w:author="zhoujiaying (C)" w:date="2018-01-03T11:04:00Z">
        <w:r>
          <w:rPr>
            <w:rFonts w:hint="eastAsia"/>
          </w:rPr>
          <w:t>，WEB中</w:t>
        </w:r>
      </w:ins>
      <w:ins w:id="3593" w:author="zhoujiaying (C)" w:date="2018-01-03T11:04:00Z">
        <w:r>
          <w:rPr/>
          <w:t>调用</w:t>
        </w:r>
      </w:ins>
      <w:ins w:id="3594" w:author="zhoujiaying (C)" w:date="2018-01-03T11:04:00Z">
        <w:r>
          <w:rPr>
            <w:rFonts w:hint="eastAsia"/>
          </w:rPr>
          <w:t>js</w:t>
        </w:r>
      </w:ins>
      <w:ins w:id="3595" w:author="zhoujiaying (C)" w:date="2018-01-03T11:04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596" w:author="zhoujiaying (C)" w:date="2018-01-03T11:04:00Z"/>
          <w:rFonts w:ascii="Courier New" w:hAnsi="Courier New" w:cs="Courier New" w:eastAsiaTheme="minorEastAsia"/>
          <w:color w:val="333333"/>
          <w:sz w:val="20"/>
          <w:szCs w:val="24"/>
          <w:rPrChange w:id="3597" w:author="zhoujiaying (C)" w:date="2018-01-03T11:05:00Z">
            <w:rPr>
              <w:ins w:id="3598" w:author="zhoujiaying (C)" w:date="2018-01-03T11:04:00Z"/>
              <w:rFonts w:ascii="Courier New" w:hAnsi="Courier New" w:eastAsia="Times New Roman" w:cs="Courier New"/>
              <w:color w:val="333333"/>
              <w:sz w:val="20"/>
              <w:szCs w:val="24"/>
            </w:rPr>
          </w:rPrChange>
        </w:rPr>
      </w:pPr>
      <w:ins w:id="3599" w:author="zhoujiaying (C)" w:date="2018-01-03T11:0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3600" w:author="zhoujiaying (C)" w:date="2018-01-03T11:04:00Z">
        <w:r>
          <w:rPr/>
          <w:t xml:space="preserve"> </w:t>
        </w:r>
      </w:ins>
      <w:ins w:id="3601" w:author="zhoujiaying (C)" w:date="2018-01-03T11:0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finishDeviceActivity</w:t>
        </w:r>
      </w:ins>
      <w:ins w:id="3602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3603" w:author="zhoujiaying (C)" w:date="2018-01-03T11:0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  <w:ins w:id="3604" w:author="zhoujiaying (C)" w:date="2018-01-03T11:0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3606" w:author="zhoujiaying (C)" w:date="2018-01-03T11:05:00Z"/>
        </w:rPr>
        <w:pPrChange w:id="3605" w:author="zhoujiaying (C)" w:date="2018-01-03T11:05:00Z">
          <w:pPr/>
        </w:pPrChange>
      </w:pPr>
      <w:ins w:id="3607" w:author="zhoujiaying (C)" w:date="2018-01-03T11:04:00Z">
        <w:r>
          <w:rPr>
            <w:rFonts w:hint="eastAsia"/>
          </w:rPr>
          <w:t>【回应】：</w:t>
        </w:r>
      </w:ins>
    </w:p>
    <w:p>
      <w:pPr>
        <w:pStyle w:val="4"/>
        <w:rPr>
          <w:ins w:id="3609" w:author="zhoujiaying (C)" w:date="2018-01-03T11:05:00Z"/>
        </w:rPr>
        <w:pPrChange w:id="3608" w:author="zhoujiaying (C)" w:date="2018-01-03T11:05:00Z">
          <w:pPr/>
        </w:pPrChange>
      </w:pPr>
      <w:ins w:id="3610" w:author="zhoujiaying (C)" w:date="2018-01-03T11:05:00Z">
        <w:r>
          <w:rPr>
            <w:rFonts w:hint="eastAsia"/>
          </w:rPr>
          <w:t>该</w:t>
        </w:r>
      </w:ins>
      <w:ins w:id="3611" w:author="zhoujiaying (C)" w:date="2018-01-03T11:05:00Z">
        <w:r>
          <w:rPr/>
          <w:t>函数</w:t>
        </w:r>
      </w:ins>
      <w:ins w:id="3612" w:author="zhoujiaying (C)" w:date="2018-01-03T11:05:00Z">
        <w:r>
          <w:rPr>
            <w:rFonts w:hint="eastAsia"/>
          </w:rPr>
          <w:t>无需</w:t>
        </w:r>
      </w:ins>
      <w:ins w:id="3613" w:author="zhoujiaying (C)" w:date="2018-01-03T11:05:00Z">
        <w:r>
          <w:rPr/>
          <w:t>返回。</w:t>
        </w:r>
      </w:ins>
    </w:p>
    <w:p>
      <w:pPr>
        <w:pStyle w:val="5"/>
        <w:numPr>
          <w:ilvl w:val="2"/>
          <w:numId w:val="1"/>
        </w:numPr>
        <w:tabs>
          <w:tab w:val="left" w:pos="1134"/>
          <w:tab w:val="clear" w:pos="567"/>
        </w:tabs>
        <w:ind w:left="1134"/>
        <w:rPr>
          <w:ins w:id="3615" w:author="zhoujiaying (C)" w:date="2018-01-03T11:05:00Z"/>
        </w:rPr>
        <w:pPrChange w:id="3614" w:author="zhoujiaying (C)" w:date="2018-01-03T11:05:00Z">
          <w:pPr>
            <w:pStyle w:val="5"/>
            <w:numPr>
              <w:ilvl w:val="2"/>
              <w:numId w:val="10"/>
            </w:numPr>
          </w:pPr>
        </w:pPrChange>
      </w:pPr>
      <w:ins w:id="3616" w:author="zhoujiaying (C)" w:date="2018-01-03T11:06:00Z">
        <w:bookmarkStart w:id="45" w:name="_Toc515099361"/>
        <w:r>
          <w:rPr>
            <w:rFonts w:hint="eastAsia"/>
          </w:rPr>
          <w:t>删除当前</w:t>
        </w:r>
      </w:ins>
      <w:ins w:id="3617" w:author="zhoujiaying (C)" w:date="2018-01-03T11:06:00Z">
        <w:r>
          <w:rPr/>
          <w:t>设备</w:t>
        </w:r>
        <w:bookmarkEnd w:id="45"/>
      </w:ins>
    </w:p>
    <w:p>
      <w:pPr>
        <w:pStyle w:val="4"/>
        <w:rPr>
          <w:ins w:id="3618" w:author="zhoujiaying (C)" w:date="2018-01-03T11:05:00Z"/>
        </w:rPr>
      </w:pPr>
      <w:ins w:id="3619" w:author="zhoujiaying (C)" w:date="2018-01-03T11:05:00Z">
        <w:r>
          <w:rPr>
            <w:rFonts w:hint="eastAsia"/>
          </w:rPr>
          <w:t>当需要</w:t>
        </w:r>
      </w:ins>
      <w:ins w:id="3620" w:author="zhoujiaying (C)" w:date="2018-01-03T11:06:00Z">
        <w:r>
          <w:rPr>
            <w:rFonts w:hint="eastAsia"/>
          </w:rPr>
          <w:t>删除</w:t>
        </w:r>
      </w:ins>
      <w:ins w:id="3621" w:author="zhoujiaying (C)" w:date="2018-01-03T11:06:00Z">
        <w:r>
          <w:rPr/>
          <w:t>当前设备</w:t>
        </w:r>
      </w:ins>
      <w:ins w:id="3622" w:author="zhoujiaying (C)" w:date="2018-01-03T11:05:00Z">
        <w:r>
          <w:rPr>
            <w:rFonts w:hint="eastAsia"/>
          </w:rPr>
          <w:t>时，WEB中</w:t>
        </w:r>
      </w:ins>
      <w:ins w:id="3623" w:author="zhoujiaying (C)" w:date="2018-01-03T11:05:00Z">
        <w:r>
          <w:rPr/>
          <w:t>调用</w:t>
        </w:r>
      </w:ins>
      <w:ins w:id="3624" w:author="zhoujiaying (C)" w:date="2018-01-03T11:05:00Z">
        <w:r>
          <w:rPr>
            <w:rFonts w:hint="eastAsia"/>
          </w:rPr>
          <w:t>js</w:t>
        </w:r>
      </w:ins>
      <w:ins w:id="3625" w:author="zhoujiaying (C)" w:date="2018-01-03T11:05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626" w:author="zhoujiaying (C)" w:date="2018-01-03T11:05:00Z"/>
          <w:rFonts w:ascii="Courier New" w:hAnsi="Courier New" w:cs="Courier New" w:eastAsiaTheme="minorEastAsia"/>
          <w:color w:val="333333"/>
          <w:sz w:val="20"/>
          <w:szCs w:val="24"/>
        </w:rPr>
      </w:pPr>
      <w:ins w:id="3627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3628" w:author="zhoujiaying (C)" w:date="2018-01-03T11:05:00Z">
        <w:r>
          <w:rPr/>
          <w:t xml:space="preserve"> </w:t>
        </w:r>
      </w:ins>
      <w:ins w:id="3629" w:author="zhoujiaying (C)" w:date="2018-01-03T11:06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deleteDevice</w:t>
        </w:r>
      </w:ins>
      <w:ins w:id="3630" w:author="zhoujiaying (C)" w:date="2018-01-03T11:0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3631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27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3632" w:author="zhoujiaying (C)" w:date="2018-01-03T11:05:00Z"/>
          <w:rFonts w:ascii="Courier New" w:hAnsi="Courier New" w:cs="Courier New" w:eastAsiaTheme="minorEastAsia"/>
          <w:color w:val="333333"/>
          <w:sz w:val="16"/>
          <w:szCs w:val="24"/>
        </w:rPr>
      </w:pPr>
      <w:ins w:id="3633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3634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3635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3636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637" w:author="zhoujiaying (C)" w:date="2018-01-03T11:06:00Z">
        <w:r>
          <w:rPr/>
          <w:t xml:space="preserve"> </w:t>
        </w:r>
      </w:ins>
      <w:ins w:id="3638" w:author="zhoujiaying (C)" w:date="2018-01-03T11:0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isAssociate</w:t>
        </w:r>
      </w:ins>
      <w:ins w:id="3639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3640" w:author="zhoujiaying (C)" w:date="2018-01-03T11:0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3641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3642" w:author="zhoujiaying (C)" w:date="2018-01-03T11:0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3643" w:author="zhoujiaying (C)" w:date="2018-01-03T11:0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是否</w:t>
        </w:r>
      </w:ins>
      <w:ins w:id="3644" w:author="zhoujiaying (C)" w:date="2018-01-03T11:0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删除设备</w:t>
        </w:r>
      </w:ins>
      <w:ins w:id="3645" w:author="zhoujiaying (C)" w:date="2018-01-03T11:0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下挂关联设备，目前只有桥设备用到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646" w:author="zhoujiaying (C)" w:date="2018-01-03T11:05:00Z"/>
          <w:rFonts w:ascii="Courier New" w:hAnsi="Courier New" w:eastAsia="Times New Roman" w:cs="Courier New"/>
          <w:color w:val="333333"/>
          <w:sz w:val="20"/>
          <w:szCs w:val="24"/>
        </w:rPr>
      </w:pPr>
      <w:ins w:id="3647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3648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3649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650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3651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652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3653" w:author="zhoujiaying (C)" w:date="2018-01-03T11:0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3654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3655" w:author="zhoujiaying (C)" w:date="2018-01-03T11:0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656" w:author="zhoujiaying (C)" w:date="2018-01-03T11:05:00Z"/>
          <w:rFonts w:ascii="Courier New" w:hAnsi="Courier New" w:eastAsia="Times New Roman" w:cs="Courier New"/>
          <w:color w:val="333333"/>
          <w:sz w:val="20"/>
          <w:szCs w:val="24"/>
        </w:rPr>
      </w:pPr>
      <w:ins w:id="3657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3658" w:author="zhoujiaying (C)" w:date="2018-01-03T11:05:00Z"/>
        </w:rPr>
      </w:pPr>
      <w:ins w:id="3659" w:author="zhoujiaying (C)" w:date="2018-01-03T11:05:00Z">
        <w:r>
          <w:rPr>
            <w:rFonts w:hint="eastAsia"/>
          </w:rPr>
          <w:t>【回应】：</w:t>
        </w:r>
      </w:ins>
    </w:p>
    <w:p>
      <w:pPr>
        <w:pStyle w:val="4"/>
        <w:rPr>
          <w:ins w:id="3660" w:author="zhoujiaying (C)" w:date="2018-01-03T11:05:00Z"/>
          <w:rFonts w:ascii="Courier New" w:hAnsi="Courier New" w:cs="Courier New" w:eastAsiaTheme="minorEastAsia"/>
          <w:color w:val="333333"/>
          <w:sz w:val="20"/>
          <w:szCs w:val="24"/>
        </w:rPr>
      </w:pPr>
      <w:ins w:id="3661" w:author="zhoujiaying (C)" w:date="2018-01-03T11:05:00Z">
        <w:r>
          <w:rPr>
            <w:rFonts w:hint="eastAsia"/>
          </w:rPr>
          <w:t>当调用成功时，JSSDK将调用</w:t>
        </w:r>
      </w:ins>
      <w:ins w:id="3662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3663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3664" w:author="zhoujiaying (C)" w:date="2018-01-03T11:0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3665" w:author="zhoujiaying (C)" w:date="2018-01-03T11:0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3666" w:author="zhoujiaying (C)" w:date="2018-01-03T11:05:00Z"/>
          <w:b/>
          <w:color w:val="00B050"/>
        </w:rPr>
      </w:pPr>
      <w:ins w:id="3667" w:author="zhoujiaying (C)" w:date="2018-01-03T11:0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668" w:author="zhoujiaying (C)" w:date="2018-01-03T11:05:00Z"/>
          <w:b/>
          <w:color w:val="00B050"/>
        </w:rPr>
      </w:pPr>
      <w:ins w:id="3669" w:author="zhoujiaying (C)" w:date="2018-01-03T11:05:00Z">
        <w:r>
          <w:rPr>
            <w:rFonts w:hint="eastAsia"/>
            <w:b/>
            <w:color w:val="00B050"/>
          </w:rPr>
          <w:t xml:space="preserve">  </w:t>
        </w:r>
      </w:ins>
      <w:ins w:id="3670" w:author="zhoujiaying (C)" w:date="2018-01-03T11:05:00Z">
        <w:r>
          <w:rPr>
            <w:b/>
            <w:color w:val="00B050"/>
          </w:rPr>
          <w:t xml:space="preserve">"errcode": </w:t>
        </w:r>
      </w:ins>
      <w:ins w:id="3671" w:author="zhoujiaying (C)" w:date="2018-01-03T11:05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3672" w:author="zhoujiaying (C)" w:date="2018-01-03T11:05:00Z"/>
          <w:b/>
          <w:color w:val="00B050"/>
        </w:rPr>
      </w:pPr>
      <w:ins w:id="3673" w:author="zhoujiaying (C)" w:date="2018-01-03T11:0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674" w:author="zhoujiaying (C)" w:date="2018-01-03T11:05:00Z"/>
        </w:rPr>
      </w:pPr>
      <w:ins w:id="3675" w:author="zhoujiaying (C)" w:date="2018-01-03T11:05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3676" w:author="zhoujiaying (C)" w:date="2018-01-03T11:05:00Z"/>
          <w:b/>
          <w:color w:val="00B050"/>
        </w:rPr>
      </w:pPr>
      <w:ins w:id="3677" w:author="zhoujiaying (C)" w:date="2018-01-03T11:0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678" w:author="zhoujiaying (C)" w:date="2018-01-03T11:05:00Z"/>
          <w:b/>
          <w:color w:val="00B050"/>
        </w:rPr>
      </w:pPr>
      <w:ins w:id="3679" w:author="zhoujiaying (C)" w:date="2018-01-03T11:05:00Z">
        <w:r>
          <w:rPr>
            <w:rFonts w:hint="eastAsia"/>
            <w:b/>
            <w:color w:val="00B050"/>
          </w:rPr>
          <w:t xml:space="preserve">  </w:t>
        </w:r>
      </w:ins>
      <w:ins w:id="3680" w:author="zhoujiaying (C)" w:date="2018-01-03T11:05:00Z">
        <w:r>
          <w:rPr>
            <w:b/>
            <w:color w:val="00B050"/>
          </w:rPr>
          <w:t xml:space="preserve">"errcode": </w:t>
        </w:r>
      </w:ins>
      <w:ins w:id="3681" w:author="zhoujiaying (C)" w:date="2018-01-03T11:05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3682" w:author="zhoujiaying (C)" w:date="2018-01-03T11:05:00Z"/>
          <w:b/>
          <w:color w:val="00B050"/>
        </w:rPr>
      </w:pPr>
      <w:ins w:id="3683" w:author="zhoujiaying (C)" w:date="2018-01-03T11:0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684" w:author="zhoujiaying (C)" w:date="2018-01-03T11:05:00Z"/>
        </w:rPr>
      </w:pPr>
      <w:ins w:id="3685" w:author="zhoujiaying (C)" w:date="2018-01-03T11:05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3686" w:author="zhoujiaying (C)" w:date="2018-01-03T11:05:00Z"/>
        </w:rPr>
      </w:pPr>
      <w:ins w:id="3687" w:author="zhoujiaying (C)" w:date="2018-01-03T11:05:00Z">
        <w:r>
          <w:rPr>
            <w:rFonts w:hint="eastAsia"/>
          </w:rPr>
          <w:t>如果数据校验失败，返回</w:t>
        </w:r>
      </w:ins>
      <w:ins w:id="3688" w:author="zhoujiaying (C)" w:date="2018-01-03T11:05:00Z">
        <w:r>
          <w:rPr/>
          <w:fldChar w:fldCharType="begin"/>
        </w:r>
      </w:ins>
      <w:ins w:id="3689" w:author="zhoujiaying (C)" w:date="2018-01-03T11:05:00Z">
        <w:r>
          <w:rPr/>
          <w:instrText xml:space="preserve"> HYPERLINK \l "_异常错误码描述_2" </w:instrText>
        </w:r>
      </w:ins>
      <w:ins w:id="3690" w:author="zhoujiaying (C)" w:date="2018-01-03T11:05:00Z">
        <w:r>
          <w:rPr/>
          <w:fldChar w:fldCharType="separate"/>
        </w:r>
      </w:ins>
      <w:ins w:id="3691" w:author="zhoujiaying (C)" w:date="2018-01-03T11:05:00Z">
        <w:r>
          <w:rPr>
            <w:rStyle w:val="26"/>
            <w:rFonts w:hint="eastAsia"/>
          </w:rPr>
          <w:t>HILINK_VALIDATE_ERR</w:t>
        </w:r>
      </w:ins>
      <w:ins w:id="3692" w:author="zhoujiaying (C)" w:date="2018-01-03T11:05:00Z">
        <w:r>
          <w:rPr>
            <w:rStyle w:val="26"/>
          </w:rPr>
          <w:fldChar w:fldCharType="end"/>
        </w:r>
      </w:ins>
      <w:ins w:id="3693" w:author="zhoujiaying (C)" w:date="2018-01-03T11:05:00Z">
        <w:r>
          <w:rPr>
            <w:rFonts w:hint="eastAsia"/>
          </w:rPr>
          <w:t>；</w:t>
        </w:r>
      </w:ins>
    </w:p>
    <w:p>
      <w:pPr>
        <w:pStyle w:val="4"/>
        <w:rPr>
          <w:ins w:id="3694" w:author="zhoujiaying (C)" w:date="2018-01-03T11:05:00Z"/>
        </w:rPr>
      </w:pPr>
      <w:ins w:id="3695" w:author="zhoujiaying (C)" w:date="2018-01-03T11:05:00Z">
        <w:r>
          <w:rPr>
            <w:rFonts w:hint="eastAsia"/>
          </w:rPr>
          <w:t>如果设备不在线，返回</w:t>
        </w:r>
      </w:ins>
      <w:ins w:id="3696" w:author="zhoujiaying (C)" w:date="2018-01-03T11:05:00Z">
        <w:r>
          <w:rPr/>
          <w:fldChar w:fldCharType="begin"/>
        </w:r>
      </w:ins>
      <w:ins w:id="3697" w:author="zhoujiaying (C)" w:date="2018-01-03T11:05:00Z">
        <w:r>
          <w:rPr/>
          <w:instrText xml:space="preserve"> HYPERLINK \l "_异常错误码描述_2" </w:instrText>
        </w:r>
      </w:ins>
      <w:ins w:id="3698" w:author="zhoujiaying (C)" w:date="2018-01-03T11:05:00Z">
        <w:r>
          <w:rPr/>
          <w:fldChar w:fldCharType="separate"/>
        </w:r>
      </w:ins>
      <w:ins w:id="3699" w:author="zhoujiaying (C)" w:date="2018-01-03T11:05:00Z">
        <w:r>
          <w:rPr>
            <w:rStyle w:val="26"/>
            <w:rFonts w:hint="eastAsia"/>
          </w:rPr>
          <w:t>HILINK_DEV_OFFLINE</w:t>
        </w:r>
      </w:ins>
      <w:ins w:id="3700" w:author="zhoujiaying (C)" w:date="2018-01-03T11:05:00Z">
        <w:r>
          <w:rPr>
            <w:rStyle w:val="26"/>
          </w:rPr>
          <w:fldChar w:fldCharType="end"/>
        </w:r>
      </w:ins>
      <w:ins w:id="3701" w:author="zhoujiaying (C)" w:date="2018-01-03T11:05:00Z">
        <w:r>
          <w:rPr>
            <w:rFonts w:hint="eastAsia"/>
          </w:rPr>
          <w:t>；</w:t>
        </w:r>
      </w:ins>
    </w:p>
    <w:p>
      <w:pPr>
        <w:pStyle w:val="4"/>
        <w:rPr>
          <w:ins w:id="3702" w:author="zhoujiaying (C)" w:date="2018-01-03T11:13:00Z"/>
        </w:rPr>
      </w:pPr>
      <w:ins w:id="3703" w:author="zhoujiaying (C)" w:date="2018-01-03T11:05:00Z">
        <w:r>
          <w:rPr>
            <w:rFonts w:hint="eastAsia"/>
          </w:rPr>
          <w:t>如果设备响应超时，返回</w:t>
        </w:r>
      </w:ins>
      <w:ins w:id="3704" w:author="zhoujiaying (C)" w:date="2018-01-03T11:05:00Z">
        <w:r>
          <w:rPr/>
          <w:fldChar w:fldCharType="begin"/>
        </w:r>
      </w:ins>
      <w:ins w:id="3705" w:author="zhoujiaying (C)" w:date="2018-01-03T11:05:00Z">
        <w:r>
          <w:rPr/>
          <w:instrText xml:space="preserve"> HYPERLINK \l "_异常错误码描述_2" </w:instrText>
        </w:r>
      </w:ins>
      <w:ins w:id="3706" w:author="zhoujiaying (C)" w:date="2018-01-03T11:05:00Z">
        <w:r>
          <w:rPr/>
          <w:fldChar w:fldCharType="separate"/>
        </w:r>
      </w:ins>
      <w:ins w:id="3707" w:author="zhoujiaying (C)" w:date="2018-01-03T11:05:00Z">
        <w:r>
          <w:rPr>
            <w:rStyle w:val="26"/>
            <w:rFonts w:hint="eastAsia"/>
          </w:rPr>
          <w:t>HILINK_DEV_TIMEOUT</w:t>
        </w:r>
      </w:ins>
      <w:ins w:id="3708" w:author="zhoujiaying (C)" w:date="2018-01-03T11:05:00Z">
        <w:r>
          <w:rPr>
            <w:rStyle w:val="26"/>
          </w:rPr>
          <w:fldChar w:fldCharType="end"/>
        </w:r>
      </w:ins>
      <w:ins w:id="3709" w:author="zhoujiaying (C)" w:date="2018-01-03T11:05:00Z">
        <w:r>
          <w:rPr>
            <w:rFonts w:hint="eastAsia"/>
          </w:rPr>
          <w:t>。</w:t>
        </w:r>
      </w:ins>
    </w:p>
    <w:p>
      <w:pPr>
        <w:pStyle w:val="4"/>
        <w:rPr>
          <w:ins w:id="3710" w:author="zhoujiaying (C)" w:date="2018-01-03T11:05:00Z"/>
          <w:color w:val="FF0000"/>
          <w:rPrChange w:id="3711" w:author="zhoujiaying (C)" w:date="2018-01-03T11:14:00Z">
            <w:rPr>
              <w:ins w:id="3712" w:author="zhoujiaying (C)" w:date="2018-01-03T11:05:00Z"/>
            </w:rPr>
          </w:rPrChange>
        </w:rPr>
      </w:pPr>
      <w:ins w:id="3713" w:author="zhoujiaying (C)" w:date="2018-01-03T11:13:00Z">
        <w:r>
          <w:rPr>
            <w:rFonts w:hint="eastAsia"/>
          </w:rPr>
          <w:t>如果</w:t>
        </w:r>
      </w:ins>
      <w:ins w:id="3714" w:author="zhoujiaying (C)" w:date="2018-01-03T11:13:00Z">
        <w:r>
          <w:rPr/>
          <w:t>无网络导致删除失败，返回</w:t>
        </w:r>
      </w:ins>
      <w:ins w:id="3715" w:author="zhoujiaying (C)" w:date="2018-01-03T11:14:00Z">
        <w:r>
          <w:rPr>
            <w:color w:val="000000"/>
            <w:sz w:val="18"/>
            <w:szCs w:val="18"/>
          </w:rPr>
          <w:t>HILINK_NO_NETWORK</w:t>
        </w:r>
      </w:ins>
    </w:p>
    <w:p>
      <w:pPr>
        <w:pStyle w:val="5"/>
        <w:numPr>
          <w:ilvl w:val="2"/>
          <w:numId w:val="1"/>
        </w:numPr>
        <w:rPr>
          <w:ins w:id="3717" w:author="zhoujiaying (C)" w:date="2018-01-03T11:15:00Z"/>
        </w:rPr>
        <w:pPrChange w:id="3716" w:author="zhoujiaying (C)" w:date="2018-01-03T11:15:00Z">
          <w:pPr>
            <w:pStyle w:val="5"/>
            <w:numPr>
              <w:ilvl w:val="2"/>
              <w:numId w:val="11"/>
            </w:numPr>
            <w:tabs>
              <w:tab w:val="left" w:pos="1134"/>
              <w:tab w:val="clear" w:pos="567"/>
            </w:tabs>
          </w:pPr>
        </w:pPrChange>
      </w:pPr>
      <w:ins w:id="3718" w:author="zhoujiaying (C)" w:date="2018-01-03T11:15:00Z">
        <w:bookmarkStart w:id="46" w:name="_Toc515099362"/>
        <w:r>
          <w:rPr>
            <w:rFonts w:hint="eastAsia"/>
          </w:rPr>
          <w:t>获取当前</w:t>
        </w:r>
      </w:ins>
      <w:ins w:id="3719" w:author="zhoujiaying (C)" w:date="2018-01-03T11:15:00Z">
        <w:r>
          <w:rPr/>
          <w:t>设备</w:t>
        </w:r>
      </w:ins>
      <w:ins w:id="3720" w:author="zhoujiaying (C)" w:date="2018-01-03T11:17:00Z">
        <w:r>
          <w:rPr>
            <w:rFonts w:hint="eastAsia"/>
          </w:rPr>
          <w:t>信息</w:t>
        </w:r>
        <w:bookmarkEnd w:id="46"/>
      </w:ins>
    </w:p>
    <w:p>
      <w:pPr>
        <w:pStyle w:val="4"/>
        <w:rPr>
          <w:ins w:id="3721" w:author="zhoujiaying (C)" w:date="2018-01-03T11:15:00Z"/>
        </w:rPr>
      </w:pPr>
      <w:ins w:id="3722" w:author="zhoujiaying (C)" w:date="2018-01-03T11:15:00Z">
        <w:r>
          <w:rPr>
            <w:rFonts w:hint="eastAsia"/>
          </w:rPr>
          <w:t>当需要获取</w:t>
        </w:r>
      </w:ins>
      <w:ins w:id="3723" w:author="zhoujiaying (C)" w:date="2018-01-03T11:15:00Z">
        <w:r>
          <w:rPr/>
          <w:t>当前设备</w:t>
        </w:r>
      </w:ins>
      <w:ins w:id="3724" w:author="zhoujiaying (C)" w:date="2018-01-03T11:15:00Z">
        <w:r>
          <w:rPr>
            <w:rFonts w:hint="eastAsia"/>
          </w:rPr>
          <w:t>信息时，WEB中</w:t>
        </w:r>
      </w:ins>
      <w:ins w:id="3725" w:author="zhoujiaying (C)" w:date="2018-01-03T11:15:00Z">
        <w:r>
          <w:rPr/>
          <w:t>调用</w:t>
        </w:r>
      </w:ins>
      <w:ins w:id="3726" w:author="zhoujiaying (C)" w:date="2018-01-03T11:15:00Z">
        <w:r>
          <w:rPr>
            <w:rFonts w:hint="eastAsia"/>
          </w:rPr>
          <w:t>js</w:t>
        </w:r>
      </w:ins>
      <w:ins w:id="3727" w:author="zhoujiaying (C)" w:date="2018-01-03T11:15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728" w:author="zhoujiaying (C)" w:date="2018-01-03T11:15:00Z"/>
          <w:rFonts w:ascii="Courier New" w:hAnsi="Courier New" w:cs="Courier New" w:eastAsiaTheme="minorEastAsia"/>
          <w:color w:val="333333"/>
          <w:sz w:val="20"/>
          <w:szCs w:val="24"/>
        </w:rPr>
      </w:pPr>
      <w:ins w:id="3729" w:author="zhoujiaying (C)" w:date="2018-01-03T11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3730" w:author="zhoujiaying (C)" w:date="2018-01-03T11:15:00Z">
        <w:r>
          <w:rPr/>
          <w:t xml:space="preserve"> </w:t>
        </w:r>
      </w:ins>
      <w:ins w:id="3731" w:author="zhoujiaying (C)" w:date="2018-01-03T11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getDeviceInfo</w:t>
        </w:r>
      </w:ins>
      <w:ins w:id="3732" w:author="zhoujiaying (C)" w:date="2018-01-03T11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733" w:author="zhoujiaying (C)" w:date="2018-01-03T11:15:00Z"/>
          <w:rFonts w:ascii="Courier New" w:hAnsi="Courier New" w:eastAsia="Times New Roman" w:cs="Courier New"/>
          <w:color w:val="333333"/>
          <w:sz w:val="20"/>
          <w:szCs w:val="24"/>
        </w:rPr>
      </w:pPr>
      <w:ins w:id="3734" w:author="zhoujiaying (C)" w:date="2018-01-03T11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3735" w:author="zhoujiaying (C)" w:date="2018-01-03T11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3736" w:author="zhoujiaying (C)" w:date="2018-01-03T11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3737" w:author="zhoujiaying (C)" w:date="2018-01-03T11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3738" w:author="zhoujiaying (C)" w:date="2018-01-03T11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739" w:author="zhoujiaying (C)" w:date="2018-01-03T11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3740" w:author="zhoujiaying (C)" w:date="2018-01-03T11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3741" w:author="zhoujiaying (C)" w:date="2018-01-03T11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3742" w:author="zhoujiaying (C)" w:date="2018-01-03T11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743" w:author="zhoujiaying (C)" w:date="2018-01-03T11:15:00Z"/>
          <w:rFonts w:ascii="Courier New" w:hAnsi="Courier New" w:eastAsia="Times New Roman" w:cs="Courier New"/>
          <w:color w:val="333333"/>
          <w:sz w:val="20"/>
          <w:szCs w:val="24"/>
        </w:rPr>
      </w:pPr>
      <w:ins w:id="3744" w:author="zhoujiaying (C)" w:date="2018-01-03T11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3745" w:author="zhoujiaying (C)" w:date="2018-01-03T11:15:00Z"/>
        </w:rPr>
      </w:pPr>
      <w:ins w:id="3746" w:author="zhoujiaying (C)" w:date="2018-01-03T11:15:00Z">
        <w:r>
          <w:rPr>
            <w:rFonts w:hint="eastAsia"/>
          </w:rPr>
          <w:t>【回应】：</w:t>
        </w:r>
      </w:ins>
    </w:p>
    <w:p>
      <w:pPr>
        <w:pStyle w:val="4"/>
        <w:rPr>
          <w:ins w:id="3747" w:author="zhoujiaying (C)" w:date="2018-01-03T11:15:00Z"/>
          <w:rFonts w:ascii="Courier New" w:hAnsi="Courier New" w:cs="Courier New" w:eastAsiaTheme="minorEastAsia"/>
          <w:color w:val="333333"/>
          <w:sz w:val="20"/>
          <w:szCs w:val="24"/>
        </w:rPr>
      </w:pPr>
      <w:ins w:id="3748" w:author="zhoujiaying (C)" w:date="2018-01-03T11:15:00Z">
        <w:r>
          <w:rPr>
            <w:rFonts w:hint="eastAsia"/>
          </w:rPr>
          <w:t>当调用成功时，JSSDK将调用</w:t>
        </w:r>
      </w:ins>
      <w:ins w:id="3749" w:author="zhoujiaying (C)" w:date="2018-01-03T11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3750" w:author="zhoujiaying (C)" w:date="2018-01-03T11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3751" w:author="zhoujiaying (C)" w:date="2018-01-03T11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3752" w:author="zhoujiaying (C)" w:date="2018-01-03T11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3753" w:author="zhoujiaying (C)" w:date="2018-01-03T11:15:00Z"/>
          <w:b/>
          <w:color w:val="00B050"/>
        </w:rPr>
      </w:pPr>
      <w:ins w:id="3754" w:author="zhoujiaying (C)" w:date="2018-01-03T11:1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755" w:author="zhoujiaying (C)" w:date="2018-01-03T11:22:00Z"/>
          <w:b/>
          <w:color w:val="00B050"/>
        </w:rPr>
      </w:pPr>
      <w:ins w:id="3756" w:author="zhoujiaying (C)" w:date="2018-01-03T11:15:00Z">
        <w:r>
          <w:rPr>
            <w:rFonts w:hint="eastAsia"/>
            <w:b/>
            <w:color w:val="00B050"/>
          </w:rPr>
          <w:t xml:space="preserve">  </w:t>
        </w:r>
      </w:ins>
      <w:ins w:id="3757" w:author="zhoujiaying (C)" w:date="2018-01-03T11:23:00Z">
        <w:r>
          <w:rPr>
            <w:b/>
            <w:color w:val="00B050"/>
          </w:rPr>
          <w:t>“</w:t>
        </w:r>
      </w:ins>
      <w:ins w:id="3758" w:author="zhoujiaying (C)" w:date="2018-01-03T11:22:00Z">
        <w:r>
          <w:rPr>
            <w:rFonts w:hint="eastAsia"/>
            <w:b/>
            <w:color w:val="00B050"/>
          </w:rPr>
          <w:t>deviceId</w:t>
        </w:r>
      </w:ins>
      <w:ins w:id="3759" w:author="zhoujiaying (C)" w:date="2018-01-03T11:23:00Z">
        <w:r>
          <w:rPr>
            <w:b/>
            <w:color w:val="00B050"/>
          </w:rPr>
          <w:t>”:”</w:t>
        </w:r>
      </w:ins>
      <w:ins w:id="3760" w:author="zhoujiaying (C)" w:date="2018-01-03T11:22:00Z">
        <w:r>
          <w:rPr>
            <w:rFonts w:hint="eastAsia"/>
            <w:b/>
            <w:color w:val="00B050"/>
          </w:rPr>
          <w:t>479******************************443</w:t>
        </w:r>
      </w:ins>
      <w:ins w:id="3761" w:author="zhoujiaying (C)" w:date="2018-01-03T11:23:00Z">
        <w:r>
          <w:rPr>
            <w:b/>
            <w:color w:val="00B050"/>
          </w:rPr>
          <w:t>”</w:t>
        </w:r>
      </w:ins>
      <w:ins w:id="3762" w:author="zhoujiaying (C)" w:date="2018-01-03T11:24:00Z">
        <w:r>
          <w:rPr>
            <w:b/>
            <w:color w:val="00B050"/>
          </w:rPr>
          <w:t>,</w:t>
        </w:r>
      </w:ins>
    </w:p>
    <w:p>
      <w:pPr>
        <w:pStyle w:val="51"/>
        <w:ind w:firstLine="880" w:firstLineChars="548"/>
        <w:rPr>
          <w:ins w:id="3764" w:author="zhoujiaying (C)" w:date="2018-01-03T11:22:00Z"/>
          <w:b/>
          <w:color w:val="00B050"/>
        </w:rPr>
        <w:pPrChange w:id="3763" w:author="zhoujiaying (C)" w:date="2018-01-03T11:24:00Z">
          <w:pPr>
            <w:pStyle w:val="51"/>
            <w:ind w:firstLine="643"/>
          </w:pPr>
        </w:pPrChange>
      </w:pPr>
      <w:ins w:id="3765" w:author="zhoujiaying (C)" w:date="2018-01-03T11:24:00Z">
        <w:r>
          <w:rPr>
            <w:b/>
            <w:color w:val="00B050"/>
          </w:rPr>
          <w:t>“</w:t>
        </w:r>
      </w:ins>
      <w:ins w:id="3766" w:author="zhoujiaying (C)" w:date="2018-01-03T11:22:00Z">
        <w:r>
          <w:rPr>
            <w:rFonts w:hint="eastAsia"/>
            <w:b/>
            <w:color w:val="00B050"/>
          </w:rPr>
          <w:t>devName</w:t>
        </w:r>
      </w:ins>
      <w:ins w:id="3767" w:author="zhoujiaying (C)" w:date="2018-01-03T11:24:00Z">
        <w:r>
          <w:rPr>
            <w:b/>
            <w:color w:val="00B050"/>
          </w:rPr>
          <w:t>”:”</w:t>
        </w:r>
      </w:ins>
      <w:ins w:id="3768" w:author="zhoujiaying (C)" w:date="2018-01-03T11:22:00Z">
        <w:r>
          <w:rPr>
            <w:rFonts w:hint="eastAsia"/>
            <w:b/>
            <w:color w:val="00B050"/>
          </w:rPr>
          <w:t>摇控器(8)</w:t>
        </w:r>
      </w:ins>
      <w:ins w:id="3769" w:author="zhoujiaying (C)" w:date="2018-01-03T11:24:00Z">
        <w:r>
          <w:rPr>
            <w:b/>
            <w:color w:val="00B050"/>
          </w:rPr>
          <w:t>”,</w:t>
        </w:r>
      </w:ins>
    </w:p>
    <w:p>
      <w:pPr>
        <w:pStyle w:val="51"/>
        <w:ind w:firstLine="643"/>
        <w:rPr>
          <w:ins w:id="3770" w:author="zhoujiaying (C)" w:date="2018-01-03T11:22:00Z"/>
          <w:b/>
          <w:color w:val="00B050"/>
        </w:rPr>
      </w:pPr>
      <w:ins w:id="3771" w:author="zhoujiaying (C)" w:date="2018-01-03T11:24:00Z">
        <w:r>
          <w:rPr>
            <w:b/>
            <w:color w:val="00B050"/>
          </w:rPr>
          <w:t>“</w:t>
        </w:r>
      </w:ins>
      <w:ins w:id="3772" w:author="zhoujiaying (C)" w:date="2018-01-03T11:22:00Z">
        <w:r>
          <w:rPr>
            <w:rFonts w:hint="eastAsia"/>
            <w:b/>
            <w:color w:val="00B050"/>
          </w:rPr>
          <w:t>roomName</w:t>
        </w:r>
      </w:ins>
      <w:ins w:id="3773" w:author="zhoujiaying (C)" w:date="2018-01-03T11:24:00Z">
        <w:r>
          <w:rPr>
            <w:b/>
            <w:color w:val="00B050"/>
          </w:rPr>
          <w:t>”:”</w:t>
        </w:r>
      </w:ins>
      <w:ins w:id="3774" w:author="zhoujiaying (C)" w:date="2018-01-03T11:22:00Z">
        <w:r>
          <w:rPr>
            <w:rFonts w:hint="eastAsia"/>
            <w:b/>
            <w:color w:val="00B050"/>
          </w:rPr>
          <w:t>null</w:t>
        </w:r>
      </w:ins>
      <w:ins w:id="3775" w:author="zhoujiaying (C)" w:date="2018-01-03T11:24:00Z">
        <w:r>
          <w:rPr>
            <w:b/>
            <w:color w:val="00B050"/>
          </w:rPr>
          <w:t>”</w:t>
        </w:r>
      </w:ins>
      <w:ins w:id="3776" w:author="zhoujiaying (C)" w:date="2018-01-03T11:25:00Z">
        <w:r>
          <w:rPr>
            <w:b/>
            <w:color w:val="00B050"/>
          </w:rPr>
          <w:t>,</w:t>
        </w:r>
      </w:ins>
    </w:p>
    <w:p>
      <w:pPr>
        <w:pStyle w:val="51"/>
        <w:ind w:firstLine="643"/>
        <w:rPr>
          <w:ins w:id="3777" w:author="zhoujiaying (C)" w:date="2018-01-03T11:22:00Z"/>
          <w:b/>
          <w:color w:val="00B050"/>
        </w:rPr>
      </w:pPr>
      <w:ins w:id="3778" w:author="zhoujiaying (C)" w:date="2018-01-03T11:25:00Z">
        <w:r>
          <w:rPr>
            <w:b/>
            <w:color w:val="00B050"/>
          </w:rPr>
          <w:t>“</w:t>
        </w:r>
      </w:ins>
      <w:ins w:id="3779" w:author="zhoujiaying (C)" w:date="2018-01-03T11:22:00Z">
        <w:r>
          <w:rPr>
            <w:b/>
            <w:color w:val="00B050"/>
          </w:rPr>
          <w:t>s</w:t>
        </w:r>
      </w:ins>
      <w:ins w:id="3780" w:author="zhoujiaying (C)" w:date="2018-01-03T11:22:00Z">
        <w:r>
          <w:rPr>
            <w:rFonts w:hint="eastAsia"/>
            <w:b/>
            <w:color w:val="00B050"/>
          </w:rPr>
          <w:t>tatus</w:t>
        </w:r>
      </w:ins>
      <w:ins w:id="3781" w:author="zhoujiaying (C)" w:date="2018-01-03T11:24:00Z">
        <w:r>
          <w:rPr>
            <w:b/>
            <w:color w:val="00B050"/>
          </w:rPr>
          <w:t>”</w:t>
        </w:r>
      </w:ins>
      <w:ins w:id="3782" w:author="zhoujiaying (C)" w:date="2018-01-03T11:25:00Z">
        <w:r>
          <w:rPr>
            <w:b/>
            <w:color w:val="00B050"/>
          </w:rPr>
          <w:t>:</w:t>
        </w:r>
      </w:ins>
      <w:ins w:id="3783" w:author="zhoujiaying (C)" w:date="2018-01-03T11:24:00Z">
        <w:r>
          <w:rPr>
            <w:b/>
            <w:color w:val="00B050"/>
          </w:rPr>
          <w:t>”</w:t>
        </w:r>
      </w:ins>
      <w:ins w:id="3784" w:author="zhoujiaying (C)" w:date="2018-01-03T11:22:00Z">
        <w:r>
          <w:rPr>
            <w:rFonts w:hint="eastAsia"/>
            <w:b/>
            <w:color w:val="00B050"/>
          </w:rPr>
          <w:t>online</w:t>
        </w:r>
      </w:ins>
      <w:ins w:id="3785" w:author="zhoujiaying (C)" w:date="2018-01-03T11:24:00Z">
        <w:r>
          <w:rPr>
            <w:b/>
            <w:color w:val="00B050"/>
          </w:rPr>
          <w:t>”</w:t>
        </w:r>
      </w:ins>
      <w:ins w:id="3786" w:author="zhoujiaying (C)" w:date="2018-01-03T11:22:00Z">
        <w:r>
          <w:rPr>
            <w:rFonts w:hint="eastAsia"/>
            <w:b/>
            <w:color w:val="00B050"/>
          </w:rPr>
          <w:t xml:space="preserve">, </w:t>
        </w:r>
      </w:ins>
    </w:p>
    <w:p>
      <w:pPr>
        <w:pStyle w:val="51"/>
        <w:ind w:firstLine="643"/>
        <w:rPr>
          <w:ins w:id="3787" w:author="zhoujiaying (C)" w:date="2018-01-03T11:22:00Z"/>
          <w:b/>
          <w:color w:val="00B050"/>
        </w:rPr>
      </w:pPr>
      <w:ins w:id="3788" w:author="zhoujiaying (C)" w:date="2018-01-03T11:25:00Z">
        <w:r>
          <w:rPr>
            <w:b/>
            <w:color w:val="00B050"/>
          </w:rPr>
          <w:t>“</w:t>
        </w:r>
      </w:ins>
      <w:ins w:id="3789" w:author="zhoujiaying (C)" w:date="2018-01-03T11:22:00Z">
        <w:r>
          <w:rPr>
            <w:rFonts w:hint="eastAsia"/>
            <w:b/>
            <w:color w:val="00B050"/>
          </w:rPr>
          <w:t>gatewayId</w:t>
        </w:r>
      </w:ins>
      <w:ins w:id="3790" w:author="zhoujiaying (C)" w:date="2018-01-03T11:25:00Z">
        <w:r>
          <w:rPr>
            <w:b/>
            <w:color w:val="00B050"/>
          </w:rPr>
          <w:t>”</w:t>
        </w:r>
      </w:ins>
      <w:ins w:id="3791" w:author="zhoujiaying (C)" w:date="2018-01-03T11:22:00Z">
        <w:r>
          <w:rPr>
            <w:rFonts w:hint="eastAsia"/>
            <w:b/>
            <w:color w:val="00B050"/>
          </w:rPr>
          <w:t>:</w:t>
        </w:r>
      </w:ins>
      <w:ins w:id="3792" w:author="zhoujiaying (C)" w:date="2018-01-03T11:25:00Z">
        <w:r>
          <w:rPr>
            <w:b/>
            <w:color w:val="00B050"/>
          </w:rPr>
          <w:t>”</w:t>
        </w:r>
      </w:ins>
      <w:ins w:id="3793" w:author="zhoujiaying (C)" w:date="2018-01-03T11:22:00Z">
        <w:r>
          <w:rPr>
            <w:rFonts w:hint="eastAsia"/>
            <w:b/>
            <w:color w:val="00B050"/>
          </w:rPr>
          <w:t>a67******************************ec2</w:t>
        </w:r>
      </w:ins>
      <w:ins w:id="3794" w:author="zhoujiaying (C)" w:date="2018-01-03T11:25:00Z">
        <w:r>
          <w:rPr>
            <w:b/>
            <w:color w:val="00B050"/>
          </w:rPr>
          <w:t>”</w:t>
        </w:r>
      </w:ins>
      <w:ins w:id="3795" w:author="zhoujiaying (C)" w:date="2018-01-03T11:22:00Z">
        <w:r>
          <w:rPr>
            <w:rFonts w:hint="eastAsia"/>
            <w:b/>
            <w:color w:val="00B050"/>
          </w:rPr>
          <w:t xml:space="preserve">, </w:t>
        </w:r>
      </w:ins>
    </w:p>
    <w:p>
      <w:pPr>
        <w:pStyle w:val="51"/>
        <w:ind w:firstLine="643"/>
        <w:rPr>
          <w:ins w:id="3796" w:author="zhoujiaying (C)" w:date="2018-01-03T11:22:00Z"/>
          <w:b/>
          <w:color w:val="00B050"/>
        </w:rPr>
      </w:pPr>
      <w:ins w:id="3797" w:author="zhoujiaying (C)" w:date="2018-01-03T11:25:00Z">
        <w:r>
          <w:rPr>
            <w:b/>
            <w:color w:val="00B050"/>
          </w:rPr>
          <w:t>“</w:t>
        </w:r>
      </w:ins>
      <w:ins w:id="3798" w:author="zhoujiaying (C)" w:date="2018-01-03T11:22:00Z">
        <w:r>
          <w:rPr>
            <w:rFonts w:hint="eastAsia"/>
            <w:b/>
            <w:color w:val="00B050"/>
          </w:rPr>
          <w:t>nodeType</w:t>
        </w:r>
      </w:ins>
      <w:ins w:id="3799" w:author="zhoujiaying (C)" w:date="2018-01-03T11:25:00Z">
        <w:r>
          <w:rPr>
            <w:b/>
            <w:color w:val="00B050"/>
          </w:rPr>
          <w:t>”:”</w:t>
        </w:r>
      </w:ins>
      <w:ins w:id="3800" w:author="zhoujiaying (C)" w:date="2018-01-03T11:22:00Z">
        <w:r>
          <w:rPr>
            <w:rFonts w:hint="eastAsia"/>
            <w:b/>
            <w:color w:val="00B050"/>
          </w:rPr>
          <w:t>ENDPOINT</w:t>
        </w:r>
      </w:ins>
      <w:ins w:id="3801" w:author="zhoujiaying (C)" w:date="2018-01-03T11:25:00Z">
        <w:r>
          <w:rPr>
            <w:b/>
            <w:color w:val="00B050"/>
          </w:rPr>
          <w:t>”</w:t>
        </w:r>
      </w:ins>
      <w:ins w:id="3802" w:author="zhoujiaying (C)" w:date="2018-01-03T11:22:00Z">
        <w:r>
          <w:rPr>
            <w:rFonts w:hint="eastAsia"/>
            <w:b/>
            <w:color w:val="00B050"/>
          </w:rPr>
          <w:t xml:space="preserve">, </w:t>
        </w:r>
      </w:ins>
    </w:p>
    <w:p>
      <w:pPr>
        <w:pStyle w:val="51"/>
        <w:ind w:firstLine="643"/>
        <w:rPr>
          <w:ins w:id="3803" w:author="zhoujiaying (C)" w:date="2018-01-03T11:26:00Z"/>
          <w:b/>
          <w:color w:val="00B050"/>
        </w:rPr>
      </w:pPr>
      <w:ins w:id="3804" w:author="zhoujiaying (C)" w:date="2018-01-03T11:25:00Z">
        <w:r>
          <w:rPr>
            <w:b/>
            <w:color w:val="00B050"/>
          </w:rPr>
          <w:t>“</w:t>
        </w:r>
      </w:ins>
      <w:ins w:id="3805" w:author="zhoujiaying (C)" w:date="2018-01-03T11:22:00Z">
        <w:r>
          <w:rPr>
            <w:rFonts w:hint="eastAsia"/>
            <w:b/>
            <w:color w:val="00B050"/>
          </w:rPr>
          <w:t>devInfo</w:t>
        </w:r>
      </w:ins>
      <w:ins w:id="3806" w:author="zhoujiaying (C)" w:date="2018-01-03T11:25:00Z">
        <w:r>
          <w:rPr>
            <w:b/>
            <w:color w:val="00B050"/>
          </w:rPr>
          <w:t>”:{</w:t>
        </w:r>
      </w:ins>
      <w:ins w:id="3807" w:author="zhoujiaying (C)" w:date="2018-01-03T11:25:00Z">
        <w:r>
          <w:rPr>
            <w:rFonts w:hint="eastAsia"/>
            <w:b/>
            <w:color w:val="00B050"/>
          </w:rPr>
          <w:t xml:space="preserve"> </w:t>
        </w:r>
      </w:ins>
    </w:p>
    <w:p>
      <w:pPr>
        <w:pStyle w:val="51"/>
        <w:ind w:firstLine="643"/>
        <w:rPr>
          <w:ins w:id="3808" w:author="zhoujiaying (C)" w:date="2018-01-03T11:26:00Z"/>
          <w:b/>
          <w:color w:val="00B050"/>
        </w:rPr>
      </w:pPr>
      <w:ins w:id="3809" w:author="zhoujiaying (C)" w:date="2018-01-03T14:45:00Z">
        <w:r>
          <w:rPr>
            <w:b/>
            <w:color w:val="00B050"/>
          </w:rPr>
          <w:t>“</w:t>
        </w:r>
      </w:ins>
      <w:ins w:id="3810" w:author="zhoujiaying (C)" w:date="2018-01-03T11:22:00Z">
        <w:r>
          <w:rPr>
            <w:rFonts w:hint="eastAsia"/>
            <w:b/>
            <w:color w:val="00B050"/>
          </w:rPr>
          <w:t>sn</w:t>
        </w:r>
      </w:ins>
      <w:ins w:id="3811" w:author="zhoujiaying (C)" w:date="2018-01-03T14:45:00Z">
        <w:r>
          <w:rPr>
            <w:b/>
            <w:color w:val="00B050"/>
          </w:rPr>
          <w:t>”</w:t>
        </w:r>
      </w:ins>
      <w:ins w:id="3812" w:author="zhoujiaying (C)" w:date="2018-01-03T11:22:00Z">
        <w:r>
          <w:rPr>
            <w:rFonts w:hint="eastAsia"/>
            <w:b/>
            <w:color w:val="00B050"/>
          </w:rPr>
          <w:t xml:space="preserve">:'@LH**************168', </w:t>
        </w:r>
      </w:ins>
    </w:p>
    <w:p>
      <w:pPr>
        <w:pStyle w:val="51"/>
        <w:ind w:firstLine="643"/>
        <w:rPr>
          <w:ins w:id="3813" w:author="zhoujiaying (C)" w:date="2018-01-03T11:26:00Z"/>
          <w:b/>
          <w:color w:val="00B050"/>
        </w:rPr>
      </w:pPr>
      <w:ins w:id="3814" w:author="zhoujiaying (C)" w:date="2018-01-03T14:45:00Z">
        <w:r>
          <w:rPr>
            <w:b/>
            <w:color w:val="00B050"/>
          </w:rPr>
          <w:t>“</w:t>
        </w:r>
      </w:ins>
      <w:ins w:id="3815" w:author="zhoujiaying (C)" w:date="2018-01-03T11:22:00Z">
        <w:r>
          <w:rPr>
            <w:rFonts w:hint="eastAsia"/>
            <w:b/>
            <w:color w:val="00B050"/>
          </w:rPr>
          <w:t>manu</w:t>
        </w:r>
      </w:ins>
      <w:ins w:id="3816" w:author="zhoujiaying (C)" w:date="2018-01-03T14:45:00Z">
        <w:r>
          <w:rPr>
            <w:b/>
            <w:color w:val="00B050"/>
          </w:rPr>
          <w:t>”</w:t>
        </w:r>
      </w:ins>
      <w:ins w:id="3817" w:author="zhoujiaying (C)" w:date="2018-01-03T11:22:00Z">
        <w:r>
          <w:rPr>
            <w:rFonts w:hint="eastAsia"/>
            <w:b/>
            <w:color w:val="00B050"/>
          </w:rPr>
          <w:t xml:space="preserve">:'021', </w:t>
        </w:r>
      </w:ins>
    </w:p>
    <w:p>
      <w:pPr>
        <w:pStyle w:val="51"/>
        <w:ind w:firstLine="643"/>
        <w:rPr>
          <w:ins w:id="3818" w:author="zhoujiaying (C)" w:date="2018-01-03T11:26:00Z"/>
          <w:b/>
          <w:color w:val="00B050"/>
        </w:rPr>
      </w:pPr>
      <w:ins w:id="3819" w:author="zhoujiaying (C)" w:date="2018-01-03T14:45:00Z">
        <w:r>
          <w:rPr>
            <w:b/>
            <w:color w:val="00B050"/>
          </w:rPr>
          <w:t>“</w:t>
        </w:r>
      </w:ins>
      <w:ins w:id="3820" w:author="zhoujiaying (C)" w:date="2018-01-03T11:22:00Z">
        <w:r>
          <w:rPr>
            <w:rFonts w:hint="eastAsia"/>
            <w:b/>
            <w:color w:val="00B050"/>
          </w:rPr>
          <w:t>devType</w:t>
        </w:r>
      </w:ins>
      <w:ins w:id="3821" w:author="zhoujiaying (C)" w:date="2018-01-03T14:45:00Z">
        <w:r>
          <w:rPr>
            <w:b/>
            <w:color w:val="00B050"/>
          </w:rPr>
          <w:t>”</w:t>
        </w:r>
      </w:ins>
      <w:ins w:id="3822" w:author="zhoujiaying (C)" w:date="2018-01-03T11:22:00Z">
        <w:r>
          <w:rPr>
            <w:b/>
            <w:color w:val="00B050"/>
          </w:rPr>
          <w:t xml:space="preserve">:'038', </w:t>
        </w:r>
      </w:ins>
    </w:p>
    <w:p>
      <w:pPr>
        <w:pStyle w:val="51"/>
        <w:ind w:firstLine="643"/>
        <w:rPr>
          <w:ins w:id="3823" w:author="zhoujiaying (C)" w:date="2018-01-03T11:26:00Z"/>
          <w:b/>
          <w:color w:val="00B050"/>
        </w:rPr>
      </w:pPr>
      <w:ins w:id="3824" w:author="zhoujiaying (C)" w:date="2018-01-03T14:45:00Z">
        <w:r>
          <w:rPr>
            <w:b/>
            <w:color w:val="00B050"/>
          </w:rPr>
          <w:t>“</w:t>
        </w:r>
      </w:ins>
      <w:ins w:id="3825" w:author="zhoujiaying (C)" w:date="2018-01-03T11:22:00Z">
        <w:r>
          <w:rPr>
            <w:b/>
            <w:color w:val="00B050"/>
          </w:rPr>
          <w:t>model</w:t>
        </w:r>
      </w:ins>
      <w:ins w:id="3826" w:author="zhoujiaying (C)" w:date="2018-01-03T14:45:00Z">
        <w:r>
          <w:rPr>
            <w:b/>
            <w:color w:val="00B050"/>
          </w:rPr>
          <w:t>”:</w:t>
        </w:r>
      </w:ins>
      <w:ins w:id="3827" w:author="zhoujiaying (C)" w:date="2018-01-03T11:22:00Z">
        <w:r>
          <w:rPr>
            <w:b/>
            <w:color w:val="00B050"/>
          </w:rPr>
          <w:t xml:space="preserve">'B910ZB', </w:t>
        </w:r>
      </w:ins>
    </w:p>
    <w:p>
      <w:pPr>
        <w:pStyle w:val="51"/>
        <w:ind w:firstLine="643"/>
        <w:rPr>
          <w:ins w:id="3828" w:author="zhoujiaying (C)" w:date="2018-01-03T11:26:00Z"/>
          <w:b/>
          <w:color w:val="00B050"/>
        </w:rPr>
      </w:pPr>
      <w:ins w:id="3829" w:author="zhoujiaying (C)" w:date="2018-01-03T14:45:00Z">
        <w:r>
          <w:rPr>
            <w:b/>
            <w:color w:val="00B050"/>
          </w:rPr>
          <w:t>“</w:t>
        </w:r>
      </w:ins>
      <w:ins w:id="3830" w:author="zhoujiaying (C)" w:date="2018-01-03T11:22:00Z">
        <w:r>
          <w:rPr>
            <w:b/>
            <w:color w:val="00B050"/>
          </w:rPr>
          <w:t>mac</w:t>
        </w:r>
      </w:ins>
      <w:ins w:id="3831" w:author="zhoujiaying (C)" w:date="2018-01-03T14:45:00Z">
        <w:r>
          <w:rPr>
            <w:b/>
            <w:color w:val="00B050"/>
          </w:rPr>
          <w:t>”</w:t>
        </w:r>
      </w:ins>
      <w:ins w:id="3832" w:author="zhoujiaying (C)" w:date="2018-01-03T11:22:00Z">
        <w:r>
          <w:rPr>
            <w:b/>
            <w:color w:val="00B050"/>
          </w:rPr>
          <w:t>:'00:***********:68',</w:t>
        </w:r>
      </w:ins>
    </w:p>
    <w:p>
      <w:pPr>
        <w:pStyle w:val="51"/>
        <w:ind w:firstLine="643"/>
        <w:rPr>
          <w:ins w:id="3833" w:author="zhoujiaying (C)" w:date="2018-01-03T11:26:00Z"/>
          <w:b/>
          <w:color w:val="00B050"/>
        </w:rPr>
      </w:pPr>
      <w:ins w:id="3834" w:author="zhoujiaying (C)" w:date="2018-01-03T11:22:00Z">
        <w:r>
          <w:rPr>
            <w:b/>
            <w:color w:val="00B050"/>
          </w:rPr>
          <w:t xml:space="preserve"> </w:t>
        </w:r>
      </w:ins>
      <w:ins w:id="3835" w:author="zhoujiaying (C)" w:date="2018-01-03T14:45:00Z">
        <w:r>
          <w:rPr>
            <w:b/>
            <w:color w:val="00B050"/>
          </w:rPr>
          <w:t>“</w:t>
        </w:r>
      </w:ins>
      <w:ins w:id="3836" w:author="zhoujiaying (C)" w:date="2018-01-03T11:22:00Z">
        <w:r>
          <w:rPr>
            <w:b/>
            <w:color w:val="00B050"/>
          </w:rPr>
          <w:t>hiv</w:t>
        </w:r>
      </w:ins>
      <w:ins w:id="3837" w:author="zhoujiaying (C)" w:date="2018-01-03T14:45:00Z">
        <w:r>
          <w:rPr>
            <w:b/>
            <w:color w:val="00B050"/>
          </w:rPr>
          <w:t>”:</w:t>
        </w:r>
      </w:ins>
      <w:ins w:id="3838" w:author="zhoujiaying (C)" w:date="2018-01-03T11:22:00Z">
        <w:r>
          <w:rPr>
            <w:b/>
            <w:color w:val="00B050"/>
          </w:rPr>
          <w:t xml:space="preserve">'1.0.5', </w:t>
        </w:r>
      </w:ins>
    </w:p>
    <w:p>
      <w:pPr>
        <w:pStyle w:val="51"/>
        <w:ind w:firstLine="643"/>
        <w:rPr>
          <w:ins w:id="3839" w:author="zhoujiaying (C)" w:date="2018-01-03T11:26:00Z"/>
          <w:b/>
          <w:color w:val="00B050"/>
        </w:rPr>
      </w:pPr>
      <w:ins w:id="3840" w:author="zhoujiaying (C)" w:date="2018-01-03T14:45:00Z">
        <w:r>
          <w:rPr>
            <w:b/>
            <w:color w:val="00B050"/>
          </w:rPr>
          <w:t>“</w:t>
        </w:r>
      </w:ins>
      <w:ins w:id="3841" w:author="zhoujiaying (C)" w:date="2018-01-03T11:22:00Z">
        <w:r>
          <w:rPr>
            <w:b/>
            <w:color w:val="00B050"/>
          </w:rPr>
          <w:t>fwv</w:t>
        </w:r>
      </w:ins>
      <w:ins w:id="3842" w:author="zhoujiaying (C)" w:date="2018-01-03T14:45:00Z">
        <w:r>
          <w:rPr>
            <w:b/>
            <w:color w:val="00B050"/>
          </w:rPr>
          <w:t>”</w:t>
        </w:r>
      </w:ins>
      <w:ins w:id="3843" w:author="zhoujiaying (C)" w:date="2018-01-03T11:22:00Z">
        <w:r>
          <w:rPr>
            <w:b/>
            <w:color w:val="00B050"/>
          </w:rPr>
          <w:t xml:space="preserve">:'1.0.1', </w:t>
        </w:r>
      </w:ins>
    </w:p>
    <w:p>
      <w:pPr>
        <w:pStyle w:val="51"/>
        <w:ind w:firstLine="643"/>
        <w:rPr>
          <w:ins w:id="3844" w:author="zhoujiaying (C)" w:date="2018-01-03T11:26:00Z"/>
          <w:b/>
          <w:color w:val="00B050"/>
        </w:rPr>
      </w:pPr>
      <w:ins w:id="3845" w:author="zhoujiaying (C)" w:date="2018-01-03T14:46:00Z">
        <w:r>
          <w:rPr>
            <w:b/>
            <w:color w:val="00B050"/>
          </w:rPr>
          <w:t>“</w:t>
        </w:r>
      </w:ins>
      <w:ins w:id="3846" w:author="zhoujiaying (C)" w:date="2018-01-03T11:22:00Z">
        <w:r>
          <w:rPr>
            <w:b/>
            <w:color w:val="00B050"/>
          </w:rPr>
          <w:t>hwv</w:t>
        </w:r>
      </w:ins>
      <w:ins w:id="3847" w:author="zhoujiaying (C)" w:date="2018-01-03T14:46:00Z">
        <w:r>
          <w:rPr>
            <w:b/>
            <w:color w:val="00B050"/>
          </w:rPr>
          <w:t>”</w:t>
        </w:r>
      </w:ins>
      <w:ins w:id="3848" w:author="zhoujiaying (C)" w:date="2018-01-03T11:22:00Z">
        <w:r>
          <w:rPr>
            <w:b/>
            <w:color w:val="00B050"/>
          </w:rPr>
          <w:t xml:space="preserve">:'v01.3', </w:t>
        </w:r>
      </w:ins>
    </w:p>
    <w:p>
      <w:pPr>
        <w:pStyle w:val="51"/>
        <w:ind w:firstLine="643"/>
        <w:rPr>
          <w:ins w:id="3849" w:author="zhoujiaying (C)" w:date="2018-01-03T11:26:00Z"/>
          <w:b/>
          <w:color w:val="00B050"/>
        </w:rPr>
      </w:pPr>
      <w:ins w:id="3850" w:author="zhoujiaying (C)" w:date="2018-01-03T14:46:00Z">
        <w:r>
          <w:rPr>
            <w:b/>
            <w:color w:val="00B050"/>
          </w:rPr>
          <w:t>“</w:t>
        </w:r>
      </w:ins>
      <w:ins w:id="3851" w:author="zhoujiaying (C)" w:date="2018-01-03T11:22:00Z">
        <w:r>
          <w:rPr>
            <w:b/>
            <w:color w:val="00B050"/>
          </w:rPr>
          <w:t>swv</w:t>
        </w:r>
      </w:ins>
      <w:ins w:id="3852" w:author="zhoujiaying (C)" w:date="2018-01-03T14:46:00Z">
        <w:r>
          <w:rPr>
            <w:b/>
            <w:color w:val="00B050"/>
          </w:rPr>
          <w:t>”</w:t>
        </w:r>
      </w:ins>
      <w:ins w:id="3853" w:author="zhoujiaying (C)" w:date="2018-01-03T11:22:00Z">
        <w:r>
          <w:rPr>
            <w:b/>
            <w:color w:val="00B050"/>
          </w:rPr>
          <w:t xml:space="preserve">:'b00.2', </w:t>
        </w:r>
      </w:ins>
    </w:p>
    <w:p>
      <w:pPr>
        <w:pStyle w:val="51"/>
        <w:ind w:firstLine="643"/>
        <w:rPr>
          <w:ins w:id="3854" w:author="zhoujiaying (C)" w:date="2018-01-03T11:26:00Z"/>
          <w:b/>
          <w:color w:val="00B050"/>
        </w:rPr>
      </w:pPr>
      <w:ins w:id="3855" w:author="zhoujiaying (C)" w:date="2018-01-03T14:46:00Z">
        <w:r>
          <w:rPr>
            <w:b/>
            <w:color w:val="00B050"/>
          </w:rPr>
          <w:t>“</w:t>
        </w:r>
      </w:ins>
      <w:ins w:id="3856" w:author="zhoujiaying (C)" w:date="2018-01-03T11:22:00Z">
        <w:r>
          <w:rPr>
            <w:b/>
            <w:color w:val="00B050"/>
          </w:rPr>
          <w:t>id</w:t>
        </w:r>
      </w:ins>
      <w:ins w:id="3857" w:author="zhoujiaying (C)" w:date="2018-01-03T14:46:00Z">
        <w:r>
          <w:rPr>
            <w:b/>
            <w:color w:val="00B050"/>
          </w:rPr>
          <w:t>”</w:t>
        </w:r>
      </w:ins>
      <w:ins w:id="3858" w:author="zhoujiaying (C)" w:date="2018-01-03T11:22:00Z">
        <w:r>
          <w:rPr>
            <w:b/>
            <w:color w:val="00B050"/>
          </w:rPr>
          <w:t xml:space="preserve">:'1015', </w:t>
        </w:r>
      </w:ins>
    </w:p>
    <w:p>
      <w:pPr>
        <w:pStyle w:val="51"/>
        <w:ind w:firstLine="643"/>
        <w:rPr>
          <w:ins w:id="3859" w:author="zhoujiaying (C)" w:date="2018-01-03T11:26:00Z"/>
          <w:b/>
          <w:color w:val="00B050"/>
        </w:rPr>
      </w:pPr>
      <w:ins w:id="3860" w:author="zhoujiaying (C)" w:date="2018-01-03T14:46:00Z">
        <w:r>
          <w:rPr>
            <w:b/>
            <w:color w:val="00B050"/>
          </w:rPr>
          <w:t>“prototype”</w:t>
        </w:r>
      </w:ins>
      <w:ins w:id="3861" w:author="zhoujiaying (C)" w:date="2018-01-03T11:22:00Z">
        <w:r>
          <w:rPr>
            <w:b/>
            <w:color w:val="00B050"/>
          </w:rPr>
          <w:t xml:space="preserve">:'1'}, </w:t>
        </w:r>
      </w:ins>
    </w:p>
    <w:p>
      <w:pPr>
        <w:pStyle w:val="51"/>
        <w:ind w:firstLine="643"/>
        <w:rPr>
          <w:ins w:id="3862" w:author="zhoujiaying (C)" w:date="2018-01-03T14:46:00Z"/>
          <w:b/>
          <w:color w:val="00B050"/>
        </w:rPr>
      </w:pPr>
      <w:ins w:id="3863" w:author="zhoujiaying (C)" w:date="2018-01-03T14:46:00Z">
        <w:r>
          <w:rPr>
            <w:b/>
            <w:color w:val="00B050"/>
          </w:rPr>
          <w:t>“</w:t>
        </w:r>
      </w:ins>
      <w:ins w:id="3864" w:author="zhoujiaying (C)" w:date="2018-01-03T11:22:00Z">
        <w:r>
          <w:rPr>
            <w:b/>
            <w:color w:val="00B050"/>
          </w:rPr>
          <w:t>services</w:t>
        </w:r>
      </w:ins>
      <w:ins w:id="3865" w:author="zhoujiaying (C)" w:date="2018-01-03T14:46:00Z">
        <w:r>
          <w:rPr>
            <w:b/>
            <w:color w:val="00B050"/>
          </w:rPr>
          <w:t>”</w:t>
        </w:r>
      </w:ins>
      <w:ins w:id="3866" w:author="zhoujiaying (C)" w:date="2018-01-03T11:22:00Z">
        <w:r>
          <w:rPr>
            <w:b/>
            <w:color w:val="00B050"/>
          </w:rPr>
          <w:t>:</w:t>
        </w:r>
      </w:ins>
    </w:p>
    <w:p>
      <w:pPr>
        <w:pStyle w:val="51"/>
        <w:ind w:firstLine="643"/>
        <w:rPr>
          <w:ins w:id="3867" w:author="zhoujiaying (C)" w:date="2018-01-03T14:46:00Z"/>
          <w:b/>
          <w:color w:val="00B050"/>
        </w:rPr>
      </w:pPr>
      <w:ins w:id="3868" w:author="zhoujiaying (C)" w:date="2018-01-03T11:22:00Z">
        <w:r>
          <w:rPr>
            <w:b/>
            <w:color w:val="00B050"/>
          </w:rPr>
          <w:t>[{</w:t>
        </w:r>
      </w:ins>
    </w:p>
    <w:p>
      <w:pPr>
        <w:pStyle w:val="51"/>
        <w:ind w:firstLine="883" w:firstLineChars="550"/>
        <w:rPr>
          <w:ins w:id="3870" w:author="zhoujiaying (C)" w:date="2018-01-03T14:47:00Z"/>
          <w:b/>
          <w:color w:val="00B050"/>
        </w:rPr>
        <w:pPrChange w:id="3869" w:author="zhoujiaying (C)" w:date="2018-01-03T14:46:00Z">
          <w:pPr>
            <w:pStyle w:val="51"/>
            <w:ind w:firstLine="643"/>
          </w:pPr>
        </w:pPrChange>
      </w:pPr>
      <w:ins w:id="3871" w:author="zhoujiaying (C)" w:date="2018-01-03T14:46:00Z">
        <w:r>
          <w:rPr>
            <w:b/>
            <w:color w:val="00B050"/>
          </w:rPr>
          <w:t>“</w:t>
        </w:r>
      </w:ins>
      <w:ins w:id="3872" w:author="zhoujiaying (C)" w:date="2018-01-03T11:22:00Z">
        <w:r>
          <w:rPr>
            <w:b/>
            <w:color w:val="00B050"/>
          </w:rPr>
          <w:t>sid</w:t>
        </w:r>
      </w:ins>
      <w:ins w:id="3873" w:author="zhoujiaying (C)" w:date="2018-01-03T14:46:00Z">
        <w:r>
          <w:rPr>
            <w:b/>
            <w:color w:val="00B050"/>
          </w:rPr>
          <w:t>”</w:t>
        </w:r>
      </w:ins>
      <w:ins w:id="3874" w:author="zhoujiaying (C)" w:date="2018-01-03T11:22:00Z">
        <w:r>
          <w:rPr>
            <w:b/>
            <w:color w:val="00B050"/>
          </w:rPr>
          <w:t xml:space="preserve">:'keyEvent', </w:t>
        </w:r>
      </w:ins>
    </w:p>
    <w:p>
      <w:pPr>
        <w:pStyle w:val="51"/>
        <w:ind w:firstLine="883" w:firstLineChars="550"/>
        <w:rPr>
          <w:ins w:id="3876" w:author="zhoujiaying (C)" w:date="2018-01-03T14:47:00Z"/>
          <w:b/>
          <w:color w:val="00B050"/>
        </w:rPr>
        <w:pPrChange w:id="3875" w:author="zhoujiaying (C)" w:date="2018-01-03T14:46:00Z">
          <w:pPr>
            <w:pStyle w:val="51"/>
            <w:ind w:firstLine="643"/>
          </w:pPr>
        </w:pPrChange>
      </w:pPr>
      <w:ins w:id="3877" w:author="zhoujiaying (C)" w:date="2018-01-03T14:47:00Z">
        <w:r>
          <w:rPr>
            <w:b/>
            <w:color w:val="00B050"/>
          </w:rPr>
          <w:t>“</w:t>
        </w:r>
      </w:ins>
      <w:ins w:id="3878" w:author="zhoujiaying (C)" w:date="2018-01-03T11:22:00Z">
        <w:r>
          <w:rPr>
            <w:b/>
            <w:color w:val="00B050"/>
          </w:rPr>
          <w:t>st</w:t>
        </w:r>
      </w:ins>
      <w:ins w:id="3879" w:author="zhoujiaying (C)" w:date="2018-01-03T14:47:00Z">
        <w:r>
          <w:rPr>
            <w:b/>
            <w:color w:val="00B050"/>
          </w:rPr>
          <w:t>”</w:t>
        </w:r>
      </w:ins>
      <w:ins w:id="3880" w:author="zhoujiaying (C)" w:date="2018-01-03T11:22:00Z">
        <w:r>
          <w:rPr>
            <w:b/>
            <w:color w:val="00B050"/>
          </w:rPr>
          <w:t xml:space="preserve">:'keyEvent', </w:t>
        </w:r>
      </w:ins>
    </w:p>
    <w:p>
      <w:pPr>
        <w:pStyle w:val="51"/>
        <w:ind w:firstLine="883" w:firstLineChars="550"/>
        <w:rPr>
          <w:ins w:id="3882" w:author="zhoujiaying (C)" w:date="2018-01-03T14:47:00Z"/>
          <w:b/>
          <w:color w:val="00B050"/>
        </w:rPr>
        <w:pPrChange w:id="3881" w:author="zhoujiaying (C)" w:date="2018-01-03T14:46:00Z">
          <w:pPr>
            <w:pStyle w:val="51"/>
            <w:ind w:firstLine="643"/>
          </w:pPr>
        </w:pPrChange>
      </w:pPr>
      <w:ins w:id="3883" w:author="zhoujiaying (C)" w:date="2018-01-03T14:47:00Z">
        <w:r>
          <w:rPr>
            <w:b/>
            <w:color w:val="00B050"/>
          </w:rPr>
          <w:t>“</w:t>
        </w:r>
      </w:ins>
      <w:ins w:id="3884" w:author="zhoujiaying (C)" w:date="2018-01-03T11:22:00Z">
        <w:r>
          <w:rPr>
            <w:b/>
            <w:color w:val="00B050"/>
          </w:rPr>
          <w:t>ts</w:t>
        </w:r>
      </w:ins>
      <w:ins w:id="3885" w:author="zhoujiaying (C)" w:date="2018-01-03T14:47:00Z">
        <w:r>
          <w:rPr>
            <w:b/>
            <w:color w:val="00B050"/>
          </w:rPr>
          <w:t>”</w:t>
        </w:r>
      </w:ins>
      <w:ins w:id="3886" w:author="zhoujiaying (C)" w:date="2018-01-03T11:22:00Z">
        <w:r>
          <w:rPr>
            <w:b/>
            <w:color w:val="00B050"/>
          </w:rPr>
          <w:t xml:space="preserve">:'20171225T074217Z', </w:t>
        </w:r>
      </w:ins>
    </w:p>
    <w:p>
      <w:pPr>
        <w:pStyle w:val="51"/>
        <w:ind w:firstLine="883" w:firstLineChars="550"/>
        <w:rPr>
          <w:ins w:id="3888" w:author="zhoujiaying (C)" w:date="2018-01-03T14:47:00Z"/>
          <w:b/>
          <w:color w:val="00B050"/>
        </w:rPr>
        <w:pPrChange w:id="3887" w:author="zhoujiaying (C)" w:date="2018-01-03T14:46:00Z">
          <w:pPr>
            <w:pStyle w:val="51"/>
            <w:ind w:firstLine="643"/>
          </w:pPr>
        </w:pPrChange>
      </w:pPr>
      <w:ins w:id="3889" w:author="zhoujiaying (C)" w:date="2018-01-03T14:47:00Z">
        <w:r>
          <w:rPr>
            <w:b/>
            <w:color w:val="00B050"/>
          </w:rPr>
          <w:t>“</w:t>
        </w:r>
      </w:ins>
      <w:ins w:id="3890" w:author="zhoujiaying (C)" w:date="2018-01-03T11:22:00Z">
        <w:r>
          <w:rPr>
            <w:b/>
            <w:color w:val="00B050"/>
          </w:rPr>
          <w:t>data</w:t>
        </w:r>
      </w:ins>
      <w:ins w:id="3891" w:author="zhoujiaying (C)" w:date="2018-01-03T14:47:00Z">
        <w:r>
          <w:rPr>
            <w:b/>
            <w:color w:val="00B050"/>
          </w:rPr>
          <w:t>”</w:t>
        </w:r>
      </w:ins>
      <w:ins w:id="3892" w:author="zhoujiaying (C)" w:date="2018-01-03T11:22:00Z">
        <w:r>
          <w:rPr>
            <w:b/>
            <w:color w:val="00B050"/>
          </w:rPr>
          <w:t>:{"key":0}</w:t>
        </w:r>
      </w:ins>
    </w:p>
    <w:p>
      <w:pPr>
        <w:pStyle w:val="51"/>
        <w:ind w:firstLine="883" w:firstLineChars="550"/>
        <w:rPr>
          <w:ins w:id="3894" w:author="zhoujiaying (C)" w:date="2018-01-03T14:48:00Z"/>
          <w:b/>
          <w:color w:val="00B050"/>
        </w:rPr>
        <w:pPrChange w:id="3893" w:author="zhoujiaying (C)" w:date="2018-01-03T14:48:00Z">
          <w:pPr>
            <w:pStyle w:val="51"/>
            <w:ind w:firstLine="643"/>
          </w:pPr>
        </w:pPrChange>
      </w:pPr>
      <w:ins w:id="3895" w:author="zhoujiaying (C)" w:date="2018-01-03T11:22:00Z">
        <w:r>
          <w:rPr>
            <w:b/>
            <w:color w:val="00B050"/>
          </w:rPr>
          <w:t>},</w:t>
        </w:r>
      </w:ins>
    </w:p>
    <w:p>
      <w:pPr>
        <w:pStyle w:val="51"/>
        <w:ind w:firstLine="883" w:firstLineChars="550"/>
        <w:rPr>
          <w:ins w:id="3897" w:author="zhoujiaying (C)" w:date="2018-01-03T14:51:00Z"/>
          <w:b/>
          <w:color w:val="00B050"/>
        </w:rPr>
        <w:pPrChange w:id="3896" w:author="zhoujiaying (C)" w:date="2018-01-03T14:51:00Z">
          <w:pPr>
            <w:pStyle w:val="51"/>
            <w:ind w:firstLine="643"/>
          </w:pPr>
        </w:pPrChange>
      </w:pPr>
      <w:ins w:id="3898" w:author="zhoujiaying (C)" w:date="2018-01-03T14:48:00Z">
        <w:r>
          <w:rPr>
            <w:b/>
            <w:color w:val="00B050"/>
          </w:rPr>
          <w:t>….</w:t>
        </w:r>
      </w:ins>
      <w:ins w:id="3899" w:author="zhoujiaying (C)" w:date="2018-01-03T11:22:00Z">
        <w:r>
          <w:rPr>
            <w:b/>
            <w:color w:val="00B050"/>
          </w:rPr>
          <w:t>]</w:t>
        </w:r>
      </w:ins>
    </w:p>
    <w:p>
      <w:pPr>
        <w:pStyle w:val="51"/>
        <w:ind w:firstLine="883" w:firstLineChars="550"/>
        <w:rPr>
          <w:ins w:id="3901" w:author="zhoujiaying (C)" w:date="2018-01-03T11:15:00Z"/>
          <w:b/>
          <w:color w:val="00B050"/>
        </w:rPr>
        <w:pPrChange w:id="3900" w:author="zhoujiaying (C)" w:date="2018-01-03T14:51:00Z">
          <w:pPr>
            <w:pStyle w:val="51"/>
            <w:ind w:firstLine="643"/>
          </w:pPr>
        </w:pPrChange>
      </w:pPr>
      <w:ins w:id="3902" w:author="zhoujiaying (C)" w:date="2018-01-03T11:22:00Z">
        <w:r>
          <w:rPr>
            <w:b/>
            <w:color w:val="00B050"/>
          </w:rPr>
          <w:t>}</w:t>
        </w:r>
      </w:ins>
    </w:p>
    <w:p>
      <w:pPr>
        <w:pStyle w:val="4"/>
        <w:rPr>
          <w:ins w:id="3903" w:author="zhoujiaying (C)" w:date="2018-01-03T11:15:00Z"/>
        </w:rPr>
      </w:pPr>
      <w:ins w:id="3904" w:author="zhoujiaying (C)" w:date="2018-01-03T11:15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3905" w:author="zhoujiaying (C)" w:date="2018-01-03T11:15:00Z"/>
          <w:b/>
          <w:color w:val="00B050"/>
        </w:rPr>
      </w:pPr>
      <w:ins w:id="3906" w:author="zhoujiaying (C)" w:date="2018-01-03T11:1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3907" w:author="zhoujiaying (C)" w:date="2018-01-03T11:15:00Z"/>
          <w:b/>
          <w:color w:val="00B050"/>
        </w:rPr>
      </w:pPr>
      <w:ins w:id="3908" w:author="zhoujiaying (C)" w:date="2018-01-03T11:15:00Z">
        <w:r>
          <w:rPr>
            <w:rFonts w:hint="eastAsia"/>
            <w:b/>
            <w:color w:val="00B050"/>
          </w:rPr>
          <w:t xml:space="preserve">  </w:t>
        </w:r>
      </w:ins>
      <w:ins w:id="3909" w:author="zhoujiaying (C)" w:date="2018-01-03T11:15:00Z">
        <w:r>
          <w:rPr>
            <w:b/>
            <w:color w:val="00B050"/>
          </w:rPr>
          <w:t xml:space="preserve">"errcode": </w:t>
        </w:r>
      </w:ins>
      <w:ins w:id="3910" w:author="zhoujiaying (C)" w:date="2018-01-03T11:15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3911" w:author="zhoujiaying (C)" w:date="2018-01-03T11:15:00Z"/>
          <w:b/>
          <w:color w:val="00B050"/>
        </w:rPr>
      </w:pPr>
      <w:ins w:id="3912" w:author="zhoujiaying (C)" w:date="2018-01-03T11:1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3913" w:author="zhoujiaying (C)" w:date="2018-01-03T11:15:00Z"/>
        </w:rPr>
      </w:pPr>
      <w:ins w:id="3914" w:author="zhoujiaying (C)" w:date="2018-01-03T11:15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3915" w:author="zhoujiaying (C)" w:date="2018-01-03T11:15:00Z"/>
        </w:rPr>
      </w:pPr>
      <w:ins w:id="3916" w:author="zhoujiaying (C)" w:date="2018-01-03T11:15:00Z">
        <w:r>
          <w:rPr>
            <w:rFonts w:hint="eastAsia"/>
          </w:rPr>
          <w:t>如果数据校验失败，返回</w:t>
        </w:r>
      </w:ins>
      <w:ins w:id="3917" w:author="zhoujiaying (C)" w:date="2018-01-03T11:15:00Z">
        <w:r>
          <w:rPr/>
          <w:fldChar w:fldCharType="begin"/>
        </w:r>
      </w:ins>
      <w:ins w:id="3918" w:author="zhoujiaying (C)" w:date="2018-01-03T11:15:00Z">
        <w:r>
          <w:rPr/>
          <w:instrText xml:space="preserve"> HYPERLINK \l "_异常错误码描述_2" </w:instrText>
        </w:r>
      </w:ins>
      <w:ins w:id="3919" w:author="zhoujiaying (C)" w:date="2018-01-03T11:15:00Z">
        <w:r>
          <w:rPr/>
          <w:fldChar w:fldCharType="separate"/>
        </w:r>
      </w:ins>
      <w:ins w:id="3920" w:author="zhoujiaying (C)" w:date="2018-01-03T11:15:00Z">
        <w:r>
          <w:rPr>
            <w:rStyle w:val="26"/>
            <w:rFonts w:hint="eastAsia"/>
          </w:rPr>
          <w:t>HILINK_VALIDATE_ERR</w:t>
        </w:r>
      </w:ins>
      <w:ins w:id="3921" w:author="zhoujiaying (C)" w:date="2018-01-03T11:15:00Z">
        <w:r>
          <w:rPr>
            <w:rStyle w:val="26"/>
          </w:rPr>
          <w:fldChar w:fldCharType="end"/>
        </w:r>
      </w:ins>
      <w:ins w:id="3922" w:author="zhoujiaying (C)" w:date="2018-01-03T11:15:00Z">
        <w:r>
          <w:rPr>
            <w:rFonts w:hint="eastAsia"/>
          </w:rPr>
          <w:t>；</w:t>
        </w:r>
      </w:ins>
    </w:p>
    <w:p>
      <w:pPr>
        <w:pStyle w:val="4"/>
        <w:rPr>
          <w:ins w:id="3923" w:author="zhoujiaying (C)" w:date="2018-01-03T11:15:00Z"/>
        </w:rPr>
      </w:pPr>
      <w:ins w:id="3924" w:author="zhoujiaying (C)" w:date="2018-01-03T11:15:00Z">
        <w:r>
          <w:rPr>
            <w:rFonts w:hint="eastAsia"/>
          </w:rPr>
          <w:t>如果设备不在线，返回</w:t>
        </w:r>
      </w:ins>
      <w:ins w:id="3925" w:author="zhoujiaying (C)" w:date="2018-01-03T11:15:00Z">
        <w:r>
          <w:rPr/>
          <w:fldChar w:fldCharType="begin"/>
        </w:r>
      </w:ins>
      <w:ins w:id="3926" w:author="zhoujiaying (C)" w:date="2018-01-03T11:15:00Z">
        <w:r>
          <w:rPr/>
          <w:instrText xml:space="preserve"> HYPERLINK \l "_异常错误码描述_2" </w:instrText>
        </w:r>
      </w:ins>
      <w:ins w:id="3927" w:author="zhoujiaying (C)" w:date="2018-01-03T11:15:00Z">
        <w:r>
          <w:rPr/>
          <w:fldChar w:fldCharType="separate"/>
        </w:r>
      </w:ins>
      <w:ins w:id="3928" w:author="zhoujiaying (C)" w:date="2018-01-03T11:15:00Z">
        <w:r>
          <w:rPr>
            <w:rStyle w:val="26"/>
            <w:rFonts w:hint="eastAsia"/>
          </w:rPr>
          <w:t>HILINK_DEV_OFFLINE</w:t>
        </w:r>
      </w:ins>
      <w:ins w:id="3929" w:author="zhoujiaying (C)" w:date="2018-01-03T11:15:00Z">
        <w:r>
          <w:rPr>
            <w:rStyle w:val="26"/>
          </w:rPr>
          <w:fldChar w:fldCharType="end"/>
        </w:r>
      </w:ins>
      <w:ins w:id="3930" w:author="zhoujiaying (C)" w:date="2018-01-03T11:15:00Z">
        <w:r>
          <w:rPr>
            <w:rFonts w:hint="eastAsia"/>
          </w:rPr>
          <w:t>；</w:t>
        </w:r>
      </w:ins>
    </w:p>
    <w:p>
      <w:pPr>
        <w:pStyle w:val="4"/>
        <w:rPr>
          <w:del w:id="3932" w:author="chenpeng (AW)" w:date="2018-01-03T19:28:00Z"/>
        </w:rPr>
        <w:pPrChange w:id="3931" w:author="chenpeng (AW)" w:date="2018-01-03T19:28:00Z">
          <w:pPr/>
        </w:pPrChange>
      </w:pPr>
      <w:ins w:id="3933" w:author="zhoujiaying (C)" w:date="2018-01-03T11:15:00Z">
        <w:r>
          <w:rPr>
            <w:rFonts w:hint="eastAsia"/>
          </w:rPr>
          <w:t>如果设备响应超时，返回</w:t>
        </w:r>
      </w:ins>
      <w:ins w:id="3934" w:author="zhoujiaying (C)" w:date="2018-01-03T11:15:00Z">
        <w:r>
          <w:rPr/>
          <w:fldChar w:fldCharType="begin"/>
        </w:r>
      </w:ins>
      <w:ins w:id="3935" w:author="zhoujiaying (C)" w:date="2018-01-03T11:15:00Z">
        <w:r>
          <w:rPr/>
          <w:instrText xml:space="preserve"> HYPERLINK \l "_异常错误码描述_2" </w:instrText>
        </w:r>
      </w:ins>
      <w:ins w:id="3936" w:author="zhoujiaying (C)" w:date="2018-01-03T11:15:00Z">
        <w:r>
          <w:rPr/>
          <w:fldChar w:fldCharType="separate"/>
        </w:r>
      </w:ins>
      <w:ins w:id="3937" w:author="zhoujiaying (C)" w:date="2018-01-03T11:15:00Z">
        <w:r>
          <w:rPr>
            <w:rStyle w:val="26"/>
            <w:rFonts w:hint="eastAsia"/>
          </w:rPr>
          <w:t>HILINK_DEV_TIMEOUT</w:t>
        </w:r>
      </w:ins>
      <w:ins w:id="3938" w:author="zhoujiaying (C)" w:date="2018-01-03T11:15:00Z">
        <w:r>
          <w:rPr>
            <w:rStyle w:val="26"/>
          </w:rPr>
          <w:fldChar w:fldCharType="end"/>
        </w:r>
      </w:ins>
      <w:ins w:id="3939" w:author="zhoujiaying (C)" w:date="2018-01-03T11:15:00Z">
        <w:r>
          <w:rPr>
            <w:rFonts w:hint="eastAsia"/>
          </w:rPr>
          <w:t>。</w:t>
        </w:r>
      </w:ins>
    </w:p>
    <w:p>
      <w:pPr>
        <w:pStyle w:val="4"/>
        <w:rPr>
          <w:ins w:id="3940" w:author="chenpeng (AW)" w:date="2018-01-03T19:28:00Z"/>
        </w:rPr>
      </w:pPr>
    </w:p>
    <w:p>
      <w:pPr>
        <w:pStyle w:val="5"/>
        <w:rPr>
          <w:ins w:id="3942" w:author="chenpeng (AW)" w:date="2018-01-03T19:30:00Z"/>
        </w:rPr>
        <w:pPrChange w:id="3941" w:author="chenpeng (AW)" w:date="2018-01-03T19:29:00Z">
          <w:pPr/>
        </w:pPrChange>
      </w:pPr>
      <w:ins w:id="3943" w:author="chenpeng (AW)" w:date="2018-01-03T19:31:00Z">
        <w:bookmarkStart w:id="47" w:name="_Toc515099363"/>
        <w:r>
          <w:rPr>
            <w:rFonts w:hint="eastAsia"/>
          </w:rPr>
          <w:t>打印debug</w:t>
        </w:r>
      </w:ins>
      <w:ins w:id="3944" w:author="chenpeng (AW)" w:date="2018-01-03T19:31:00Z">
        <w:r>
          <w:rPr/>
          <w:t>级别的日志</w:t>
        </w:r>
      </w:ins>
      <w:ins w:id="3945" w:author="chenpeng (AW)" w:date="2018-01-03T19:31:00Z">
        <w:r>
          <w:rPr>
            <w:rFonts w:hint="eastAsia"/>
          </w:rPr>
          <w:t>信息</w:t>
        </w:r>
        <w:bookmarkEnd w:id="47"/>
      </w:ins>
    </w:p>
    <w:p>
      <w:pPr>
        <w:pStyle w:val="4"/>
        <w:rPr>
          <w:ins w:id="3946" w:author="chenpeng (AW)" w:date="2018-01-03T19:30:00Z"/>
        </w:rPr>
      </w:pPr>
      <w:ins w:id="3947" w:author="chenpeng (AW)" w:date="2018-01-03T19:30:00Z">
        <w:r>
          <w:rPr>
            <w:rFonts w:hint="eastAsia"/>
          </w:rPr>
          <w:t>当需要</w:t>
        </w:r>
      </w:ins>
      <w:ins w:id="3948" w:author="chenpeng (AW)" w:date="2018-01-03T19:32:00Z">
        <w:r>
          <w:rPr>
            <w:rFonts w:hint="eastAsia"/>
          </w:rPr>
          <w:t>在</w:t>
        </w:r>
      </w:ins>
      <w:ins w:id="3949" w:author="chenpeng (AW)" w:date="2018-01-03T19:32:00Z">
        <w:r>
          <w:rPr/>
          <w:t>Android</w:t>
        </w:r>
      </w:ins>
      <w:ins w:id="3950" w:author="chenpeng (AW)" w:date="2018-01-03T19:32:00Z">
        <w:r>
          <w:rPr>
            <w:rFonts w:hint="eastAsia"/>
          </w:rPr>
          <w:t>版本生成</w:t>
        </w:r>
      </w:ins>
      <w:ins w:id="3951" w:author="chenpeng (AW)" w:date="2018-01-03T19:32:00Z">
        <w:r>
          <w:rPr/>
          <w:t>的日志</w:t>
        </w:r>
      </w:ins>
      <w:ins w:id="3952" w:author="chenpeng (AW)" w:date="2018-01-03T19:32:00Z">
        <w:r>
          <w:rPr>
            <w:rFonts w:hint="eastAsia"/>
          </w:rPr>
          <w:t>中</w:t>
        </w:r>
      </w:ins>
      <w:ins w:id="3953" w:author="chenpeng (AW)" w:date="2018-01-03T19:30:00Z">
        <w:r>
          <w:rPr>
            <w:rFonts w:hint="eastAsia"/>
          </w:rPr>
          <w:t>打印</w:t>
        </w:r>
      </w:ins>
      <w:ins w:id="3954" w:author="chenpeng (AW)" w:date="2018-01-03T19:31:00Z">
        <w:r>
          <w:rPr>
            <w:rFonts w:hint="eastAsia"/>
          </w:rPr>
          <w:t>debug</w:t>
        </w:r>
      </w:ins>
      <w:ins w:id="3955" w:author="chenpeng (AW)" w:date="2018-01-03T19:31:00Z">
        <w:r>
          <w:rPr/>
          <w:t>级别</w:t>
        </w:r>
      </w:ins>
      <w:ins w:id="3956" w:author="chenpeng (AW)" w:date="2018-01-03T19:31:00Z">
        <w:r>
          <w:rPr>
            <w:rFonts w:hint="eastAsia"/>
          </w:rPr>
          <w:t>的</w:t>
        </w:r>
      </w:ins>
      <w:ins w:id="3957" w:author="chenpeng (AW)" w:date="2018-01-03T19:30:00Z">
        <w:r>
          <w:rPr>
            <w:rFonts w:hint="eastAsia"/>
          </w:rPr>
          <w:t>日志</w:t>
        </w:r>
      </w:ins>
      <w:ins w:id="3958" w:author="chenpeng (AW)" w:date="2018-01-03T19:30:00Z">
        <w:r>
          <w:rPr/>
          <w:t>信息</w:t>
        </w:r>
      </w:ins>
      <w:ins w:id="3959" w:author="chenpeng (AW)" w:date="2018-01-03T19:30:00Z">
        <w:r>
          <w:rPr>
            <w:rFonts w:hint="eastAsia"/>
          </w:rPr>
          <w:t>时，</w:t>
        </w:r>
      </w:ins>
      <w:ins w:id="3960" w:author="chenpeng (AW)" w:date="2018-01-29T15:02:00Z">
        <w:r>
          <w:rPr>
            <w:rFonts w:hint="eastAsia"/>
          </w:rPr>
          <w:t>debug</w:t>
        </w:r>
      </w:ins>
      <w:ins w:id="3961" w:author="chenpeng (AW)" w:date="2018-01-29T15:02:00Z">
        <w:r>
          <w:rPr/>
          <w:t>版本</w:t>
        </w:r>
      </w:ins>
      <w:ins w:id="3962" w:author="chenpeng (AW)" w:date="2018-01-29T15:02:00Z">
        <w:r>
          <w:rPr>
            <w:rFonts w:hint="eastAsia"/>
          </w:rPr>
          <w:t>和</w:t>
        </w:r>
      </w:ins>
      <w:ins w:id="3963" w:author="chenpeng (AW)" w:date="2018-01-29T15:03:00Z">
        <w:r>
          <w:rPr>
            <w:rFonts w:hint="eastAsia"/>
          </w:rPr>
          <w:t>release</w:t>
        </w:r>
      </w:ins>
      <w:ins w:id="3964" w:author="chenpeng (AW)" w:date="2018-01-29T15:03:00Z">
        <w:r>
          <w:rPr/>
          <w:t>版本</w:t>
        </w:r>
      </w:ins>
      <w:ins w:id="3965" w:author="chenpeng (AW)" w:date="2018-01-29T15:03:00Z">
        <w:r>
          <w:rPr>
            <w:rFonts w:hint="eastAsia"/>
          </w:rPr>
          <w:t>中</w:t>
        </w:r>
      </w:ins>
      <w:ins w:id="3966" w:author="chenpeng (AW)" w:date="2018-01-29T15:03:00Z">
        <w:r>
          <w:rPr/>
          <w:t>都可查看</w:t>
        </w:r>
      </w:ins>
      <w:ins w:id="3967" w:author="chenpeng (AW)" w:date="2018-01-29T15:03:00Z">
        <w:r>
          <w:rPr>
            <w:rFonts w:hint="eastAsia"/>
          </w:rPr>
          <w:t>到</w:t>
        </w:r>
      </w:ins>
      <w:ins w:id="3968" w:author="chenpeng (AW)" w:date="2018-01-29T15:03:00Z">
        <w:r>
          <w:rPr/>
          <w:t>打印的信息，</w:t>
        </w:r>
      </w:ins>
      <w:ins w:id="3969" w:author="chenpeng (AW)" w:date="2018-01-29T15:03:00Z">
        <w:r>
          <w:rPr>
            <w:rFonts w:hint="eastAsia"/>
          </w:rPr>
          <w:t>用来帮助开发</w:t>
        </w:r>
      </w:ins>
      <w:ins w:id="3970" w:author="chenpeng (AW)" w:date="2018-01-29T15:03:00Z">
        <w:r>
          <w:rPr/>
          <w:t>定位，</w:t>
        </w:r>
      </w:ins>
      <w:ins w:id="3971" w:author="chenpeng (AW)" w:date="2018-01-29T15:04:00Z">
        <w:r>
          <w:rPr>
            <w:rFonts w:hint="eastAsia"/>
          </w:rPr>
          <w:t xml:space="preserve"> </w:t>
        </w:r>
      </w:ins>
      <w:ins w:id="3972" w:author="chenpeng (AW)" w:date="2018-01-03T19:30:00Z">
        <w:r>
          <w:rPr>
            <w:rFonts w:hint="eastAsia"/>
          </w:rPr>
          <w:t>WEB中</w:t>
        </w:r>
      </w:ins>
      <w:ins w:id="3973" w:author="chenpeng (AW)" w:date="2018-01-03T19:30:00Z">
        <w:r>
          <w:rPr/>
          <w:t>调用</w:t>
        </w:r>
      </w:ins>
      <w:ins w:id="3974" w:author="chenpeng (AW)" w:date="2018-01-03T19:30:00Z">
        <w:r>
          <w:rPr>
            <w:rFonts w:hint="eastAsia"/>
          </w:rPr>
          <w:t>js</w:t>
        </w:r>
      </w:ins>
      <w:ins w:id="3975" w:author="chenpeng (AW)" w:date="2018-01-03T19:30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3976" w:author="chenpeng (AW)" w:date="2018-01-03T19:30:00Z"/>
          <w:rFonts w:ascii="Courier New" w:hAnsi="Courier New" w:cs="Courier New" w:eastAsiaTheme="minorEastAsia"/>
          <w:color w:val="333333"/>
          <w:sz w:val="20"/>
          <w:szCs w:val="24"/>
        </w:rPr>
      </w:pPr>
      <w:ins w:id="3977" w:author="chenpeng (AW)" w:date="2018-01-03T19:3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3978" w:author="chenpeng (AW)" w:date="2018-01-03T19:30:00Z">
        <w:r>
          <w:rPr/>
          <w:t xml:space="preserve"> </w:t>
        </w:r>
      </w:ins>
      <w:ins w:id="3979" w:author="chenpeng (AW)" w:date="2018-01-03T19:32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printLogDebug</w:t>
        </w:r>
      </w:ins>
      <w:ins w:id="3980" w:author="chenpeng (AW)" w:date="2018-01-03T19:3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3981" w:author="chenpeng (AW)" w:date="2018-01-03T19:3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3983" w:author="chenpeng (AW)" w:date="2018-01-03T19:43:00Z"/>
          <w:rFonts w:ascii="Courier New" w:hAnsi="Courier New" w:cs="Courier New" w:eastAsiaTheme="minorEastAsia"/>
          <w:color w:val="333333"/>
          <w:sz w:val="16"/>
          <w:szCs w:val="24"/>
        </w:rPr>
        <w:pPrChange w:id="3982" w:author="chenpeng (AW)" w:date="2018-01-03T19:43:00Z">
          <w:pPr>
            <w:widowControl/>
            <w:pBdr>
              <w:top w:val="single" w:color="CCCCCC" w:sz="6" w:space="4"/>
              <w:left w:val="single" w:color="CCCCCC" w:sz="6" w:space="8"/>
              <w:bottom w:val="single" w:color="CCCCCC" w:sz="6" w:space="4"/>
              <w:right w:val="single" w:color="CCCCCC" w:sz="6" w:space="8"/>
            </w:pBdr>
            <w:shd w:val="clear" w:color="auto" w:fill="F8F8F8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napToGrid w:val="0"/>
            <w:spacing w:after="0" w:line="200" w:lineRule="atLeast"/>
            <w:ind w:left="147"/>
          </w:pPr>
        </w:pPrChange>
      </w:pPr>
      <w:ins w:id="3984" w:author="chenpeng (AW)" w:date="2018-01-03T19:4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true</w:t>
        </w:r>
      </w:ins>
      <w:ins w:id="3985" w:author="chenpeng (AW)" w:date="2018-01-03T19:3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3986" w:author="chenpeng (AW)" w:date="2018-01-03T19:4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,</w:t>
        </w:r>
      </w:ins>
      <w:ins w:id="3987" w:author="chenpeng (AW)" w:date="2018-01-03T19:3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3988" w:author="chenpeng (AW)" w:date="2018-01-03T19:3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3989" w:author="chenpeng (AW)" w:date="2018-01-03T19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3990" w:author="chenpeng (AW)" w:date="2018-01-03T19:4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isSaveLog</w:t>
        </w:r>
      </w:ins>
      <w:ins w:id="3991" w:author="chenpeng (AW)" w:date="2018-01-03T19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3992" w:author="chenpeng (AW)" w:date="2018-01-03T19:4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3993" w:author="chenpeng (AW)" w:date="2018-01-03T19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3994" w:author="chenpeng (AW)" w:date="2018-01-03T19:4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3995" w:author="chenpeng (AW)" w:date="2018-01-03T19:4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3996" w:author="chenpeng (AW)" w:date="2018-01-03T19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3997" w:author="chenpeng (AW)" w:date="2018-01-03T19:4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保存</w:t>
        </w:r>
      </w:ins>
      <w:ins w:id="3998" w:author="chenpeng (AW)" w:date="2018-01-03T19:4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日志信息</w:t>
        </w:r>
      </w:ins>
      <w:ins w:id="3999" w:author="chenpeng (AW)" w:date="2018-01-03T19:4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，false</w:t>
        </w:r>
      </w:ins>
      <w:ins w:id="4000" w:author="chenpeng (AW)" w:date="2018-01-03T19:4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不保存日志</w:t>
        </w:r>
      </w:ins>
      <w:ins w:id="4001" w:author="chenpeng (AW)" w:date="2018-01-03T19:4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信息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002" w:author="chenpeng (AW)" w:date="2018-01-29T14:50:00Z"/>
          <w:rFonts w:ascii="Courier New" w:hAnsi="Courier New" w:eastAsia="Times New Roman" w:cs="Courier New"/>
          <w:color w:val="333333"/>
          <w:sz w:val="20"/>
          <w:szCs w:val="24"/>
        </w:rPr>
      </w:pPr>
      <w:ins w:id="4003" w:author="chenpeng (AW)" w:date="2018-01-03T19:5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004" w:author="chenpeng (AW)" w:date="2018-01-29T14:50:00Z">
        <w:r>
          <w:rPr>
            <w:rFonts w:hint="eastAsia" w:ascii="Courier New" w:hAnsi="Courier New" w:eastAsia="Times New Roman" w:cs="Courier New"/>
            <w:color w:val="333333"/>
            <w:sz w:val="20"/>
            <w:szCs w:val="24"/>
          </w:rPr>
          <w:t xml:space="preserve">"tag" , // </w:t>
        </w:r>
      </w:ins>
      <w:ins w:id="4005" w:author="chenpeng (AW)" w:date="2018-01-29T14:50:00Z">
        <w:r>
          <w:rPr>
            <w:rFonts w:ascii="Courier New" w:hAnsi="Courier New" w:cs="Courier New" w:eastAsiaTheme="minorEastAsia"/>
            <w:color w:val="333333"/>
            <w:sz w:val="16"/>
            <w:szCs w:val="24"/>
            <w:rPrChange w:id="4006" w:author="chenpeng (AW)" w:date="2018-01-29T14:51:00Z">
              <w:rPr>
                <w:rFonts w:ascii="Courier New" w:hAnsi="Courier New" w:eastAsia="Times New Roman" w:cs="Courier New"/>
                <w:color w:val="333333"/>
                <w:sz w:val="20"/>
                <w:szCs w:val="24"/>
              </w:rPr>
            </w:rPrChange>
          </w:rPr>
          <w:t>tag,String,</w:t>
        </w:r>
      </w:ins>
      <w:ins w:id="4007" w:author="chenpeng (AW)" w:date="2018-01-29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  <w:rPrChange w:id="4008" w:author="chenpeng (AW)" w:date="2018-01-29T14:51:00Z">
              <w:rPr>
                <w:rFonts w:hint="eastAsia" w:ascii="宋体" w:hAnsi="宋体" w:cs="宋体"/>
                <w:color w:val="333333"/>
                <w:sz w:val="20"/>
                <w:szCs w:val="24"/>
              </w:rPr>
            </w:rPrChange>
          </w:rPr>
          <w:t>日志信息的关键字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010" w:author="chenpeng (AW)" w:date="2018-01-03T19:51:00Z"/>
          <w:rFonts w:ascii="Courier New" w:hAnsi="Courier New" w:eastAsia="Times New Roman" w:cs="Courier New"/>
          <w:color w:val="333333"/>
          <w:sz w:val="20"/>
          <w:szCs w:val="24"/>
        </w:rPr>
        <w:pPrChange w:id="4009" w:author="chenpeng (AW)" w:date="2018-01-03T19:51:00Z">
          <w:pPr/>
        </w:pPrChange>
      </w:pPr>
      <w:ins w:id="4011" w:author="chenpeng (AW)" w:date="2018-01-29T14:5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012" w:author="chenpeng (AW)" w:date="2018-01-29T14:50:00Z">
        <w:r>
          <w:rPr>
            <w:rFonts w:hint="eastAsia" w:ascii="Courier New" w:hAnsi="Courier New" w:eastAsia="Times New Roman" w:cs="Courier New"/>
            <w:color w:val="333333"/>
            <w:sz w:val="20"/>
            <w:szCs w:val="24"/>
          </w:rPr>
          <w:t xml:space="preserve">"msg" , // </w:t>
        </w:r>
      </w:ins>
      <w:ins w:id="4013" w:author="chenpeng (AW)" w:date="2018-01-29T14:50:00Z">
        <w:r>
          <w:rPr>
            <w:rFonts w:ascii="Courier New" w:hAnsi="Courier New" w:cs="Courier New" w:eastAsiaTheme="minorEastAsia"/>
            <w:color w:val="333333"/>
            <w:sz w:val="16"/>
            <w:szCs w:val="24"/>
            <w:rPrChange w:id="4014" w:author="chenpeng (AW)" w:date="2018-01-29T14:51:00Z">
              <w:rPr>
                <w:rFonts w:ascii="Courier New" w:hAnsi="Courier New" w:eastAsia="Times New Roman" w:cs="Courier New"/>
                <w:color w:val="333333"/>
                <w:sz w:val="20"/>
                <w:szCs w:val="24"/>
              </w:rPr>
            </w:rPrChange>
          </w:rPr>
          <w:t>msg,String,</w:t>
        </w:r>
      </w:ins>
      <w:ins w:id="4015" w:author="chenpeng (AW)" w:date="2018-01-29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  <w:rPrChange w:id="4016" w:author="chenpeng (AW)" w:date="2018-01-29T14:51:00Z">
              <w:rPr>
                <w:rFonts w:hint="eastAsia" w:ascii="微软雅黑" w:hAnsi="微软雅黑" w:eastAsia="微软雅黑" w:cs="微软雅黑"/>
                <w:color w:val="333333"/>
                <w:sz w:val="20"/>
                <w:szCs w:val="24"/>
              </w:rPr>
            </w:rPrChange>
          </w:rPr>
          <w:t>需要打印的内容或信</w:t>
        </w:r>
      </w:ins>
      <w:ins w:id="4017" w:author="chenpeng (AW)" w:date="2018-01-29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  <w:rPrChange w:id="4018" w:author="chenpeng (AW)" w:date="2018-01-29T14:51:00Z">
              <w:rPr>
                <w:rFonts w:hint="eastAsia" w:ascii="宋体" w:hAnsi="宋体" w:cs="宋体"/>
                <w:color w:val="333333"/>
                <w:sz w:val="20"/>
                <w:szCs w:val="24"/>
              </w:rPr>
            </w:rPrChange>
          </w:rPr>
          <w:t>息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020" w:author="chenpeng (AW)" w:date="2018-01-03T19:29:00Z"/>
          <w:rFonts w:ascii="Courier New" w:hAnsi="Courier New" w:cs="Courier New" w:eastAsiaTheme="minorEastAsia"/>
          <w:color w:val="333333"/>
          <w:sz w:val="20"/>
          <w:szCs w:val="24"/>
          <w:rPrChange w:id="4021" w:author="chenpeng (AW)" w:date="2018-01-03T19:47:00Z">
            <w:rPr>
              <w:ins w:id="4022" w:author="chenpeng (AW)" w:date="2018-01-03T19:29:00Z"/>
            </w:rPr>
          </w:rPrChange>
        </w:rPr>
        <w:pPrChange w:id="4019" w:author="chenpeng (AW)" w:date="2018-01-03T19:47:00Z">
          <w:pPr/>
        </w:pPrChange>
      </w:pPr>
      <w:ins w:id="4023" w:author="chenpeng (AW)" w:date="2018-01-03T19:3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024" w:author="chenpeng (AW)" w:date="2018-01-03T19:47:00Z"/>
        </w:rPr>
      </w:pPr>
      <w:ins w:id="4025" w:author="chenpeng (AW)" w:date="2018-01-03T19:47:00Z">
        <w:r>
          <w:rPr>
            <w:rFonts w:hint="eastAsia"/>
          </w:rPr>
          <w:t>【回应】：</w:t>
        </w:r>
      </w:ins>
    </w:p>
    <w:p>
      <w:pPr>
        <w:pStyle w:val="4"/>
        <w:rPr>
          <w:ins w:id="4027" w:author="chenpeng (AW)" w:date="2018-01-03T19:47:00Z"/>
        </w:rPr>
        <w:pPrChange w:id="4026" w:author="chenpeng (AW)" w:date="2018-01-03T19:47:00Z">
          <w:pPr>
            <w:pStyle w:val="5"/>
          </w:pPr>
        </w:pPrChange>
      </w:pPr>
      <w:ins w:id="4028" w:author="chenpeng (AW)" w:date="2018-01-03T19:47:00Z">
        <w:r>
          <w:rPr>
            <w:rFonts w:hint="eastAsia"/>
          </w:rPr>
          <w:t>该</w:t>
        </w:r>
      </w:ins>
      <w:ins w:id="4029" w:author="chenpeng (AW)" w:date="2018-01-03T19:47:00Z">
        <w:r>
          <w:rPr/>
          <w:t>函数</w:t>
        </w:r>
      </w:ins>
      <w:ins w:id="4030" w:author="chenpeng (AW)" w:date="2018-01-03T19:47:00Z">
        <w:r>
          <w:rPr>
            <w:rFonts w:hint="eastAsia"/>
          </w:rPr>
          <w:t>无需</w:t>
        </w:r>
      </w:ins>
      <w:ins w:id="4031" w:author="chenpeng (AW)" w:date="2018-01-03T19:47:00Z">
        <w:r>
          <w:rPr/>
          <w:t>返回。</w:t>
        </w:r>
      </w:ins>
    </w:p>
    <w:p>
      <w:pPr>
        <w:pStyle w:val="5"/>
        <w:rPr>
          <w:ins w:id="4032" w:author="chenpeng (AW)" w:date="2018-01-03T19:46:00Z"/>
        </w:rPr>
      </w:pPr>
      <w:ins w:id="4033" w:author="chenpeng (AW)" w:date="2018-01-03T19:42:00Z">
        <w:bookmarkStart w:id="48" w:name="_Toc515099364"/>
        <w:r>
          <w:rPr>
            <w:rFonts w:hint="eastAsia"/>
          </w:rPr>
          <w:t>打印用户</w:t>
        </w:r>
      </w:ins>
      <w:ins w:id="4034" w:author="chenpeng (AW)" w:date="2018-01-03T19:42:00Z">
        <w:r>
          <w:rPr/>
          <w:t>级别的日志</w:t>
        </w:r>
      </w:ins>
      <w:ins w:id="4035" w:author="chenpeng (AW)" w:date="2018-01-03T19:42:00Z">
        <w:r>
          <w:rPr>
            <w:rFonts w:hint="eastAsia"/>
          </w:rPr>
          <w:t>信息</w:t>
        </w:r>
        <w:bookmarkEnd w:id="48"/>
      </w:ins>
    </w:p>
    <w:p>
      <w:pPr>
        <w:pStyle w:val="4"/>
        <w:rPr>
          <w:ins w:id="4036" w:author="chenpeng (AW)" w:date="2018-01-03T19:46:00Z"/>
        </w:rPr>
      </w:pPr>
      <w:ins w:id="4037" w:author="chenpeng (AW)" w:date="2018-01-03T19:46:00Z">
        <w:r>
          <w:rPr>
            <w:rFonts w:hint="eastAsia"/>
          </w:rPr>
          <w:t>当需要在</w:t>
        </w:r>
      </w:ins>
      <w:ins w:id="4038" w:author="chenpeng (AW)" w:date="2018-01-03T19:46:00Z">
        <w:r>
          <w:rPr/>
          <w:t>Android</w:t>
        </w:r>
      </w:ins>
      <w:ins w:id="4039" w:author="chenpeng (AW)" w:date="2018-01-03T19:46:00Z">
        <w:r>
          <w:rPr>
            <w:rFonts w:hint="eastAsia"/>
          </w:rPr>
          <w:t>版本生成</w:t>
        </w:r>
      </w:ins>
      <w:ins w:id="4040" w:author="chenpeng (AW)" w:date="2018-01-03T19:46:00Z">
        <w:r>
          <w:rPr/>
          <w:t>的日志</w:t>
        </w:r>
      </w:ins>
      <w:ins w:id="4041" w:author="chenpeng (AW)" w:date="2018-01-03T19:46:00Z">
        <w:r>
          <w:rPr>
            <w:rFonts w:hint="eastAsia"/>
          </w:rPr>
          <w:t>中打印用户</w:t>
        </w:r>
      </w:ins>
      <w:ins w:id="4042" w:author="chenpeng (AW)" w:date="2018-01-03T19:46:00Z">
        <w:r>
          <w:rPr/>
          <w:t>级别</w:t>
        </w:r>
      </w:ins>
      <w:ins w:id="4043" w:author="chenpeng (AW)" w:date="2018-01-03T19:46:00Z">
        <w:r>
          <w:rPr>
            <w:rFonts w:hint="eastAsia"/>
          </w:rPr>
          <w:t>的日志</w:t>
        </w:r>
      </w:ins>
      <w:ins w:id="4044" w:author="chenpeng (AW)" w:date="2018-01-03T19:46:00Z">
        <w:r>
          <w:rPr/>
          <w:t>信息</w:t>
        </w:r>
      </w:ins>
      <w:ins w:id="4045" w:author="chenpeng (AW)" w:date="2018-01-03T19:46:00Z">
        <w:r>
          <w:rPr>
            <w:rFonts w:hint="eastAsia"/>
          </w:rPr>
          <w:t>时，</w:t>
        </w:r>
      </w:ins>
      <w:ins w:id="4046" w:author="chenpeng (AW)" w:date="2018-01-29T14:58:00Z">
        <w:r>
          <w:rPr>
            <w:rFonts w:hint="eastAsia"/>
          </w:rPr>
          <w:t>比如涉及到用户数据</w:t>
        </w:r>
      </w:ins>
      <w:ins w:id="4047" w:author="chenpeng (AW)" w:date="2018-01-29T15:05:00Z">
        <w:r>
          <w:rPr>
            <w:rFonts w:hint="eastAsia"/>
          </w:rPr>
          <w:t>（mac</w:t>
        </w:r>
      </w:ins>
      <w:ins w:id="4048" w:author="chenpeng (AW)" w:date="2018-01-29T15:05:00Z">
        <w:r>
          <w:rPr/>
          <w:t>地址</w:t>
        </w:r>
      </w:ins>
      <w:ins w:id="4049" w:author="chenpeng (AW)" w:date="2018-01-29T15:05:00Z">
        <w:r>
          <w:rPr>
            <w:rFonts w:hint="eastAsia"/>
          </w:rPr>
          <w:t>、</w:t>
        </w:r>
      </w:ins>
      <w:ins w:id="4050" w:author="chenpeng (AW)" w:date="2018-01-29T15:05:00Z">
        <w:r>
          <w:rPr/>
          <w:t>用户</w:t>
        </w:r>
      </w:ins>
      <w:ins w:id="4051" w:author="chenpeng (AW)" w:date="2018-01-29T15:05:00Z">
        <w:r>
          <w:rPr>
            <w:rFonts w:hint="eastAsia"/>
          </w:rPr>
          <w:t>隐私</w:t>
        </w:r>
      </w:ins>
      <w:ins w:id="4052" w:author="chenpeng (AW)" w:date="2018-01-29T15:05:00Z">
        <w:r>
          <w:rPr/>
          <w:t>数据</w:t>
        </w:r>
      </w:ins>
      <w:ins w:id="4053" w:author="chenpeng (AW)" w:date="2018-01-29T15:05:00Z">
        <w:r>
          <w:rPr>
            <w:rFonts w:hint="eastAsia"/>
          </w:rPr>
          <w:t>）</w:t>
        </w:r>
      </w:ins>
      <w:ins w:id="4054" w:author="chenpeng (AW)" w:date="2018-01-29T14:58:00Z">
        <w:r>
          <w:rPr/>
          <w:t>等相关安全</w:t>
        </w:r>
      </w:ins>
      <w:ins w:id="4055" w:author="chenpeng (AW)" w:date="2018-01-29T14:58:00Z">
        <w:r>
          <w:rPr>
            <w:rFonts w:hint="eastAsia"/>
          </w:rPr>
          <w:t>级别</w:t>
        </w:r>
      </w:ins>
      <w:ins w:id="4056" w:author="chenpeng (AW)" w:date="2018-01-29T14:58:00Z">
        <w:r>
          <w:rPr/>
          <w:t>的</w:t>
        </w:r>
      </w:ins>
      <w:ins w:id="4057" w:author="chenpeng (AW)" w:date="2018-01-29T14:58:00Z">
        <w:r>
          <w:rPr>
            <w:rFonts w:hint="eastAsia"/>
          </w:rPr>
          <w:t>信息</w:t>
        </w:r>
      </w:ins>
      <w:ins w:id="4058" w:author="chenpeng (AW)" w:date="2018-01-29T14:58:00Z">
        <w:r>
          <w:rPr/>
          <w:t>打印，</w:t>
        </w:r>
      </w:ins>
      <w:ins w:id="4059" w:author="chenpeng (AW)" w:date="2018-01-29T14:59:00Z">
        <w:r>
          <w:rPr>
            <w:rFonts w:hint="eastAsia"/>
          </w:rPr>
          <w:t>在</w:t>
        </w:r>
      </w:ins>
      <w:ins w:id="4060" w:author="chenpeng (AW)" w:date="2018-01-29T15:00:00Z">
        <w:r>
          <w:rPr>
            <w:rFonts w:hint="eastAsia"/>
          </w:rPr>
          <w:t>debug</w:t>
        </w:r>
      </w:ins>
      <w:ins w:id="4061" w:author="chenpeng (AW)" w:date="2018-01-29T15:00:00Z">
        <w:r>
          <w:rPr/>
          <w:t>版本的app中</w:t>
        </w:r>
      </w:ins>
      <w:ins w:id="4062" w:author="chenpeng (AW)" w:date="2018-01-29T15:00:00Z">
        <w:r>
          <w:rPr>
            <w:rFonts w:hint="eastAsia"/>
          </w:rPr>
          <w:t>可以看到，</w:t>
        </w:r>
      </w:ins>
      <w:ins w:id="4063" w:author="chenpeng (AW)" w:date="2018-01-29T15:00:00Z">
        <w:r>
          <w:rPr/>
          <w:t>在</w:t>
        </w:r>
      </w:ins>
      <w:ins w:id="4064" w:author="chenpeng (AW)" w:date="2018-01-29T15:00:00Z">
        <w:r>
          <w:rPr>
            <w:rFonts w:hint="eastAsia"/>
          </w:rPr>
          <w:t>release版本</w:t>
        </w:r>
      </w:ins>
      <w:ins w:id="4065" w:author="chenpeng (AW)" w:date="2018-01-29T15:00:00Z">
        <w:r>
          <w:rPr/>
          <w:t>中</w:t>
        </w:r>
      </w:ins>
      <w:ins w:id="4066" w:author="chenpeng (AW)" w:date="2018-01-29T15:01:00Z">
        <w:r>
          <w:rPr>
            <w:rFonts w:hint="eastAsia"/>
          </w:rPr>
          <w:t>会</w:t>
        </w:r>
      </w:ins>
      <w:ins w:id="4067" w:author="chenpeng (AW)" w:date="2018-01-29T15:01:00Z">
        <w:r>
          <w:rPr/>
          <w:t>经过</w:t>
        </w:r>
      </w:ins>
      <w:ins w:id="4068" w:author="chenpeng (AW)" w:date="2018-01-29T15:01:00Z">
        <w:r>
          <w:rPr>
            <w:rFonts w:hint="eastAsia"/>
          </w:rPr>
          <w:t>加密</w:t>
        </w:r>
      </w:ins>
      <w:ins w:id="4069" w:author="chenpeng (AW)" w:date="2018-01-29T15:01:00Z">
        <w:r>
          <w:rPr/>
          <w:t>处理，</w:t>
        </w:r>
      </w:ins>
      <w:ins w:id="4070" w:author="chenpeng (AW)" w:date="2018-01-29T15:01:00Z">
        <w:r>
          <w:rPr>
            <w:rFonts w:hint="eastAsia"/>
          </w:rPr>
          <w:t>避免安全信息</w:t>
        </w:r>
      </w:ins>
      <w:ins w:id="4071" w:author="chenpeng (AW)" w:date="2018-01-29T15:01:00Z">
        <w:r>
          <w:rPr/>
          <w:t>的泄露</w:t>
        </w:r>
      </w:ins>
      <w:ins w:id="4072" w:author="chenpeng (AW)" w:date="2018-01-29T15:01:00Z">
        <w:r>
          <w:rPr>
            <w:rFonts w:hint="eastAsia"/>
          </w:rPr>
          <w:t>。</w:t>
        </w:r>
      </w:ins>
      <w:ins w:id="4073" w:author="chenpeng (AW)" w:date="2018-01-03T19:46:00Z">
        <w:r>
          <w:rPr>
            <w:rFonts w:hint="eastAsia"/>
          </w:rPr>
          <w:t>WEB中</w:t>
        </w:r>
      </w:ins>
      <w:ins w:id="4074" w:author="chenpeng (AW)" w:date="2018-01-03T19:46:00Z">
        <w:r>
          <w:rPr/>
          <w:t>调用</w:t>
        </w:r>
      </w:ins>
      <w:ins w:id="4075" w:author="chenpeng (AW)" w:date="2018-01-03T19:46:00Z">
        <w:r>
          <w:rPr>
            <w:rFonts w:hint="eastAsia"/>
          </w:rPr>
          <w:t>js</w:t>
        </w:r>
      </w:ins>
      <w:ins w:id="4076" w:author="chenpeng (AW)" w:date="2018-01-03T19:46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077" w:author="chenpeng (AW)" w:date="2018-01-03T19:46:00Z"/>
          <w:rFonts w:ascii="Courier New" w:hAnsi="Courier New" w:cs="Courier New" w:eastAsiaTheme="minorEastAsia"/>
          <w:color w:val="333333"/>
          <w:sz w:val="20"/>
          <w:szCs w:val="24"/>
        </w:rPr>
      </w:pPr>
      <w:ins w:id="4078" w:author="chenpeng (AW)" w:date="2018-01-03T19:4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079" w:author="chenpeng (AW)" w:date="2018-01-03T19:46:00Z">
        <w:r>
          <w:rPr/>
          <w:t xml:space="preserve"> </w:t>
        </w:r>
      </w:ins>
      <w:ins w:id="4080" w:author="chenpeng (AW)" w:date="2018-01-03T19:46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printLog</w:t>
        </w:r>
      </w:ins>
      <w:ins w:id="4081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082" w:author="chenpeng (AW)" w:date="2018-01-03T19:46:00Z"/>
          <w:rFonts w:ascii="Courier New" w:hAnsi="Courier New" w:cs="Courier New" w:eastAsiaTheme="minorEastAsia"/>
          <w:color w:val="333333"/>
          <w:sz w:val="16"/>
          <w:szCs w:val="24"/>
        </w:rPr>
      </w:pPr>
      <w:ins w:id="4083" w:author="chenpeng (AW)" w:date="2018-01-29T14:5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true</w:t>
        </w:r>
      </w:ins>
      <w:ins w:id="4084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, </w:t>
        </w:r>
      </w:ins>
      <w:ins w:id="4085" w:author="chenpeng (AW)" w:date="2018-01-03T19:4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086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087" w:author="chenpeng (AW)" w:date="2018-01-29T14:5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isSaveLog</w:t>
        </w:r>
      </w:ins>
      <w:ins w:id="4088" w:author="chenpeng (AW)" w:date="2018-01-29T14:5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089" w:author="chenpeng (AW)" w:date="2018-01-29T14:5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4090" w:author="chenpeng (AW)" w:date="2018-01-29T14:5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091" w:author="chenpeng (AW)" w:date="2018-01-29T14:5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092" w:author="chenpeng (AW)" w:date="2018-01-29T14:5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true</w:t>
        </w:r>
      </w:ins>
      <w:ins w:id="4093" w:author="chenpeng (AW)" w:date="2018-01-29T14:5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，保存</w:t>
        </w:r>
      </w:ins>
      <w:ins w:id="4094" w:author="chenpeng (AW)" w:date="2018-01-29T14:5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日志信息</w:t>
        </w:r>
      </w:ins>
      <w:ins w:id="4095" w:author="chenpeng (AW)" w:date="2018-01-29T14:5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，false不保存日志</w:t>
        </w:r>
      </w:ins>
      <w:ins w:id="4096" w:author="chenpeng (AW)" w:date="2018-01-29T14:5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信息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097" w:author="chenpeng (AW)" w:date="2018-01-03T19:46:00Z"/>
          <w:rFonts w:ascii="Courier New" w:hAnsi="Courier New" w:cs="Courier New" w:eastAsiaTheme="minorEastAsia"/>
          <w:color w:val="333333"/>
          <w:sz w:val="16"/>
          <w:szCs w:val="24"/>
        </w:rPr>
      </w:pPr>
      <w:ins w:id="4098" w:author="chenpeng (AW)" w:date="2018-01-03T20:2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099" w:author="chenpeng (AW)" w:date="2018-01-03T19:4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tag</w:t>
        </w:r>
      </w:ins>
      <w:ins w:id="4100" w:author="chenpeng (AW)" w:date="2018-01-03T20:2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101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, </w:t>
        </w:r>
      </w:ins>
      <w:ins w:id="4102" w:author="chenpeng (AW)" w:date="2018-01-03T19:4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103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104" w:author="chenpeng (AW)" w:date="2018-01-03T19:4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tag,String</w:t>
        </w:r>
      </w:ins>
      <w:ins w:id="4105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,日志</w:t>
        </w:r>
      </w:ins>
      <w:ins w:id="4106" w:author="chenpeng (AW)" w:date="2018-01-03T19:4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信息的关键字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107" w:author="chenpeng (AW)" w:date="2018-01-03T19:46:00Z"/>
          <w:rFonts w:ascii="Courier New" w:hAnsi="Courier New" w:cs="Courier New" w:eastAsiaTheme="minorEastAsia"/>
          <w:color w:val="333333"/>
          <w:sz w:val="20"/>
          <w:szCs w:val="24"/>
        </w:rPr>
      </w:pPr>
      <w:ins w:id="4108" w:author="chenpeng (AW)" w:date="2018-01-03T20:2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109" w:author="chenpeng (AW)" w:date="2018-01-03T19:4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msg</w:t>
        </w:r>
      </w:ins>
      <w:ins w:id="4110" w:author="chenpeng (AW)" w:date="2018-01-03T20:2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111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, </w:t>
        </w:r>
      </w:ins>
      <w:ins w:id="4112" w:author="chenpeng (AW)" w:date="2018-01-03T19:4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113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114" w:author="chenpeng (AW)" w:date="2018-01-03T19:4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msg,String</w:t>
        </w:r>
      </w:ins>
      <w:ins w:id="4115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,需要打印</w:t>
        </w:r>
      </w:ins>
      <w:ins w:id="4116" w:author="chenpeng (AW)" w:date="2018-01-03T19:4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的</w:t>
        </w:r>
      </w:ins>
      <w:ins w:id="4117" w:author="chenpeng (AW)" w:date="2018-01-03T19:4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内容</w:t>
        </w:r>
      </w:ins>
      <w:ins w:id="4118" w:author="chenpeng (AW)" w:date="2018-01-03T19:4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或信息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119" w:author="chenpeng (AW)" w:date="2018-01-03T19:46:00Z"/>
          <w:rFonts w:ascii="Courier New" w:hAnsi="Courier New" w:eastAsia="Times New Roman" w:cs="Courier New"/>
          <w:color w:val="333333"/>
          <w:sz w:val="20"/>
          <w:szCs w:val="24"/>
        </w:rPr>
      </w:pPr>
      <w:ins w:id="4120" w:author="chenpeng (AW)" w:date="2018-01-03T19:4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121" w:author="chenpeng (AW)" w:date="2018-01-03T19:47:00Z"/>
        </w:rPr>
      </w:pPr>
      <w:ins w:id="4122" w:author="chenpeng (AW)" w:date="2018-01-03T19:47:00Z">
        <w:r>
          <w:rPr>
            <w:rFonts w:hint="eastAsia"/>
          </w:rPr>
          <w:t>【回应】：</w:t>
        </w:r>
      </w:ins>
    </w:p>
    <w:p>
      <w:pPr>
        <w:pStyle w:val="4"/>
        <w:rPr>
          <w:ins w:id="4124" w:author="chenpeng (AW)" w:date="2018-01-03T19:29:00Z"/>
        </w:rPr>
        <w:pPrChange w:id="4123" w:author="chenpeng (AW)" w:date="2018-01-03T20:17:00Z">
          <w:pPr>
            <w:pStyle w:val="5"/>
          </w:pPr>
        </w:pPrChange>
      </w:pPr>
      <w:ins w:id="4125" w:author="chenpeng (AW)" w:date="2018-01-03T19:47:00Z">
        <w:r>
          <w:rPr>
            <w:rFonts w:hint="eastAsia"/>
          </w:rPr>
          <w:t>该</w:t>
        </w:r>
      </w:ins>
      <w:ins w:id="4126" w:author="chenpeng (AW)" w:date="2018-01-03T19:47:00Z">
        <w:r>
          <w:rPr/>
          <w:t>函数</w:t>
        </w:r>
      </w:ins>
      <w:ins w:id="4127" w:author="chenpeng (AW)" w:date="2018-01-03T19:47:00Z">
        <w:r>
          <w:rPr>
            <w:rFonts w:hint="eastAsia"/>
          </w:rPr>
          <w:t>无需</w:t>
        </w:r>
      </w:ins>
      <w:ins w:id="4128" w:author="chenpeng (AW)" w:date="2018-01-03T19:47:00Z">
        <w:r>
          <w:rPr/>
          <w:t>返回。</w:t>
        </w:r>
      </w:ins>
    </w:p>
    <w:p>
      <w:pPr>
        <w:pStyle w:val="5"/>
        <w:rPr>
          <w:ins w:id="4130" w:author="chenpeng (AW)" w:date="2018-01-03T19:48:00Z"/>
        </w:rPr>
        <w:pPrChange w:id="4129" w:author="chenpeng (AW)" w:date="2018-01-03T19:29:00Z">
          <w:pPr/>
        </w:pPrChange>
      </w:pPr>
      <w:ins w:id="4131" w:author="chenpeng (AW)" w:date="2018-01-03T19:48:00Z">
        <w:bookmarkStart w:id="49" w:name="_Toc515099365"/>
        <w:r>
          <w:rPr>
            <w:rFonts w:hint="eastAsia"/>
          </w:rPr>
          <w:t>修改</w:t>
        </w:r>
      </w:ins>
      <w:ins w:id="4132" w:author="chenpeng (AW)" w:date="2018-01-03T19:48:00Z">
        <w:r>
          <w:rPr/>
          <w:t>设备</w:t>
        </w:r>
      </w:ins>
      <w:ins w:id="4133" w:author="chenpeng (AW)" w:date="2018-01-03T19:48:00Z">
        <w:r>
          <w:rPr>
            <w:rFonts w:hint="eastAsia"/>
          </w:rPr>
          <w:t>名称</w:t>
        </w:r>
        <w:bookmarkEnd w:id="49"/>
      </w:ins>
    </w:p>
    <w:p>
      <w:pPr>
        <w:pStyle w:val="4"/>
        <w:rPr>
          <w:ins w:id="4134" w:author="chenpeng (AW)" w:date="2018-01-03T19:49:00Z"/>
        </w:rPr>
      </w:pPr>
      <w:ins w:id="4135" w:author="chenpeng (AW)" w:date="2018-01-03T19:49:00Z">
        <w:r>
          <w:rPr>
            <w:rFonts w:hint="eastAsia"/>
          </w:rPr>
          <w:t>当进入设备设置</w:t>
        </w:r>
      </w:ins>
      <w:ins w:id="4136" w:author="chenpeng (AW)" w:date="2018-01-03T19:49:00Z">
        <w:r>
          <w:rPr/>
          <w:t>界面</w:t>
        </w:r>
      </w:ins>
      <w:ins w:id="4137" w:author="chenpeng (AW)" w:date="2018-01-03T19:49:00Z">
        <w:r>
          <w:rPr>
            <w:rFonts w:hint="eastAsia"/>
          </w:rPr>
          <w:t>需要</w:t>
        </w:r>
      </w:ins>
      <w:ins w:id="4138" w:author="chenpeng (AW)" w:date="2018-01-03T19:49:00Z">
        <w:r>
          <w:rPr/>
          <w:t>修改设备</w:t>
        </w:r>
      </w:ins>
      <w:ins w:id="4139" w:author="chenpeng (AW)" w:date="2018-01-03T19:49:00Z">
        <w:r>
          <w:rPr>
            <w:rFonts w:hint="eastAsia"/>
          </w:rPr>
          <w:t>名称</w:t>
        </w:r>
      </w:ins>
      <w:ins w:id="4140" w:author="chenpeng (AW)" w:date="2018-01-03T19:49:00Z">
        <w:r>
          <w:rPr/>
          <w:t>时</w:t>
        </w:r>
      </w:ins>
      <w:ins w:id="4141" w:author="chenpeng (AW)" w:date="2018-01-03T19:49:00Z">
        <w:r>
          <w:rPr>
            <w:rFonts w:hint="eastAsia"/>
          </w:rPr>
          <w:t>，WEB中</w:t>
        </w:r>
      </w:ins>
      <w:ins w:id="4142" w:author="chenpeng (AW)" w:date="2018-01-03T19:49:00Z">
        <w:r>
          <w:rPr/>
          <w:t>调用</w:t>
        </w:r>
      </w:ins>
      <w:ins w:id="4143" w:author="chenpeng (AW)" w:date="2018-01-03T19:49:00Z">
        <w:r>
          <w:rPr>
            <w:rFonts w:hint="eastAsia"/>
          </w:rPr>
          <w:t>js</w:t>
        </w:r>
      </w:ins>
      <w:ins w:id="4144" w:author="chenpeng (AW)" w:date="2018-01-03T19:49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145" w:author="chenpeng (AW)" w:date="2018-01-03T19:49:00Z"/>
          <w:rFonts w:ascii="Courier New" w:hAnsi="Courier New" w:cs="Courier New" w:eastAsiaTheme="minorEastAsia"/>
          <w:color w:val="333333"/>
          <w:sz w:val="20"/>
          <w:szCs w:val="24"/>
        </w:rPr>
      </w:pPr>
      <w:ins w:id="4146" w:author="chenpeng (AW)" w:date="2018-01-03T19:4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147" w:author="chenpeng (AW)" w:date="2018-01-03T19:49:00Z">
        <w:r>
          <w:rPr/>
          <w:t xml:space="preserve"> </w:t>
        </w:r>
      </w:ins>
      <w:ins w:id="4148" w:author="chenpeng (AW)" w:date="2018-01-03T19:49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modifyDeviceName</w:t>
        </w:r>
      </w:ins>
      <w:ins w:id="4149" w:author="chenpeng (AW)" w:date="2018-01-03T19:4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150" w:author="chenpeng (AW)" w:date="2018-01-03T19:49:00Z"/>
          <w:rFonts w:ascii="Courier New" w:hAnsi="Courier New" w:cs="Courier New" w:eastAsiaTheme="minorEastAsia"/>
          <w:color w:val="333333"/>
          <w:sz w:val="16"/>
          <w:szCs w:val="24"/>
        </w:rPr>
      </w:pPr>
      <w:ins w:id="4151" w:author="chenpeng (AW)" w:date="2018-01-03T19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152" w:author="chenpeng (AW)" w:date="2018-01-03T19:56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deviceName</w:t>
        </w:r>
      </w:ins>
      <w:ins w:id="4153" w:author="chenpeng (AW)" w:date="2018-01-03T19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154" w:author="chenpeng (AW)" w:date="2018-01-03T19:49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, </w:t>
        </w:r>
      </w:ins>
      <w:ins w:id="4155" w:author="chenpeng (AW)" w:date="2018-01-03T19:4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156" w:author="chenpeng (AW)" w:date="2018-01-03T19:4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157" w:author="chenpeng (AW)" w:date="2018-01-03T19:56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deviceName</w:t>
        </w:r>
      </w:ins>
      <w:ins w:id="4158" w:author="chenpeng (AW)" w:date="2018-01-03T19:4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159" w:author="chenpeng (AW)" w:date="2018-01-03T19:5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String</w:t>
        </w:r>
      </w:ins>
      <w:ins w:id="4160" w:author="chenpeng (AW)" w:date="2018-01-03T19:4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161" w:author="chenpeng (AW)" w:date="2018-01-03T19:5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修改</w:t>
        </w:r>
      </w:ins>
      <w:ins w:id="4162" w:author="chenpeng (AW)" w:date="2018-01-03T19:5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的设备</w:t>
        </w:r>
      </w:ins>
      <w:ins w:id="4163" w:author="chenpeng (AW)" w:date="2018-01-03T19:5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名称</w:t>
        </w:r>
      </w:ins>
      <w:ins w:id="4164" w:author="chenpeng (AW)" w:date="2018-01-03T19:5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字段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100" w:firstLineChars="50"/>
        <w:rPr>
          <w:ins w:id="4166" w:author="chenpeng (AW)" w:date="2018-01-03T19:55:00Z"/>
          <w:rFonts w:ascii="Courier New" w:hAnsi="Courier New" w:cs="Courier New" w:eastAsiaTheme="minorEastAsia"/>
          <w:color w:val="333333"/>
          <w:sz w:val="16"/>
          <w:szCs w:val="24"/>
        </w:rPr>
        <w:pPrChange w:id="4165" w:author="chenpeng (AW)" w:date="2018-01-03T19:55:00Z">
          <w:pPr>
            <w:widowControl/>
            <w:pBdr>
              <w:top w:val="single" w:color="CCCCCC" w:sz="6" w:space="4"/>
              <w:left w:val="single" w:color="CCCCCC" w:sz="6" w:space="8"/>
              <w:bottom w:val="single" w:color="CCCCCC" w:sz="6" w:space="4"/>
              <w:right w:val="single" w:color="CCCCCC" w:sz="6" w:space="8"/>
            </w:pBdr>
            <w:shd w:val="clear" w:color="auto" w:fill="F8F8F8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napToGrid w:val="0"/>
            <w:spacing w:after="0" w:line="200" w:lineRule="atLeast"/>
            <w:ind w:left="147"/>
          </w:pPr>
        </w:pPrChange>
      </w:pPr>
      <w:ins w:id="4167" w:author="chenpeng (AW)" w:date="2018-01-03T19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168" w:author="chenpeng (AW)" w:date="2018-01-03T19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169" w:author="chenpeng (AW)" w:date="2018-01-03T19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170" w:author="chenpeng (AW)" w:date="2018-01-03T19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171" w:author="chenpeng (AW)" w:date="2018-01-03T19:5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4172" w:author="chenpeng (AW)" w:date="2018-01-03T19:5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173" w:author="chenpeng (AW)" w:date="2018-01-03T19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4174" w:author="chenpeng (AW)" w:date="2018-01-03T19:5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4175" w:author="chenpeng (AW)" w:date="2018-01-03T19:5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4176" w:author="chenpeng (AW)" w:date="2018-01-03T19:5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177" w:author="chenpeng (AW)" w:date="2018-01-03T19:49:00Z"/>
          <w:rFonts w:ascii="Courier New" w:hAnsi="Courier New" w:eastAsia="Times New Roman" w:cs="Courier New"/>
          <w:color w:val="333333"/>
          <w:sz w:val="20"/>
          <w:szCs w:val="24"/>
        </w:rPr>
      </w:pPr>
      <w:ins w:id="4178" w:author="chenpeng (AW)" w:date="2018-01-03T19:4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179" w:author="chenpeng (AW)" w:date="2018-01-03T19:51:00Z"/>
        </w:rPr>
      </w:pPr>
      <w:ins w:id="4180" w:author="chenpeng (AW)" w:date="2018-01-03T19:51:00Z">
        <w:r>
          <w:rPr>
            <w:rFonts w:hint="eastAsia"/>
          </w:rPr>
          <w:t>【回应】：</w:t>
        </w:r>
      </w:ins>
    </w:p>
    <w:p>
      <w:pPr>
        <w:pStyle w:val="4"/>
        <w:rPr>
          <w:ins w:id="4181" w:author="chenpeng (AW)" w:date="2018-01-03T19:51:00Z"/>
          <w:rFonts w:ascii="Courier New" w:hAnsi="Courier New" w:cs="Courier New" w:eastAsiaTheme="minorEastAsia"/>
          <w:color w:val="333333"/>
          <w:sz w:val="20"/>
          <w:szCs w:val="24"/>
        </w:rPr>
      </w:pPr>
      <w:ins w:id="4182" w:author="chenpeng (AW)" w:date="2018-01-03T19:51:00Z">
        <w:r>
          <w:rPr>
            <w:rFonts w:hint="eastAsia"/>
          </w:rPr>
          <w:t>当调用成功时，JSSDK将调用</w:t>
        </w:r>
      </w:ins>
      <w:ins w:id="4183" w:author="chenpeng (AW)" w:date="2018-01-03T19:5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4184" w:author="chenpeng (AW)" w:date="2018-01-03T19:5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4185" w:author="chenpeng (AW)" w:date="2018-01-03T19:5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4186" w:author="chenpeng (AW)" w:date="2018-01-03T19:5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4187" w:author="chenpeng (AW)" w:date="2018-01-03T19:51:00Z"/>
          <w:b/>
          <w:color w:val="00B050"/>
        </w:rPr>
      </w:pPr>
      <w:ins w:id="4188" w:author="chenpeng (AW)" w:date="2018-01-03T19:51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189" w:author="chenpeng (AW)" w:date="2018-01-03T19:51:00Z"/>
          <w:b/>
          <w:color w:val="00B050"/>
        </w:rPr>
      </w:pPr>
      <w:ins w:id="4190" w:author="chenpeng (AW)" w:date="2018-01-03T19:51:00Z">
        <w:r>
          <w:rPr>
            <w:rFonts w:hint="eastAsia"/>
            <w:b/>
            <w:color w:val="00B050"/>
          </w:rPr>
          <w:t xml:space="preserve">  </w:t>
        </w:r>
      </w:ins>
      <w:ins w:id="4191" w:author="chenpeng (AW)" w:date="2018-01-03T19:51:00Z">
        <w:r>
          <w:rPr>
            <w:b/>
            <w:color w:val="00B050"/>
          </w:rPr>
          <w:t xml:space="preserve">"errcode": </w:t>
        </w:r>
      </w:ins>
      <w:ins w:id="4192" w:author="chenpeng (AW)" w:date="2018-01-03T19:51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4193" w:author="chenpeng (AW)" w:date="2018-01-03T19:51:00Z"/>
          <w:b/>
          <w:color w:val="00B050"/>
        </w:rPr>
      </w:pPr>
      <w:ins w:id="4194" w:author="chenpeng (AW)" w:date="2018-01-03T19:51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195" w:author="chenpeng (AW)" w:date="2018-01-03T19:51:00Z"/>
        </w:rPr>
      </w:pPr>
      <w:ins w:id="4196" w:author="chenpeng (AW)" w:date="2018-01-03T19:51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4197" w:author="chenpeng (AW)" w:date="2018-01-03T19:51:00Z"/>
          <w:b/>
          <w:color w:val="00B050"/>
        </w:rPr>
      </w:pPr>
      <w:ins w:id="4198" w:author="chenpeng (AW)" w:date="2018-01-03T19:51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199" w:author="chenpeng (AW)" w:date="2018-01-03T19:51:00Z"/>
          <w:b/>
          <w:color w:val="00B050"/>
        </w:rPr>
      </w:pPr>
      <w:ins w:id="4200" w:author="chenpeng (AW)" w:date="2018-01-03T19:51:00Z">
        <w:r>
          <w:rPr>
            <w:rFonts w:hint="eastAsia"/>
            <w:b/>
            <w:color w:val="00B050"/>
          </w:rPr>
          <w:t xml:space="preserve">  </w:t>
        </w:r>
      </w:ins>
      <w:ins w:id="4201" w:author="chenpeng (AW)" w:date="2018-01-03T19:51:00Z">
        <w:r>
          <w:rPr>
            <w:b/>
            <w:color w:val="00B050"/>
          </w:rPr>
          <w:t xml:space="preserve">"errcode": </w:t>
        </w:r>
      </w:ins>
      <w:ins w:id="4202" w:author="chenpeng (AW)" w:date="2018-01-03T19:51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4203" w:author="chenpeng (AW)" w:date="2018-01-03T19:51:00Z"/>
          <w:b/>
          <w:color w:val="00B050"/>
        </w:rPr>
      </w:pPr>
      <w:ins w:id="4204" w:author="chenpeng (AW)" w:date="2018-01-03T19:51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205" w:author="chenpeng (AW)" w:date="2018-01-03T19:51:00Z"/>
        </w:rPr>
      </w:pPr>
      <w:ins w:id="4206" w:author="chenpeng (AW)" w:date="2018-01-03T19:51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4207" w:author="chenpeng (AW)" w:date="2018-01-03T19:51:00Z"/>
        </w:rPr>
      </w:pPr>
      <w:ins w:id="4208" w:author="chenpeng (AW)" w:date="2018-01-03T19:51:00Z">
        <w:r>
          <w:rPr>
            <w:rFonts w:hint="eastAsia"/>
          </w:rPr>
          <w:t>如果数据校验失败，返回</w:t>
        </w:r>
      </w:ins>
      <w:ins w:id="4209" w:author="chenpeng (AW)" w:date="2018-01-03T19:51:00Z">
        <w:r>
          <w:rPr/>
          <w:fldChar w:fldCharType="begin"/>
        </w:r>
      </w:ins>
      <w:ins w:id="4210" w:author="chenpeng (AW)" w:date="2018-01-03T19:51:00Z">
        <w:r>
          <w:rPr/>
          <w:instrText xml:space="preserve"> HYPERLINK \l "_异常错误码描述_2" </w:instrText>
        </w:r>
      </w:ins>
      <w:ins w:id="4211" w:author="chenpeng (AW)" w:date="2018-01-03T19:51:00Z">
        <w:r>
          <w:rPr/>
          <w:fldChar w:fldCharType="separate"/>
        </w:r>
      </w:ins>
      <w:ins w:id="4212" w:author="chenpeng (AW)" w:date="2018-01-03T19:51:00Z">
        <w:r>
          <w:rPr>
            <w:rStyle w:val="26"/>
            <w:rFonts w:hint="eastAsia"/>
          </w:rPr>
          <w:t>HILINK_VALIDATE_ERR</w:t>
        </w:r>
      </w:ins>
      <w:ins w:id="4213" w:author="chenpeng (AW)" w:date="2018-01-03T19:51:00Z">
        <w:r>
          <w:rPr>
            <w:rStyle w:val="26"/>
          </w:rPr>
          <w:fldChar w:fldCharType="end"/>
        </w:r>
      </w:ins>
      <w:ins w:id="4214" w:author="chenpeng (AW)" w:date="2018-01-03T19:51:00Z">
        <w:r>
          <w:rPr>
            <w:rFonts w:hint="eastAsia"/>
          </w:rPr>
          <w:t>；</w:t>
        </w:r>
      </w:ins>
    </w:p>
    <w:p>
      <w:pPr>
        <w:pStyle w:val="4"/>
        <w:rPr>
          <w:ins w:id="4215" w:author="chenpeng (AW)" w:date="2018-01-03T19:51:00Z"/>
        </w:rPr>
      </w:pPr>
      <w:ins w:id="4216" w:author="chenpeng (AW)" w:date="2018-01-03T19:51:00Z">
        <w:r>
          <w:rPr>
            <w:rFonts w:hint="eastAsia"/>
          </w:rPr>
          <w:t>如果设备不在线，返回</w:t>
        </w:r>
      </w:ins>
      <w:ins w:id="4217" w:author="chenpeng (AW)" w:date="2018-01-03T19:51:00Z">
        <w:r>
          <w:rPr/>
          <w:fldChar w:fldCharType="begin"/>
        </w:r>
      </w:ins>
      <w:ins w:id="4218" w:author="chenpeng (AW)" w:date="2018-01-03T19:51:00Z">
        <w:r>
          <w:rPr/>
          <w:instrText xml:space="preserve"> HYPERLINK \l "_异常错误码描述_2" </w:instrText>
        </w:r>
      </w:ins>
      <w:ins w:id="4219" w:author="chenpeng (AW)" w:date="2018-01-03T19:51:00Z">
        <w:r>
          <w:rPr/>
          <w:fldChar w:fldCharType="separate"/>
        </w:r>
      </w:ins>
      <w:ins w:id="4220" w:author="chenpeng (AW)" w:date="2018-01-03T19:51:00Z">
        <w:r>
          <w:rPr>
            <w:rStyle w:val="26"/>
            <w:rFonts w:hint="eastAsia"/>
          </w:rPr>
          <w:t>HILINK_DEV_OFFLINE</w:t>
        </w:r>
      </w:ins>
      <w:ins w:id="4221" w:author="chenpeng (AW)" w:date="2018-01-03T19:51:00Z">
        <w:r>
          <w:rPr>
            <w:rStyle w:val="26"/>
          </w:rPr>
          <w:fldChar w:fldCharType="end"/>
        </w:r>
      </w:ins>
      <w:ins w:id="4222" w:author="chenpeng (AW)" w:date="2018-01-03T19:51:00Z">
        <w:r>
          <w:rPr>
            <w:rFonts w:hint="eastAsia"/>
          </w:rPr>
          <w:t>；</w:t>
        </w:r>
      </w:ins>
    </w:p>
    <w:p>
      <w:pPr>
        <w:pStyle w:val="4"/>
        <w:rPr>
          <w:ins w:id="4223" w:author="chenpeng (AW)" w:date="2018-01-03T19:51:00Z"/>
        </w:rPr>
      </w:pPr>
      <w:ins w:id="4224" w:author="chenpeng (AW)" w:date="2018-01-03T19:51:00Z">
        <w:r>
          <w:rPr>
            <w:rFonts w:hint="eastAsia"/>
          </w:rPr>
          <w:t>如果设备响应超时，返回</w:t>
        </w:r>
      </w:ins>
      <w:ins w:id="4225" w:author="chenpeng (AW)" w:date="2018-01-03T19:51:00Z">
        <w:r>
          <w:rPr/>
          <w:fldChar w:fldCharType="begin"/>
        </w:r>
      </w:ins>
      <w:ins w:id="4226" w:author="chenpeng (AW)" w:date="2018-01-03T19:51:00Z">
        <w:r>
          <w:rPr/>
          <w:instrText xml:space="preserve"> HYPERLINK \l "_异常错误码描述_2" </w:instrText>
        </w:r>
      </w:ins>
      <w:ins w:id="4227" w:author="chenpeng (AW)" w:date="2018-01-03T19:51:00Z">
        <w:r>
          <w:rPr/>
          <w:fldChar w:fldCharType="separate"/>
        </w:r>
      </w:ins>
      <w:ins w:id="4228" w:author="chenpeng (AW)" w:date="2018-01-03T19:51:00Z">
        <w:r>
          <w:rPr>
            <w:rStyle w:val="26"/>
            <w:rFonts w:hint="eastAsia"/>
          </w:rPr>
          <w:t>HILINK_DEV_TIMEOUT</w:t>
        </w:r>
      </w:ins>
      <w:ins w:id="4229" w:author="chenpeng (AW)" w:date="2018-01-03T19:51:00Z">
        <w:r>
          <w:rPr>
            <w:rStyle w:val="26"/>
          </w:rPr>
          <w:fldChar w:fldCharType="end"/>
        </w:r>
      </w:ins>
      <w:ins w:id="4230" w:author="chenpeng (AW)" w:date="2018-01-03T19:51:00Z">
        <w:r>
          <w:rPr>
            <w:rFonts w:hint="eastAsia"/>
          </w:rPr>
          <w:t>。</w:t>
        </w:r>
      </w:ins>
    </w:p>
    <w:p>
      <w:pPr>
        <w:pStyle w:val="4"/>
        <w:rPr>
          <w:ins w:id="4231" w:author="chenpeng (AW)" w:date="2018-01-03T19:51:00Z"/>
          <w:color w:val="000000"/>
          <w:sz w:val="18"/>
          <w:szCs w:val="18"/>
          <w:rPrChange w:id="4232" w:author="chenpeng (AW)" w:date="2018-01-03T20:20:00Z">
            <w:rPr>
              <w:ins w:id="4233" w:author="chenpeng (AW)" w:date="2018-01-03T19:51:00Z"/>
              <w:color w:val="FF0000"/>
            </w:rPr>
          </w:rPrChange>
        </w:rPr>
      </w:pPr>
      <w:ins w:id="4234" w:author="chenpeng (AW)" w:date="2018-01-03T19:51:00Z">
        <w:r>
          <w:rPr>
            <w:rFonts w:hint="eastAsia"/>
          </w:rPr>
          <w:t>如果</w:t>
        </w:r>
      </w:ins>
      <w:ins w:id="4235" w:author="chenpeng (AW)" w:date="2018-01-03T19:51:00Z">
        <w:r>
          <w:rPr/>
          <w:t>无网络导致删除失败，返回</w:t>
        </w:r>
      </w:ins>
      <w:ins w:id="4236" w:author="chenpeng (AW)" w:date="2018-01-03T19:51:00Z">
        <w:r>
          <w:rPr>
            <w:color w:val="000000"/>
            <w:sz w:val="18"/>
            <w:szCs w:val="18"/>
          </w:rPr>
          <w:t>HILINK_NO_NETWORK</w:t>
        </w:r>
      </w:ins>
    </w:p>
    <w:p>
      <w:pPr>
        <w:pStyle w:val="5"/>
        <w:rPr>
          <w:ins w:id="4238" w:author="chenpeng (AW)" w:date="2018-01-03T19:53:00Z"/>
        </w:rPr>
        <w:pPrChange w:id="4237" w:author="chenpeng (AW)" w:date="2018-01-03T19:51:00Z">
          <w:pPr/>
        </w:pPrChange>
      </w:pPr>
      <w:ins w:id="4239" w:author="chenpeng (AW)" w:date="2018-01-03T19:51:00Z">
        <w:bookmarkStart w:id="50" w:name="_Toc515099366"/>
        <w:r>
          <w:rPr>
            <w:rFonts w:hint="eastAsia"/>
          </w:rPr>
          <w:t>修改</w:t>
        </w:r>
      </w:ins>
      <w:ins w:id="4240" w:author="chenpeng (AW)" w:date="2018-01-03T19:51:00Z">
        <w:r>
          <w:rPr/>
          <w:t>设备</w:t>
        </w:r>
      </w:ins>
      <w:ins w:id="4241" w:author="chenpeng (AW)" w:date="2018-01-03T19:53:00Z">
        <w:r>
          <w:rPr>
            <w:rFonts w:hint="eastAsia"/>
          </w:rPr>
          <w:t>摆放</w:t>
        </w:r>
      </w:ins>
      <w:ins w:id="4242" w:author="chenpeng (AW)" w:date="2018-01-03T19:51:00Z">
        <w:r>
          <w:rPr/>
          <w:t>位置</w:t>
        </w:r>
        <w:bookmarkEnd w:id="50"/>
      </w:ins>
    </w:p>
    <w:p>
      <w:pPr>
        <w:pStyle w:val="4"/>
        <w:rPr>
          <w:ins w:id="4243" w:author="chenpeng (AW)" w:date="2018-01-03T19:53:00Z"/>
        </w:rPr>
      </w:pPr>
      <w:ins w:id="4244" w:author="chenpeng (AW)" w:date="2018-01-03T19:53:00Z">
        <w:r>
          <w:rPr>
            <w:rFonts w:hint="eastAsia"/>
          </w:rPr>
          <w:t>当进入设备设置</w:t>
        </w:r>
      </w:ins>
      <w:ins w:id="4245" w:author="chenpeng (AW)" w:date="2018-01-03T19:53:00Z">
        <w:r>
          <w:rPr/>
          <w:t>界面</w:t>
        </w:r>
      </w:ins>
      <w:ins w:id="4246" w:author="chenpeng (AW)" w:date="2018-01-03T19:53:00Z">
        <w:r>
          <w:rPr>
            <w:rFonts w:hint="eastAsia"/>
          </w:rPr>
          <w:t>需要</w:t>
        </w:r>
      </w:ins>
      <w:ins w:id="4247" w:author="chenpeng (AW)" w:date="2018-01-03T19:53:00Z">
        <w:r>
          <w:rPr/>
          <w:t>修改设备</w:t>
        </w:r>
      </w:ins>
      <w:ins w:id="4248" w:author="chenpeng (AW)" w:date="2018-01-03T19:53:00Z">
        <w:r>
          <w:rPr>
            <w:rFonts w:hint="eastAsia"/>
          </w:rPr>
          <w:t>摆放位置</w:t>
        </w:r>
      </w:ins>
      <w:ins w:id="4249" w:author="chenpeng (AW)" w:date="2018-01-03T19:53:00Z">
        <w:r>
          <w:rPr/>
          <w:t>时</w:t>
        </w:r>
      </w:ins>
      <w:ins w:id="4250" w:author="chenpeng (AW)" w:date="2018-01-03T19:53:00Z">
        <w:r>
          <w:rPr>
            <w:rFonts w:hint="eastAsia"/>
          </w:rPr>
          <w:t>，WEB中</w:t>
        </w:r>
      </w:ins>
      <w:ins w:id="4251" w:author="chenpeng (AW)" w:date="2018-01-03T19:53:00Z">
        <w:r>
          <w:rPr/>
          <w:t>调用</w:t>
        </w:r>
      </w:ins>
      <w:ins w:id="4252" w:author="chenpeng (AW)" w:date="2018-01-03T19:53:00Z">
        <w:r>
          <w:rPr>
            <w:rFonts w:hint="eastAsia"/>
          </w:rPr>
          <w:t>js</w:t>
        </w:r>
      </w:ins>
      <w:ins w:id="4253" w:author="chenpeng (AW)" w:date="2018-01-03T19:53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254" w:author="chenpeng (AW)" w:date="2018-01-03T19:53:00Z"/>
          <w:rFonts w:ascii="Courier New" w:hAnsi="Courier New" w:cs="Courier New" w:eastAsiaTheme="minorEastAsia"/>
          <w:color w:val="333333"/>
          <w:sz w:val="20"/>
          <w:szCs w:val="24"/>
        </w:rPr>
      </w:pPr>
      <w:ins w:id="4255" w:author="chenpeng (AW)" w:date="2018-01-03T19:5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256" w:author="chenpeng (AW)" w:date="2018-01-03T19:53:00Z">
        <w:r>
          <w:rPr/>
          <w:t xml:space="preserve"> </w:t>
        </w:r>
      </w:ins>
      <w:ins w:id="4257" w:author="chenpeng (AW)" w:date="2018-01-31T14:42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modifyDeviceRoomName</w:t>
        </w:r>
      </w:ins>
      <w:ins w:id="4258" w:author="chenpeng (AW)" w:date="2018-01-31T14:4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4259" w:author="chenpeng (AW)" w:date="2018-01-03T19:5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260" w:author="chenpeng (AW)" w:date="2018-01-03T19:54:00Z"/>
          <w:rFonts w:ascii="Courier New" w:hAnsi="Courier New" w:cs="Courier New" w:eastAsiaTheme="minorEastAsia"/>
          <w:color w:val="333333"/>
          <w:sz w:val="20"/>
          <w:szCs w:val="24"/>
        </w:rPr>
      </w:pPr>
      <w:ins w:id="4261" w:author="chenpeng (AW)" w:date="2018-01-03T19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262" w:author="chenpeng (AW)" w:date="2018-01-03T19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chooseRoomString</w:t>
        </w:r>
      </w:ins>
      <w:ins w:id="4263" w:author="chenpeng (AW)" w:date="2018-01-03T19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264" w:author="chenpeng (AW)" w:date="2018-01-03T19:5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,</w:t>
        </w:r>
      </w:ins>
      <w:ins w:id="4265" w:author="chenpeng (AW)" w:date="2018-01-03T19:5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4266" w:author="chenpeng (AW)" w:date="2018-01-03T19:5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267" w:author="chenpeng (AW)" w:date="2018-01-03T19:5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268" w:author="chenpeng (AW)" w:date="2018-01-03T19:5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chooseRoomString</w:t>
        </w:r>
      </w:ins>
      <w:ins w:id="4269" w:author="chenpeng (AW)" w:date="2018-01-03T19:5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270" w:author="chenpeng (AW)" w:date="2018-01-03T19:5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String</w:t>
        </w:r>
      </w:ins>
      <w:ins w:id="4271" w:author="chenpeng (AW)" w:date="2018-01-03T19:5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272" w:author="chenpeng (AW)" w:date="2018-01-03T19:5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273" w:author="chenpeng (AW)" w:date="2018-01-03T19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修改</w:t>
        </w:r>
      </w:ins>
      <w:ins w:id="4274" w:author="chenpeng (AW)" w:date="2018-01-03T19:5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的设备</w:t>
        </w:r>
      </w:ins>
      <w:ins w:id="4275" w:author="chenpeng (AW)" w:date="2018-01-03T19:57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摆放位置</w:t>
        </w:r>
      </w:ins>
      <w:ins w:id="4276" w:author="chenpeng (AW)" w:date="2018-01-03T19:5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信息的字段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100" w:firstLineChars="50"/>
        <w:rPr>
          <w:ins w:id="4277" w:author="chenpeng (AW)" w:date="2018-01-03T19:56:00Z"/>
          <w:rFonts w:ascii="Courier New" w:hAnsi="Courier New" w:cs="Courier New" w:eastAsiaTheme="minorEastAsia"/>
          <w:color w:val="333333"/>
          <w:sz w:val="16"/>
          <w:szCs w:val="24"/>
        </w:rPr>
      </w:pPr>
      <w:ins w:id="4278" w:author="chenpeng (AW)" w:date="2018-01-03T19:5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279" w:author="chenpeng (AW)" w:date="2018-01-03T19:5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280" w:author="chenpeng (AW)" w:date="2018-01-03T19:5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281" w:author="chenpeng (AW)" w:date="2018-01-03T19:5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282" w:author="chenpeng (AW)" w:date="2018-01-03T19:5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4283" w:author="chenpeng (AW)" w:date="2018-01-03T19:5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284" w:author="chenpeng (AW)" w:date="2018-01-03T19:5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4285" w:author="chenpeng (AW)" w:date="2018-01-03T19:5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4286" w:author="chenpeng (AW)" w:date="2018-01-03T19:5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4287" w:author="chenpeng (AW)" w:date="2018-01-03T19:5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288" w:author="chenpeng (AW)" w:date="2018-01-03T19:53:00Z"/>
          <w:rFonts w:ascii="Courier New" w:hAnsi="Courier New" w:eastAsia="Times New Roman" w:cs="Courier New"/>
          <w:color w:val="333333"/>
          <w:sz w:val="20"/>
          <w:szCs w:val="24"/>
        </w:rPr>
      </w:pPr>
      <w:ins w:id="4289" w:author="chenpeng (AW)" w:date="2018-01-03T19:5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290" w:author="chenpeng (AW)" w:date="2018-01-03T19:53:00Z"/>
        </w:rPr>
      </w:pPr>
      <w:ins w:id="4291" w:author="chenpeng (AW)" w:date="2018-01-03T19:53:00Z">
        <w:r>
          <w:rPr>
            <w:rFonts w:hint="eastAsia"/>
          </w:rPr>
          <w:t>【回应】：</w:t>
        </w:r>
      </w:ins>
    </w:p>
    <w:p>
      <w:pPr>
        <w:pStyle w:val="4"/>
        <w:rPr>
          <w:ins w:id="4292" w:author="chenpeng (AW)" w:date="2018-01-03T19:53:00Z"/>
          <w:rFonts w:ascii="Courier New" w:hAnsi="Courier New" w:cs="Courier New" w:eastAsiaTheme="minorEastAsia"/>
          <w:color w:val="333333"/>
          <w:sz w:val="20"/>
          <w:szCs w:val="24"/>
        </w:rPr>
      </w:pPr>
      <w:ins w:id="4293" w:author="chenpeng (AW)" w:date="2018-01-03T19:53:00Z">
        <w:r>
          <w:rPr>
            <w:rFonts w:hint="eastAsia"/>
          </w:rPr>
          <w:t>当调用成功时，JSSDK将调用</w:t>
        </w:r>
      </w:ins>
      <w:ins w:id="4294" w:author="chenpeng (AW)" w:date="2018-01-03T19:5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4295" w:author="chenpeng (AW)" w:date="2018-01-03T19:5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4296" w:author="chenpeng (AW)" w:date="2018-01-03T19:5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4297" w:author="chenpeng (AW)" w:date="2018-01-03T19:5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4298" w:author="chenpeng (AW)" w:date="2018-01-03T19:53:00Z"/>
          <w:b/>
          <w:color w:val="00B050"/>
        </w:rPr>
      </w:pPr>
      <w:ins w:id="4299" w:author="chenpeng (AW)" w:date="2018-01-03T19:53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300" w:author="chenpeng (AW)" w:date="2018-01-03T19:53:00Z"/>
          <w:b/>
          <w:color w:val="00B050"/>
        </w:rPr>
      </w:pPr>
      <w:ins w:id="4301" w:author="chenpeng (AW)" w:date="2018-01-03T19:53:00Z">
        <w:r>
          <w:rPr>
            <w:rFonts w:hint="eastAsia"/>
            <w:b/>
            <w:color w:val="00B050"/>
          </w:rPr>
          <w:t xml:space="preserve">  </w:t>
        </w:r>
      </w:ins>
      <w:ins w:id="4302" w:author="chenpeng (AW)" w:date="2018-01-03T19:53:00Z">
        <w:r>
          <w:rPr>
            <w:b/>
            <w:color w:val="00B050"/>
          </w:rPr>
          <w:t xml:space="preserve">"errcode": </w:t>
        </w:r>
      </w:ins>
      <w:ins w:id="4303" w:author="chenpeng (AW)" w:date="2018-01-03T19:53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4304" w:author="chenpeng (AW)" w:date="2018-01-03T19:53:00Z"/>
          <w:b/>
          <w:color w:val="00B050"/>
        </w:rPr>
      </w:pPr>
      <w:ins w:id="4305" w:author="chenpeng (AW)" w:date="2018-01-03T19:53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306" w:author="chenpeng (AW)" w:date="2018-01-03T19:53:00Z"/>
        </w:rPr>
      </w:pPr>
      <w:ins w:id="4307" w:author="chenpeng (AW)" w:date="2018-01-03T19:53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4308" w:author="chenpeng (AW)" w:date="2018-01-03T19:53:00Z"/>
          <w:b/>
          <w:color w:val="00B050"/>
        </w:rPr>
      </w:pPr>
      <w:ins w:id="4309" w:author="chenpeng (AW)" w:date="2018-01-03T19:53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310" w:author="chenpeng (AW)" w:date="2018-01-03T19:53:00Z"/>
          <w:b/>
          <w:color w:val="00B050"/>
        </w:rPr>
      </w:pPr>
      <w:ins w:id="4311" w:author="chenpeng (AW)" w:date="2018-01-03T19:53:00Z">
        <w:r>
          <w:rPr>
            <w:rFonts w:hint="eastAsia"/>
            <w:b/>
            <w:color w:val="00B050"/>
          </w:rPr>
          <w:t xml:space="preserve">  </w:t>
        </w:r>
      </w:ins>
      <w:ins w:id="4312" w:author="chenpeng (AW)" w:date="2018-01-03T19:53:00Z">
        <w:r>
          <w:rPr>
            <w:b/>
            <w:color w:val="00B050"/>
          </w:rPr>
          <w:t xml:space="preserve">"errcode": </w:t>
        </w:r>
      </w:ins>
      <w:ins w:id="4313" w:author="chenpeng (AW)" w:date="2018-01-03T19:53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4314" w:author="chenpeng (AW)" w:date="2018-01-03T19:53:00Z"/>
          <w:b/>
          <w:color w:val="00B050"/>
        </w:rPr>
      </w:pPr>
      <w:ins w:id="4315" w:author="chenpeng (AW)" w:date="2018-01-03T19:53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316" w:author="chenpeng (AW)" w:date="2018-01-03T19:53:00Z"/>
        </w:rPr>
      </w:pPr>
      <w:ins w:id="4317" w:author="chenpeng (AW)" w:date="2018-01-03T19:53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4318" w:author="chenpeng (AW)" w:date="2018-01-03T19:53:00Z"/>
        </w:rPr>
      </w:pPr>
      <w:ins w:id="4319" w:author="chenpeng (AW)" w:date="2018-01-03T19:53:00Z">
        <w:r>
          <w:rPr>
            <w:rFonts w:hint="eastAsia"/>
          </w:rPr>
          <w:t>如果数据校验失败，返回</w:t>
        </w:r>
      </w:ins>
      <w:ins w:id="4320" w:author="chenpeng (AW)" w:date="2018-01-03T19:53:00Z">
        <w:r>
          <w:rPr/>
          <w:fldChar w:fldCharType="begin"/>
        </w:r>
      </w:ins>
      <w:ins w:id="4321" w:author="chenpeng (AW)" w:date="2018-01-03T19:53:00Z">
        <w:r>
          <w:rPr/>
          <w:instrText xml:space="preserve"> HYPERLINK \l "_异常错误码描述_2" </w:instrText>
        </w:r>
      </w:ins>
      <w:ins w:id="4322" w:author="chenpeng (AW)" w:date="2018-01-03T19:53:00Z">
        <w:r>
          <w:rPr/>
          <w:fldChar w:fldCharType="separate"/>
        </w:r>
      </w:ins>
      <w:ins w:id="4323" w:author="chenpeng (AW)" w:date="2018-01-03T19:53:00Z">
        <w:r>
          <w:rPr>
            <w:rStyle w:val="26"/>
            <w:rFonts w:hint="eastAsia"/>
          </w:rPr>
          <w:t>HILINK_VALIDATE_ERR</w:t>
        </w:r>
      </w:ins>
      <w:ins w:id="4324" w:author="chenpeng (AW)" w:date="2018-01-03T19:53:00Z">
        <w:r>
          <w:rPr>
            <w:rStyle w:val="26"/>
          </w:rPr>
          <w:fldChar w:fldCharType="end"/>
        </w:r>
      </w:ins>
      <w:ins w:id="4325" w:author="chenpeng (AW)" w:date="2018-01-03T19:53:00Z">
        <w:r>
          <w:rPr>
            <w:rFonts w:hint="eastAsia"/>
          </w:rPr>
          <w:t>；</w:t>
        </w:r>
      </w:ins>
    </w:p>
    <w:p>
      <w:pPr>
        <w:pStyle w:val="4"/>
        <w:rPr>
          <w:ins w:id="4326" w:author="chenpeng (AW)" w:date="2018-01-03T19:53:00Z"/>
        </w:rPr>
      </w:pPr>
      <w:ins w:id="4327" w:author="chenpeng (AW)" w:date="2018-01-03T19:53:00Z">
        <w:r>
          <w:rPr>
            <w:rFonts w:hint="eastAsia"/>
          </w:rPr>
          <w:t>如果设备不在线，返回</w:t>
        </w:r>
      </w:ins>
      <w:ins w:id="4328" w:author="chenpeng (AW)" w:date="2018-01-03T19:53:00Z">
        <w:r>
          <w:rPr/>
          <w:fldChar w:fldCharType="begin"/>
        </w:r>
      </w:ins>
      <w:ins w:id="4329" w:author="chenpeng (AW)" w:date="2018-01-03T19:53:00Z">
        <w:r>
          <w:rPr/>
          <w:instrText xml:space="preserve"> HYPERLINK \l "_异常错误码描述_2" </w:instrText>
        </w:r>
      </w:ins>
      <w:ins w:id="4330" w:author="chenpeng (AW)" w:date="2018-01-03T19:53:00Z">
        <w:r>
          <w:rPr/>
          <w:fldChar w:fldCharType="separate"/>
        </w:r>
      </w:ins>
      <w:ins w:id="4331" w:author="chenpeng (AW)" w:date="2018-01-03T19:53:00Z">
        <w:r>
          <w:rPr>
            <w:rStyle w:val="26"/>
            <w:rFonts w:hint="eastAsia"/>
          </w:rPr>
          <w:t>HILINK_DEV_OFFLINE</w:t>
        </w:r>
      </w:ins>
      <w:ins w:id="4332" w:author="chenpeng (AW)" w:date="2018-01-03T19:53:00Z">
        <w:r>
          <w:rPr>
            <w:rStyle w:val="26"/>
          </w:rPr>
          <w:fldChar w:fldCharType="end"/>
        </w:r>
      </w:ins>
      <w:ins w:id="4333" w:author="chenpeng (AW)" w:date="2018-01-03T19:53:00Z">
        <w:r>
          <w:rPr>
            <w:rFonts w:hint="eastAsia"/>
          </w:rPr>
          <w:t>；</w:t>
        </w:r>
      </w:ins>
    </w:p>
    <w:p>
      <w:pPr>
        <w:pStyle w:val="4"/>
        <w:rPr>
          <w:ins w:id="4334" w:author="chenpeng (AW)" w:date="2018-01-03T19:53:00Z"/>
        </w:rPr>
      </w:pPr>
      <w:ins w:id="4335" w:author="chenpeng (AW)" w:date="2018-01-03T19:53:00Z">
        <w:r>
          <w:rPr>
            <w:rFonts w:hint="eastAsia"/>
          </w:rPr>
          <w:t>如果设备响应超时，返回</w:t>
        </w:r>
      </w:ins>
      <w:ins w:id="4336" w:author="chenpeng (AW)" w:date="2018-01-03T19:53:00Z">
        <w:r>
          <w:rPr/>
          <w:fldChar w:fldCharType="begin"/>
        </w:r>
      </w:ins>
      <w:ins w:id="4337" w:author="chenpeng (AW)" w:date="2018-01-03T19:53:00Z">
        <w:r>
          <w:rPr/>
          <w:instrText xml:space="preserve"> HYPERLINK \l "_异常错误码描述_2" </w:instrText>
        </w:r>
      </w:ins>
      <w:ins w:id="4338" w:author="chenpeng (AW)" w:date="2018-01-03T19:53:00Z">
        <w:r>
          <w:rPr/>
          <w:fldChar w:fldCharType="separate"/>
        </w:r>
      </w:ins>
      <w:ins w:id="4339" w:author="chenpeng (AW)" w:date="2018-01-03T19:53:00Z">
        <w:r>
          <w:rPr>
            <w:rStyle w:val="26"/>
            <w:rFonts w:hint="eastAsia"/>
          </w:rPr>
          <w:t>HILINK_DEV_TIMEOUT</w:t>
        </w:r>
      </w:ins>
      <w:ins w:id="4340" w:author="chenpeng (AW)" w:date="2018-01-03T19:53:00Z">
        <w:r>
          <w:rPr>
            <w:rStyle w:val="26"/>
          </w:rPr>
          <w:fldChar w:fldCharType="end"/>
        </w:r>
      </w:ins>
      <w:ins w:id="4341" w:author="chenpeng (AW)" w:date="2018-01-03T19:53:00Z">
        <w:r>
          <w:rPr>
            <w:rFonts w:hint="eastAsia"/>
          </w:rPr>
          <w:t>。</w:t>
        </w:r>
      </w:ins>
    </w:p>
    <w:p>
      <w:pPr>
        <w:pStyle w:val="4"/>
        <w:rPr>
          <w:ins w:id="4342" w:author="chenpeng (AW)" w:date="2018-01-03T19:53:00Z"/>
          <w:color w:val="000000"/>
          <w:sz w:val="18"/>
          <w:szCs w:val="18"/>
          <w:rPrChange w:id="4343" w:author="chenpeng (AW)" w:date="2018-01-03T20:17:00Z">
            <w:rPr>
              <w:ins w:id="4344" w:author="chenpeng (AW)" w:date="2018-01-03T19:53:00Z"/>
              <w:color w:val="FF0000"/>
            </w:rPr>
          </w:rPrChange>
        </w:rPr>
      </w:pPr>
      <w:ins w:id="4345" w:author="chenpeng (AW)" w:date="2018-01-03T19:53:00Z">
        <w:r>
          <w:rPr>
            <w:rFonts w:hint="eastAsia"/>
          </w:rPr>
          <w:t>如果</w:t>
        </w:r>
      </w:ins>
      <w:ins w:id="4346" w:author="chenpeng (AW)" w:date="2018-01-03T19:53:00Z">
        <w:r>
          <w:rPr/>
          <w:t>无网络导致删除失败，返回</w:t>
        </w:r>
      </w:ins>
      <w:ins w:id="4347" w:author="chenpeng (AW)" w:date="2018-01-03T19:53:00Z">
        <w:r>
          <w:rPr>
            <w:color w:val="000000"/>
            <w:sz w:val="18"/>
            <w:szCs w:val="18"/>
          </w:rPr>
          <w:t>HILINK_NO_NETWORK</w:t>
        </w:r>
      </w:ins>
    </w:p>
    <w:p>
      <w:pPr>
        <w:pStyle w:val="5"/>
        <w:rPr>
          <w:ins w:id="4349" w:author="chenpeng (AW)" w:date="2018-01-03T19:58:00Z"/>
        </w:rPr>
        <w:pPrChange w:id="4348" w:author="chenpeng (AW)" w:date="2018-01-03T19:57:00Z">
          <w:pPr/>
        </w:pPrChange>
      </w:pPr>
      <w:ins w:id="4350" w:author="chenpeng (AW)" w:date="2018-01-03T19:58:00Z">
        <w:bookmarkStart w:id="51" w:name="_Toc515099367"/>
        <w:r>
          <w:rPr>
            <w:rFonts w:hint="eastAsia"/>
          </w:rPr>
          <w:t>拉起设备</w:t>
        </w:r>
      </w:ins>
      <w:ins w:id="4351" w:author="chenpeng (AW)" w:date="2018-01-03T19:58:00Z">
        <w:r>
          <w:rPr/>
          <w:t>信息</w:t>
        </w:r>
      </w:ins>
      <w:ins w:id="4352" w:author="chenpeng (AW)" w:date="2018-01-03T19:58:00Z">
        <w:r>
          <w:rPr>
            <w:rFonts w:hint="eastAsia"/>
          </w:rPr>
          <w:t>页</w:t>
        </w:r>
      </w:ins>
      <w:ins w:id="4353" w:author="chenpeng (AW)" w:date="2018-01-03T19:58:00Z">
        <w:r>
          <w:rPr/>
          <w:t>面</w:t>
        </w:r>
        <w:bookmarkEnd w:id="51"/>
      </w:ins>
    </w:p>
    <w:p>
      <w:pPr>
        <w:pStyle w:val="4"/>
        <w:rPr>
          <w:ins w:id="4354" w:author="chenpeng (AW)" w:date="2018-01-03T19:58:00Z"/>
        </w:rPr>
      </w:pPr>
      <w:ins w:id="4355" w:author="chenpeng (AW)" w:date="2018-01-03T19:58:00Z">
        <w:r>
          <w:rPr>
            <w:rFonts w:hint="eastAsia"/>
          </w:rPr>
          <w:t>当</w:t>
        </w:r>
      </w:ins>
      <w:ins w:id="4356" w:author="chenpeng (AW)" w:date="2018-01-31T14:43:00Z">
        <w:r>
          <w:rPr>
            <w:rFonts w:hint="eastAsia"/>
          </w:rPr>
          <w:t>需要跳转</w:t>
        </w:r>
      </w:ins>
      <w:ins w:id="4357" w:author="chenpeng (AW)" w:date="2018-01-31T14:43:00Z">
        <w:r>
          <w:rPr/>
          <w:t>到设备</w:t>
        </w:r>
      </w:ins>
      <w:ins w:id="4358" w:author="chenpeng (AW)" w:date="2018-01-31T14:43:00Z">
        <w:r>
          <w:rPr>
            <w:rFonts w:hint="eastAsia"/>
          </w:rPr>
          <w:t>信息的界面时</w:t>
        </w:r>
      </w:ins>
      <w:ins w:id="4359" w:author="chenpeng (AW)" w:date="2018-01-03T19:58:00Z">
        <w:r>
          <w:rPr>
            <w:rFonts w:hint="eastAsia"/>
          </w:rPr>
          <w:t>，WEB中</w:t>
        </w:r>
      </w:ins>
      <w:ins w:id="4360" w:author="chenpeng (AW)" w:date="2018-01-03T19:58:00Z">
        <w:r>
          <w:rPr/>
          <w:t>调用</w:t>
        </w:r>
      </w:ins>
      <w:ins w:id="4361" w:author="chenpeng (AW)" w:date="2018-01-03T19:58:00Z">
        <w:r>
          <w:rPr>
            <w:rFonts w:hint="eastAsia"/>
          </w:rPr>
          <w:t>js</w:t>
        </w:r>
      </w:ins>
      <w:ins w:id="4362" w:author="chenpeng (AW)" w:date="2018-01-03T19:58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363" w:author="chenpeng (AW)" w:date="2018-01-03T19:58:00Z"/>
          <w:rFonts w:ascii="Courier New" w:hAnsi="Courier New" w:cs="Courier New" w:eastAsiaTheme="minorEastAsia"/>
          <w:color w:val="333333"/>
          <w:sz w:val="20"/>
          <w:szCs w:val="24"/>
        </w:rPr>
      </w:pPr>
      <w:ins w:id="4364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365" w:author="chenpeng (AW)" w:date="2018-01-03T19:58:00Z">
        <w:r>
          <w:rPr/>
          <w:t xml:space="preserve"> </w:t>
        </w:r>
      </w:ins>
      <w:ins w:id="4366" w:author="chenpeng (AW)" w:date="2018-01-03T19:5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jumpTo</w:t>
        </w:r>
      </w:ins>
      <w:ins w:id="4367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368" w:author="chenpeng (AW)" w:date="2018-01-03T19:58:00Z"/>
          <w:rFonts w:ascii="Courier New" w:hAnsi="Courier New" w:cs="Courier New" w:eastAsiaTheme="minorEastAsia"/>
          <w:color w:val="333333"/>
          <w:sz w:val="20"/>
          <w:szCs w:val="24"/>
        </w:rPr>
      </w:pPr>
      <w:ins w:id="4369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370" w:author="chenpeng (AW)" w:date="2018-01-03T19:5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com.huawei.smarthome.deviceinfoactivity</w:t>
        </w:r>
      </w:ins>
      <w:ins w:id="4371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372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, </w:t>
        </w:r>
      </w:ins>
      <w:ins w:id="4373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374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375" w:author="chenpeng (AW)" w:date="2018-01-03T19:59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uri</w:t>
        </w:r>
      </w:ins>
      <w:ins w:id="4376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377" w:author="chenpeng (AW)" w:date="2018-01-03T19:5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String</w:t>
        </w:r>
      </w:ins>
      <w:ins w:id="4378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379" w:author="chenpeng (AW)" w:date="2018-01-03T19:5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380" w:author="chenpeng (AW)" w:date="2018-01-03T19:5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跳转到</w:t>
        </w:r>
      </w:ins>
      <w:ins w:id="4381" w:author="chenpeng (AW)" w:date="2018-01-03T19:59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设备信息</w:t>
        </w:r>
      </w:ins>
      <w:ins w:id="4382" w:author="chenpeng (AW)" w:date="2018-01-03T19:5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页面</w:t>
        </w:r>
      </w:ins>
      <w:ins w:id="4383" w:author="chenpeng (AW)" w:date="2018-01-03T19:59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的</w:t>
        </w:r>
      </w:ins>
      <w:ins w:id="4384" w:author="chenpeng (AW)" w:date="2018-01-03T19:5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uri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100" w:firstLineChars="50"/>
        <w:rPr>
          <w:ins w:id="4385" w:author="chenpeng (AW)" w:date="2018-01-03T19:58:00Z"/>
          <w:rFonts w:ascii="Courier New" w:hAnsi="Courier New" w:cs="Courier New" w:eastAsiaTheme="minorEastAsia"/>
          <w:color w:val="333333"/>
          <w:sz w:val="16"/>
          <w:szCs w:val="24"/>
        </w:rPr>
      </w:pPr>
      <w:ins w:id="4386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387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388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389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390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4391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392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4393" w:author="chenpeng (AW)" w:date="2018-01-03T19:5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4394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4395" w:author="chenpeng (AW)" w:date="2018-01-03T19:5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396" w:author="chenpeng (AW)" w:date="2018-01-03T19:58:00Z"/>
          <w:rFonts w:ascii="Courier New" w:hAnsi="Courier New" w:eastAsia="Times New Roman" w:cs="Courier New"/>
          <w:color w:val="333333"/>
          <w:sz w:val="20"/>
          <w:szCs w:val="24"/>
        </w:rPr>
      </w:pPr>
      <w:ins w:id="4397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398" w:author="chenpeng (AW)" w:date="2018-01-03T19:58:00Z"/>
        </w:rPr>
      </w:pPr>
      <w:ins w:id="4399" w:author="chenpeng (AW)" w:date="2018-01-03T19:58:00Z">
        <w:r>
          <w:rPr>
            <w:rFonts w:hint="eastAsia"/>
          </w:rPr>
          <w:t>【回应】：</w:t>
        </w:r>
      </w:ins>
    </w:p>
    <w:p>
      <w:pPr>
        <w:pStyle w:val="4"/>
        <w:rPr>
          <w:ins w:id="4400" w:author="chenpeng (AW)" w:date="2018-01-03T19:58:00Z"/>
          <w:rFonts w:ascii="Courier New" w:hAnsi="Courier New" w:cs="Courier New" w:eastAsiaTheme="minorEastAsia"/>
          <w:color w:val="333333"/>
          <w:sz w:val="20"/>
          <w:szCs w:val="24"/>
        </w:rPr>
      </w:pPr>
      <w:ins w:id="4401" w:author="chenpeng (AW)" w:date="2018-01-03T19:58:00Z">
        <w:r>
          <w:rPr>
            <w:rFonts w:hint="eastAsia"/>
          </w:rPr>
          <w:t>当调用成功时，JSSDK将调用</w:t>
        </w:r>
      </w:ins>
      <w:ins w:id="4402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4403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4404" w:author="chenpeng (AW)" w:date="2018-01-03T19:5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4405" w:author="chenpeng (AW)" w:date="2018-01-03T19:5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4406" w:author="chenpeng (AW)" w:date="2018-01-03T19:58:00Z"/>
          <w:b/>
          <w:color w:val="00B050"/>
        </w:rPr>
      </w:pPr>
      <w:ins w:id="4407" w:author="chenpeng (AW)" w:date="2018-01-03T19:5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408" w:author="chenpeng (AW)" w:date="2018-01-03T19:58:00Z"/>
          <w:b/>
          <w:color w:val="00B050"/>
        </w:rPr>
      </w:pPr>
      <w:ins w:id="4409" w:author="chenpeng (AW)" w:date="2018-01-03T19:58:00Z">
        <w:r>
          <w:rPr>
            <w:rFonts w:hint="eastAsia"/>
            <w:b/>
            <w:color w:val="00B050"/>
          </w:rPr>
          <w:t xml:space="preserve">  </w:t>
        </w:r>
      </w:ins>
      <w:ins w:id="4410" w:author="chenpeng (AW)" w:date="2018-01-03T19:58:00Z">
        <w:r>
          <w:rPr>
            <w:b/>
            <w:color w:val="00B050"/>
          </w:rPr>
          <w:t xml:space="preserve">"errcode": </w:t>
        </w:r>
      </w:ins>
      <w:ins w:id="4411" w:author="chenpeng (AW)" w:date="2018-01-03T19:58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4412" w:author="chenpeng (AW)" w:date="2018-01-03T19:58:00Z"/>
          <w:b/>
          <w:color w:val="00B050"/>
        </w:rPr>
      </w:pPr>
      <w:ins w:id="4413" w:author="chenpeng (AW)" w:date="2018-01-03T19:5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414" w:author="chenpeng (AW)" w:date="2018-01-03T19:58:00Z"/>
        </w:rPr>
      </w:pPr>
      <w:ins w:id="4415" w:author="chenpeng (AW)" w:date="2018-01-03T19:58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4416" w:author="chenpeng (AW)" w:date="2018-01-03T19:58:00Z"/>
          <w:b/>
          <w:color w:val="00B050"/>
        </w:rPr>
      </w:pPr>
      <w:ins w:id="4417" w:author="chenpeng (AW)" w:date="2018-01-03T19:5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418" w:author="chenpeng (AW)" w:date="2018-01-03T19:58:00Z"/>
          <w:b/>
          <w:color w:val="00B050"/>
        </w:rPr>
      </w:pPr>
      <w:ins w:id="4419" w:author="chenpeng (AW)" w:date="2018-01-03T19:58:00Z">
        <w:r>
          <w:rPr>
            <w:rFonts w:hint="eastAsia"/>
            <w:b/>
            <w:color w:val="00B050"/>
          </w:rPr>
          <w:t xml:space="preserve">  </w:t>
        </w:r>
      </w:ins>
      <w:ins w:id="4420" w:author="chenpeng (AW)" w:date="2018-01-03T19:58:00Z">
        <w:r>
          <w:rPr>
            <w:b/>
            <w:color w:val="00B050"/>
          </w:rPr>
          <w:t xml:space="preserve">"errcode": </w:t>
        </w:r>
      </w:ins>
      <w:ins w:id="4421" w:author="chenpeng (AW)" w:date="2018-01-03T19:58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4422" w:author="chenpeng (AW)" w:date="2018-01-03T19:58:00Z"/>
          <w:b/>
          <w:color w:val="00B050"/>
        </w:rPr>
      </w:pPr>
      <w:ins w:id="4423" w:author="chenpeng (AW)" w:date="2018-01-03T19:5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424" w:author="chenpeng (AW)" w:date="2018-01-03T19:58:00Z"/>
        </w:rPr>
      </w:pPr>
      <w:ins w:id="4425" w:author="chenpeng (AW)" w:date="2018-01-03T19:58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4426" w:author="chenpeng (AW)" w:date="2018-01-03T19:58:00Z"/>
        </w:rPr>
      </w:pPr>
      <w:ins w:id="4427" w:author="chenpeng (AW)" w:date="2018-01-03T19:58:00Z">
        <w:r>
          <w:rPr>
            <w:rFonts w:hint="eastAsia"/>
          </w:rPr>
          <w:t>如果数据校验失败，返回</w:t>
        </w:r>
      </w:ins>
      <w:ins w:id="4428" w:author="chenpeng (AW)" w:date="2018-01-03T19:58:00Z">
        <w:r>
          <w:rPr/>
          <w:fldChar w:fldCharType="begin"/>
        </w:r>
      </w:ins>
      <w:ins w:id="4429" w:author="chenpeng (AW)" w:date="2018-01-03T19:58:00Z">
        <w:r>
          <w:rPr/>
          <w:instrText xml:space="preserve"> HYPERLINK \l "_异常错误码描述_2" </w:instrText>
        </w:r>
      </w:ins>
      <w:ins w:id="4430" w:author="chenpeng (AW)" w:date="2018-01-03T19:58:00Z">
        <w:r>
          <w:rPr/>
          <w:fldChar w:fldCharType="separate"/>
        </w:r>
      </w:ins>
      <w:ins w:id="4431" w:author="chenpeng (AW)" w:date="2018-01-03T19:58:00Z">
        <w:r>
          <w:rPr>
            <w:rStyle w:val="26"/>
            <w:rFonts w:hint="eastAsia"/>
          </w:rPr>
          <w:t>HILINK_VALIDATE_ERR</w:t>
        </w:r>
      </w:ins>
      <w:ins w:id="4432" w:author="chenpeng (AW)" w:date="2018-01-03T19:58:00Z">
        <w:r>
          <w:rPr>
            <w:rStyle w:val="26"/>
          </w:rPr>
          <w:fldChar w:fldCharType="end"/>
        </w:r>
      </w:ins>
      <w:ins w:id="4433" w:author="chenpeng (AW)" w:date="2018-01-03T19:58:00Z">
        <w:r>
          <w:rPr>
            <w:rFonts w:hint="eastAsia"/>
          </w:rPr>
          <w:t>；</w:t>
        </w:r>
      </w:ins>
    </w:p>
    <w:p>
      <w:pPr>
        <w:pStyle w:val="4"/>
        <w:rPr>
          <w:ins w:id="4434" w:author="chenpeng (AW)" w:date="2018-01-03T19:58:00Z"/>
        </w:rPr>
      </w:pPr>
      <w:ins w:id="4435" w:author="chenpeng (AW)" w:date="2018-01-03T19:58:00Z">
        <w:r>
          <w:rPr>
            <w:rFonts w:hint="eastAsia"/>
          </w:rPr>
          <w:t>如果设备不在线，返回</w:t>
        </w:r>
      </w:ins>
      <w:ins w:id="4436" w:author="chenpeng (AW)" w:date="2018-01-03T19:58:00Z">
        <w:r>
          <w:rPr/>
          <w:fldChar w:fldCharType="begin"/>
        </w:r>
      </w:ins>
      <w:ins w:id="4437" w:author="chenpeng (AW)" w:date="2018-01-03T19:58:00Z">
        <w:r>
          <w:rPr/>
          <w:instrText xml:space="preserve"> HYPERLINK \l "_异常错误码描述_2" </w:instrText>
        </w:r>
      </w:ins>
      <w:ins w:id="4438" w:author="chenpeng (AW)" w:date="2018-01-03T19:58:00Z">
        <w:r>
          <w:rPr/>
          <w:fldChar w:fldCharType="separate"/>
        </w:r>
      </w:ins>
      <w:ins w:id="4439" w:author="chenpeng (AW)" w:date="2018-01-03T19:58:00Z">
        <w:r>
          <w:rPr>
            <w:rStyle w:val="26"/>
            <w:rFonts w:hint="eastAsia"/>
          </w:rPr>
          <w:t>HILINK_DEV_OFFLINE</w:t>
        </w:r>
      </w:ins>
      <w:ins w:id="4440" w:author="chenpeng (AW)" w:date="2018-01-03T19:58:00Z">
        <w:r>
          <w:rPr>
            <w:rStyle w:val="26"/>
          </w:rPr>
          <w:fldChar w:fldCharType="end"/>
        </w:r>
      </w:ins>
      <w:ins w:id="4441" w:author="chenpeng (AW)" w:date="2018-01-03T19:58:00Z">
        <w:r>
          <w:rPr>
            <w:rFonts w:hint="eastAsia"/>
          </w:rPr>
          <w:t>；</w:t>
        </w:r>
      </w:ins>
    </w:p>
    <w:p>
      <w:pPr>
        <w:pStyle w:val="4"/>
        <w:rPr>
          <w:ins w:id="4442" w:author="chenpeng (AW)" w:date="2018-01-03T19:58:00Z"/>
        </w:rPr>
      </w:pPr>
      <w:ins w:id="4443" w:author="chenpeng (AW)" w:date="2018-01-03T19:58:00Z">
        <w:r>
          <w:rPr>
            <w:rFonts w:hint="eastAsia"/>
          </w:rPr>
          <w:t>如果设备响应超时，返回</w:t>
        </w:r>
      </w:ins>
      <w:ins w:id="4444" w:author="chenpeng (AW)" w:date="2018-01-03T19:58:00Z">
        <w:r>
          <w:rPr/>
          <w:fldChar w:fldCharType="begin"/>
        </w:r>
      </w:ins>
      <w:ins w:id="4445" w:author="chenpeng (AW)" w:date="2018-01-03T19:58:00Z">
        <w:r>
          <w:rPr/>
          <w:instrText xml:space="preserve"> HYPERLINK \l "_异常错误码描述_2" </w:instrText>
        </w:r>
      </w:ins>
      <w:ins w:id="4446" w:author="chenpeng (AW)" w:date="2018-01-03T19:58:00Z">
        <w:r>
          <w:rPr/>
          <w:fldChar w:fldCharType="separate"/>
        </w:r>
      </w:ins>
      <w:ins w:id="4447" w:author="chenpeng (AW)" w:date="2018-01-03T19:58:00Z">
        <w:r>
          <w:rPr>
            <w:rStyle w:val="26"/>
            <w:rFonts w:hint="eastAsia"/>
          </w:rPr>
          <w:t>HILINK_DEV_TIMEOUT</w:t>
        </w:r>
      </w:ins>
      <w:ins w:id="4448" w:author="chenpeng (AW)" w:date="2018-01-03T19:58:00Z">
        <w:r>
          <w:rPr>
            <w:rStyle w:val="26"/>
          </w:rPr>
          <w:fldChar w:fldCharType="end"/>
        </w:r>
      </w:ins>
      <w:ins w:id="4449" w:author="chenpeng (AW)" w:date="2018-01-03T19:58:00Z">
        <w:r>
          <w:rPr>
            <w:rFonts w:hint="eastAsia"/>
          </w:rPr>
          <w:t>。</w:t>
        </w:r>
      </w:ins>
    </w:p>
    <w:p>
      <w:pPr>
        <w:pStyle w:val="4"/>
        <w:rPr>
          <w:ins w:id="4451" w:author="zhoujiaying (C)" w:date="2018-03-14T10:38:00Z"/>
          <w:color w:val="000000"/>
          <w:sz w:val="18"/>
          <w:szCs w:val="18"/>
        </w:rPr>
        <w:pPrChange w:id="4450" w:author="chenpeng (AW)" w:date="2018-01-03T20:17:00Z">
          <w:pPr/>
        </w:pPrChange>
      </w:pPr>
      <w:ins w:id="4452" w:author="chenpeng (AW)" w:date="2018-01-03T19:58:00Z">
        <w:r>
          <w:rPr>
            <w:rFonts w:hint="eastAsia"/>
          </w:rPr>
          <w:t>如果</w:t>
        </w:r>
      </w:ins>
      <w:ins w:id="4453" w:author="chenpeng (AW)" w:date="2018-01-03T19:58:00Z">
        <w:r>
          <w:rPr/>
          <w:t>无网络导致删除失败，返回</w:t>
        </w:r>
      </w:ins>
      <w:ins w:id="4454" w:author="chenpeng (AW)" w:date="2018-01-03T19:58:00Z">
        <w:r>
          <w:rPr>
            <w:color w:val="000000"/>
            <w:sz w:val="18"/>
            <w:szCs w:val="18"/>
          </w:rPr>
          <w:t>HILINK_NO_NETWORK</w:t>
        </w:r>
      </w:ins>
    </w:p>
    <w:p>
      <w:pPr>
        <w:pStyle w:val="5"/>
        <w:rPr>
          <w:ins w:id="4455" w:author="zhoujiaying (C)" w:date="2018-03-14T10:38:00Z"/>
        </w:rPr>
      </w:pPr>
      <w:ins w:id="4456" w:author="zhoujiaying (C)" w:date="2018-03-14T10:38:00Z">
        <w:bookmarkStart w:id="52" w:name="_Toc515099368"/>
        <w:r>
          <w:rPr>
            <w:rFonts w:hint="eastAsia"/>
          </w:rPr>
          <w:t>拉起设备网络</w:t>
        </w:r>
      </w:ins>
      <w:ins w:id="4457" w:author="zhoujiaying (C)" w:date="2018-03-14T10:38:00Z">
        <w:r>
          <w:rPr/>
          <w:t>信息</w:t>
        </w:r>
      </w:ins>
      <w:ins w:id="4458" w:author="zhoujiaying (C)" w:date="2018-03-14T10:38:00Z">
        <w:r>
          <w:rPr>
            <w:rFonts w:hint="eastAsia"/>
          </w:rPr>
          <w:t>页</w:t>
        </w:r>
      </w:ins>
      <w:ins w:id="4459" w:author="zhoujiaying (C)" w:date="2018-03-14T10:38:00Z">
        <w:r>
          <w:rPr/>
          <w:t>面</w:t>
        </w:r>
        <w:bookmarkEnd w:id="52"/>
      </w:ins>
    </w:p>
    <w:p>
      <w:pPr>
        <w:pStyle w:val="4"/>
        <w:rPr>
          <w:ins w:id="4460" w:author="zhoujiaying (C)" w:date="2018-03-14T10:38:00Z"/>
        </w:rPr>
      </w:pPr>
      <w:ins w:id="4461" w:author="zhoujiaying (C)" w:date="2018-03-14T10:38:00Z">
        <w:r>
          <w:rPr>
            <w:rFonts w:hint="eastAsia"/>
          </w:rPr>
          <w:t>当需要跳转</w:t>
        </w:r>
      </w:ins>
      <w:ins w:id="4462" w:author="zhoujiaying (C)" w:date="2018-03-14T10:38:00Z">
        <w:r>
          <w:rPr/>
          <w:t>到设备网络</w:t>
        </w:r>
      </w:ins>
      <w:ins w:id="4463" w:author="zhoujiaying (C)" w:date="2018-03-14T10:38:00Z">
        <w:r>
          <w:rPr>
            <w:rFonts w:hint="eastAsia"/>
          </w:rPr>
          <w:t>信息的界面时，WEB中</w:t>
        </w:r>
      </w:ins>
      <w:ins w:id="4464" w:author="zhoujiaying (C)" w:date="2018-03-14T10:38:00Z">
        <w:r>
          <w:rPr/>
          <w:t>调用</w:t>
        </w:r>
      </w:ins>
      <w:ins w:id="4465" w:author="zhoujiaying (C)" w:date="2018-03-14T10:38:00Z">
        <w:r>
          <w:rPr>
            <w:rFonts w:hint="eastAsia"/>
          </w:rPr>
          <w:t>js</w:t>
        </w:r>
      </w:ins>
      <w:ins w:id="4466" w:author="zhoujiaying (C)" w:date="2018-03-14T10:38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467" w:author="zhoujiaying (C)" w:date="2018-03-14T10:38:00Z"/>
          <w:rFonts w:ascii="Courier New" w:hAnsi="Courier New" w:cs="Courier New" w:eastAsiaTheme="minorEastAsia"/>
          <w:color w:val="333333"/>
          <w:sz w:val="20"/>
          <w:szCs w:val="24"/>
        </w:rPr>
      </w:pPr>
      <w:ins w:id="4468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469" w:author="zhoujiaying (C)" w:date="2018-03-14T10:38:00Z">
        <w:r>
          <w:rPr/>
          <w:t xml:space="preserve"> </w:t>
        </w:r>
      </w:ins>
      <w:ins w:id="4470" w:author="zhoujiaying (C)" w:date="2018-03-14T10:3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jumpTo</w:t>
        </w:r>
      </w:ins>
      <w:ins w:id="4471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472" w:author="zhoujiaying (C)" w:date="2018-03-14T10:38:00Z"/>
          <w:rFonts w:ascii="Courier New" w:hAnsi="Courier New" w:cs="Courier New" w:eastAsiaTheme="minorEastAsia"/>
          <w:color w:val="333333"/>
          <w:sz w:val="20"/>
          <w:szCs w:val="24"/>
        </w:rPr>
      </w:pPr>
      <w:ins w:id="4473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"com.huawei.smarthome.</w:t>
        </w:r>
      </w:ins>
      <w:ins w:id="4474" w:author="zhoujiaying (C)" w:date="2018-03-14T10:38:00Z">
        <w:r>
          <w:rPr/>
          <w:t xml:space="preserve"> </w:t>
        </w:r>
      </w:ins>
      <w:ins w:id="4475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deviceNetinfoActivity"</w:t>
        </w:r>
      </w:ins>
      <w:ins w:id="4476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, </w:t>
        </w:r>
      </w:ins>
      <w:ins w:id="4477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478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479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uri</w:t>
        </w:r>
      </w:ins>
      <w:ins w:id="4480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481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String</w:t>
        </w:r>
      </w:ins>
      <w:ins w:id="4482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483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484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跳转到</w:t>
        </w:r>
      </w:ins>
      <w:ins w:id="4485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设备信息</w:t>
        </w:r>
      </w:ins>
      <w:ins w:id="4486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页面</w:t>
        </w:r>
      </w:ins>
      <w:ins w:id="4487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的</w:t>
        </w:r>
      </w:ins>
      <w:ins w:id="4488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uri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100" w:firstLineChars="50"/>
        <w:rPr>
          <w:ins w:id="4489" w:author="zhoujiaying (C)" w:date="2018-03-14T10:38:00Z"/>
          <w:rFonts w:ascii="Courier New" w:hAnsi="Courier New" w:cs="Courier New" w:eastAsiaTheme="minorEastAsia"/>
          <w:color w:val="333333"/>
          <w:sz w:val="16"/>
          <w:szCs w:val="24"/>
        </w:rPr>
      </w:pPr>
      <w:ins w:id="4490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491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492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493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494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4495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496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4497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4498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4499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500" w:author="zhoujiaying (C)" w:date="2018-03-14T10:38:00Z"/>
          <w:rFonts w:ascii="Courier New" w:hAnsi="Courier New" w:eastAsia="Times New Roman" w:cs="Courier New"/>
          <w:color w:val="333333"/>
          <w:sz w:val="20"/>
          <w:szCs w:val="24"/>
        </w:rPr>
      </w:pPr>
      <w:ins w:id="4501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502" w:author="zhoujiaying (C)" w:date="2018-03-14T10:38:00Z"/>
        </w:rPr>
      </w:pPr>
      <w:ins w:id="4503" w:author="zhoujiaying (C)" w:date="2018-03-14T10:38:00Z">
        <w:r>
          <w:rPr>
            <w:rFonts w:hint="eastAsia"/>
          </w:rPr>
          <w:t>【回应】：</w:t>
        </w:r>
      </w:ins>
    </w:p>
    <w:p>
      <w:pPr>
        <w:pStyle w:val="4"/>
        <w:rPr>
          <w:ins w:id="4504" w:author="zhoujiaying (C)" w:date="2018-03-14T10:38:00Z"/>
          <w:rFonts w:ascii="Courier New" w:hAnsi="Courier New" w:cs="Courier New" w:eastAsiaTheme="minorEastAsia"/>
          <w:color w:val="333333"/>
          <w:sz w:val="20"/>
          <w:szCs w:val="24"/>
        </w:rPr>
      </w:pPr>
      <w:ins w:id="4505" w:author="zhoujiaying (C)" w:date="2018-03-14T10:38:00Z">
        <w:r>
          <w:rPr>
            <w:rFonts w:hint="eastAsia"/>
          </w:rPr>
          <w:t>当调用成功时，JSSDK将调用</w:t>
        </w:r>
      </w:ins>
      <w:ins w:id="4506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4507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4508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4509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4510" w:author="zhoujiaying (C)" w:date="2018-03-14T10:38:00Z"/>
          <w:b/>
          <w:color w:val="00B050"/>
        </w:rPr>
      </w:pPr>
      <w:ins w:id="4511" w:author="zhoujiaying (C)" w:date="2018-03-14T10:3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512" w:author="zhoujiaying (C)" w:date="2018-03-14T10:38:00Z"/>
          <w:b/>
          <w:color w:val="00B050"/>
        </w:rPr>
      </w:pPr>
      <w:ins w:id="4513" w:author="zhoujiaying (C)" w:date="2018-03-14T10:38:00Z">
        <w:r>
          <w:rPr>
            <w:rFonts w:hint="eastAsia"/>
            <w:b/>
            <w:color w:val="00B050"/>
          </w:rPr>
          <w:t xml:space="preserve">  </w:t>
        </w:r>
      </w:ins>
      <w:ins w:id="4514" w:author="zhoujiaying (C)" w:date="2018-03-14T10:38:00Z">
        <w:r>
          <w:rPr>
            <w:b/>
            <w:color w:val="00B050"/>
          </w:rPr>
          <w:t xml:space="preserve">"errcode": </w:t>
        </w:r>
      </w:ins>
      <w:ins w:id="4515" w:author="zhoujiaying (C)" w:date="2018-03-14T10:38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4516" w:author="zhoujiaying (C)" w:date="2018-03-14T10:38:00Z"/>
          <w:b/>
          <w:color w:val="00B050"/>
        </w:rPr>
      </w:pPr>
      <w:ins w:id="4517" w:author="zhoujiaying (C)" w:date="2018-03-14T10:3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518" w:author="zhoujiaying (C)" w:date="2018-03-14T10:38:00Z"/>
        </w:rPr>
      </w:pPr>
      <w:ins w:id="4519" w:author="zhoujiaying (C)" w:date="2018-03-14T10:38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4520" w:author="zhoujiaying (C)" w:date="2018-03-14T10:38:00Z"/>
          <w:b/>
          <w:color w:val="00B050"/>
        </w:rPr>
      </w:pPr>
      <w:ins w:id="4521" w:author="zhoujiaying (C)" w:date="2018-03-14T10:3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522" w:author="zhoujiaying (C)" w:date="2018-03-14T10:38:00Z"/>
          <w:b/>
          <w:color w:val="00B050"/>
        </w:rPr>
      </w:pPr>
      <w:ins w:id="4523" w:author="zhoujiaying (C)" w:date="2018-03-14T10:38:00Z">
        <w:r>
          <w:rPr>
            <w:rFonts w:hint="eastAsia"/>
            <w:b/>
            <w:color w:val="00B050"/>
          </w:rPr>
          <w:t xml:space="preserve">  </w:t>
        </w:r>
      </w:ins>
      <w:ins w:id="4524" w:author="zhoujiaying (C)" w:date="2018-03-14T10:38:00Z">
        <w:r>
          <w:rPr>
            <w:b/>
            <w:color w:val="00B050"/>
          </w:rPr>
          <w:t xml:space="preserve">"errcode": </w:t>
        </w:r>
      </w:ins>
      <w:ins w:id="4525" w:author="zhoujiaying (C)" w:date="2018-03-14T10:38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4526" w:author="zhoujiaying (C)" w:date="2018-03-14T10:38:00Z"/>
          <w:b/>
          <w:color w:val="00B050"/>
        </w:rPr>
      </w:pPr>
      <w:ins w:id="4527" w:author="zhoujiaying (C)" w:date="2018-03-14T10:3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528" w:author="zhoujiaying (C)" w:date="2018-03-14T10:38:00Z"/>
        </w:rPr>
      </w:pPr>
      <w:ins w:id="4529" w:author="zhoujiaying (C)" w:date="2018-03-14T10:38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4530" w:author="zhoujiaying (C)" w:date="2018-03-14T10:38:00Z"/>
        </w:rPr>
      </w:pPr>
      <w:ins w:id="4531" w:author="zhoujiaying (C)" w:date="2018-03-14T10:38:00Z">
        <w:r>
          <w:rPr>
            <w:rFonts w:hint="eastAsia"/>
          </w:rPr>
          <w:t>如果数据校验失败，返回</w:t>
        </w:r>
      </w:ins>
      <w:ins w:id="4532" w:author="zhoujiaying (C)" w:date="2018-03-14T10:38:00Z">
        <w:r>
          <w:rPr/>
          <w:fldChar w:fldCharType="begin"/>
        </w:r>
      </w:ins>
      <w:ins w:id="4533" w:author="zhoujiaying (C)" w:date="2018-03-14T10:38:00Z">
        <w:r>
          <w:rPr/>
          <w:instrText xml:space="preserve"> HYPERLINK \l "_异常错误码描述_2" </w:instrText>
        </w:r>
      </w:ins>
      <w:ins w:id="4534" w:author="zhoujiaying (C)" w:date="2018-03-14T10:38:00Z">
        <w:r>
          <w:rPr/>
          <w:fldChar w:fldCharType="separate"/>
        </w:r>
      </w:ins>
      <w:ins w:id="4535" w:author="zhoujiaying (C)" w:date="2018-03-14T10:38:00Z">
        <w:r>
          <w:rPr>
            <w:rStyle w:val="26"/>
            <w:rFonts w:hint="eastAsia"/>
          </w:rPr>
          <w:t>HILINK_VALIDATE_ERR</w:t>
        </w:r>
      </w:ins>
      <w:ins w:id="4536" w:author="zhoujiaying (C)" w:date="2018-03-14T10:38:00Z">
        <w:r>
          <w:rPr>
            <w:rStyle w:val="26"/>
          </w:rPr>
          <w:fldChar w:fldCharType="end"/>
        </w:r>
      </w:ins>
      <w:ins w:id="4537" w:author="zhoujiaying (C)" w:date="2018-03-14T10:38:00Z">
        <w:r>
          <w:rPr>
            <w:rFonts w:hint="eastAsia"/>
          </w:rPr>
          <w:t>；</w:t>
        </w:r>
      </w:ins>
    </w:p>
    <w:p>
      <w:pPr>
        <w:pStyle w:val="4"/>
        <w:rPr>
          <w:ins w:id="4538" w:author="zhoujiaying (C)" w:date="2018-03-14T10:38:00Z"/>
        </w:rPr>
      </w:pPr>
      <w:ins w:id="4539" w:author="zhoujiaying (C)" w:date="2018-03-14T10:38:00Z">
        <w:r>
          <w:rPr>
            <w:rFonts w:hint="eastAsia"/>
          </w:rPr>
          <w:t>如果设备不在线，返回</w:t>
        </w:r>
      </w:ins>
      <w:ins w:id="4540" w:author="zhoujiaying (C)" w:date="2018-03-14T10:38:00Z">
        <w:r>
          <w:rPr/>
          <w:fldChar w:fldCharType="begin"/>
        </w:r>
      </w:ins>
      <w:ins w:id="4541" w:author="zhoujiaying (C)" w:date="2018-03-14T10:38:00Z">
        <w:r>
          <w:rPr/>
          <w:instrText xml:space="preserve"> HYPERLINK \l "_异常错误码描述_2" </w:instrText>
        </w:r>
      </w:ins>
      <w:ins w:id="4542" w:author="zhoujiaying (C)" w:date="2018-03-14T10:38:00Z">
        <w:r>
          <w:rPr/>
          <w:fldChar w:fldCharType="separate"/>
        </w:r>
      </w:ins>
      <w:ins w:id="4543" w:author="zhoujiaying (C)" w:date="2018-03-14T10:38:00Z">
        <w:r>
          <w:rPr>
            <w:rStyle w:val="26"/>
            <w:rFonts w:hint="eastAsia"/>
          </w:rPr>
          <w:t>HILINK_DEV_OFFLINE</w:t>
        </w:r>
      </w:ins>
      <w:ins w:id="4544" w:author="zhoujiaying (C)" w:date="2018-03-14T10:38:00Z">
        <w:r>
          <w:rPr>
            <w:rStyle w:val="26"/>
          </w:rPr>
          <w:fldChar w:fldCharType="end"/>
        </w:r>
      </w:ins>
      <w:ins w:id="4545" w:author="zhoujiaying (C)" w:date="2018-03-14T10:38:00Z">
        <w:r>
          <w:rPr>
            <w:rFonts w:hint="eastAsia"/>
          </w:rPr>
          <w:t>；</w:t>
        </w:r>
      </w:ins>
    </w:p>
    <w:p>
      <w:pPr>
        <w:pStyle w:val="4"/>
        <w:rPr>
          <w:ins w:id="4546" w:author="zhoujiaying (C)" w:date="2018-03-14T10:38:00Z"/>
        </w:rPr>
      </w:pPr>
      <w:ins w:id="4547" w:author="zhoujiaying (C)" w:date="2018-03-14T10:38:00Z">
        <w:r>
          <w:rPr>
            <w:rFonts w:hint="eastAsia"/>
          </w:rPr>
          <w:t>如果设备响应超时，返回</w:t>
        </w:r>
      </w:ins>
      <w:ins w:id="4548" w:author="zhoujiaying (C)" w:date="2018-03-14T10:38:00Z">
        <w:r>
          <w:rPr/>
          <w:fldChar w:fldCharType="begin"/>
        </w:r>
      </w:ins>
      <w:ins w:id="4549" w:author="zhoujiaying (C)" w:date="2018-03-14T10:38:00Z">
        <w:r>
          <w:rPr/>
          <w:instrText xml:space="preserve"> HYPERLINK \l "_异常错误码描述_2" </w:instrText>
        </w:r>
      </w:ins>
      <w:ins w:id="4550" w:author="zhoujiaying (C)" w:date="2018-03-14T10:38:00Z">
        <w:r>
          <w:rPr/>
          <w:fldChar w:fldCharType="separate"/>
        </w:r>
      </w:ins>
      <w:ins w:id="4551" w:author="zhoujiaying (C)" w:date="2018-03-14T10:38:00Z">
        <w:r>
          <w:rPr>
            <w:rStyle w:val="26"/>
            <w:rFonts w:hint="eastAsia"/>
          </w:rPr>
          <w:t>HILINK_DEV_TIMEOUT</w:t>
        </w:r>
      </w:ins>
      <w:ins w:id="4552" w:author="zhoujiaying (C)" w:date="2018-03-14T10:38:00Z">
        <w:r>
          <w:rPr>
            <w:rStyle w:val="26"/>
          </w:rPr>
          <w:fldChar w:fldCharType="end"/>
        </w:r>
      </w:ins>
      <w:ins w:id="4553" w:author="zhoujiaying (C)" w:date="2018-03-14T10:38:00Z">
        <w:r>
          <w:rPr>
            <w:rFonts w:hint="eastAsia"/>
          </w:rPr>
          <w:t>。</w:t>
        </w:r>
      </w:ins>
    </w:p>
    <w:p>
      <w:pPr>
        <w:pStyle w:val="4"/>
        <w:rPr>
          <w:ins w:id="4554" w:author="zhoujiaying (C)" w:date="2018-03-14T10:38:00Z"/>
          <w:color w:val="000000"/>
          <w:sz w:val="18"/>
          <w:szCs w:val="18"/>
        </w:rPr>
      </w:pPr>
      <w:ins w:id="4555" w:author="zhoujiaying (C)" w:date="2018-03-14T10:38:00Z">
        <w:r>
          <w:rPr>
            <w:rFonts w:hint="eastAsia"/>
          </w:rPr>
          <w:t>如果</w:t>
        </w:r>
      </w:ins>
      <w:ins w:id="4556" w:author="zhoujiaying (C)" w:date="2018-03-14T10:38:00Z">
        <w:r>
          <w:rPr/>
          <w:t>无网络导致删除失败，返回</w:t>
        </w:r>
      </w:ins>
      <w:ins w:id="4557" w:author="zhoujiaying (C)" w:date="2018-03-14T10:38:00Z">
        <w:r>
          <w:rPr>
            <w:color w:val="000000"/>
            <w:sz w:val="18"/>
            <w:szCs w:val="18"/>
          </w:rPr>
          <w:t>HILINK_NO_NETWORK</w:t>
        </w:r>
      </w:ins>
    </w:p>
    <w:p>
      <w:pPr>
        <w:pStyle w:val="5"/>
        <w:rPr>
          <w:ins w:id="4558" w:author="zhoujiaying (C)" w:date="2018-03-14T10:38:00Z"/>
        </w:rPr>
      </w:pPr>
      <w:ins w:id="4559" w:author="zhoujiaying (C)" w:date="2018-03-14T10:38:00Z">
        <w:bookmarkStart w:id="53" w:name="_Toc515099369"/>
        <w:r>
          <w:rPr>
            <w:rFonts w:hint="eastAsia"/>
          </w:rPr>
          <w:t>拉起门锁匹配页</w:t>
        </w:r>
      </w:ins>
      <w:ins w:id="4560" w:author="zhoujiaying (C)" w:date="2018-03-14T10:38:00Z">
        <w:r>
          <w:rPr/>
          <w:t>面</w:t>
        </w:r>
        <w:bookmarkEnd w:id="53"/>
      </w:ins>
    </w:p>
    <w:p>
      <w:pPr>
        <w:pStyle w:val="4"/>
        <w:rPr>
          <w:ins w:id="4561" w:author="zhoujiaying (C)" w:date="2018-03-14T10:38:00Z"/>
        </w:rPr>
      </w:pPr>
      <w:ins w:id="4562" w:author="zhoujiaying (C)" w:date="2018-03-14T10:38:00Z">
        <w:r>
          <w:rPr>
            <w:rFonts w:hint="eastAsia"/>
          </w:rPr>
          <w:t>当需要跳转</w:t>
        </w:r>
      </w:ins>
      <w:ins w:id="4563" w:author="zhoujiaying (C)" w:date="2018-03-14T10:38:00Z">
        <w:r>
          <w:rPr/>
          <w:t>到</w:t>
        </w:r>
      </w:ins>
      <w:ins w:id="4564" w:author="zhoujiaying (C)" w:date="2018-03-14T10:38:00Z">
        <w:r>
          <w:rPr>
            <w:rFonts w:hint="eastAsia"/>
          </w:rPr>
          <w:t>门锁</w:t>
        </w:r>
      </w:ins>
      <w:ins w:id="4565" w:author="zhoujiaying (C)" w:date="2018-03-14T10:38:00Z">
        <w:r>
          <w:rPr/>
          <w:t>匹配</w:t>
        </w:r>
      </w:ins>
      <w:ins w:id="4566" w:author="zhoujiaying (C)" w:date="2018-03-14T10:38:00Z">
        <w:r>
          <w:rPr>
            <w:rFonts w:hint="eastAsia"/>
          </w:rPr>
          <w:t>的界面时，WEB中</w:t>
        </w:r>
      </w:ins>
      <w:ins w:id="4567" w:author="zhoujiaying (C)" w:date="2018-03-14T10:38:00Z">
        <w:r>
          <w:rPr/>
          <w:t>调用</w:t>
        </w:r>
      </w:ins>
      <w:ins w:id="4568" w:author="zhoujiaying (C)" w:date="2018-03-14T10:38:00Z">
        <w:r>
          <w:rPr>
            <w:rFonts w:hint="eastAsia"/>
          </w:rPr>
          <w:t>js</w:t>
        </w:r>
      </w:ins>
      <w:ins w:id="4569" w:author="zhoujiaying (C)" w:date="2018-03-14T10:38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570" w:author="zhoujiaying (C)" w:date="2018-03-14T10:38:00Z"/>
          <w:rFonts w:ascii="Courier New" w:hAnsi="Courier New" w:cs="Courier New" w:eastAsiaTheme="minorEastAsia"/>
          <w:color w:val="333333"/>
          <w:sz w:val="20"/>
          <w:szCs w:val="24"/>
        </w:rPr>
      </w:pPr>
      <w:ins w:id="4571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572" w:author="zhoujiaying (C)" w:date="2018-03-14T10:38:00Z">
        <w:r>
          <w:rPr/>
          <w:t xml:space="preserve"> </w:t>
        </w:r>
      </w:ins>
      <w:ins w:id="4573" w:author="zhoujiaying (C)" w:date="2018-03-14T10:3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jumpTo</w:t>
        </w:r>
      </w:ins>
      <w:ins w:id="4574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575" w:author="zhoujiaying (C)" w:date="2018-03-14T10:38:00Z"/>
          <w:rFonts w:ascii="Courier New" w:hAnsi="Courier New" w:cs="Courier New" w:eastAsiaTheme="minorEastAsia"/>
          <w:color w:val="333333"/>
          <w:sz w:val="20"/>
          <w:szCs w:val="24"/>
        </w:rPr>
      </w:pPr>
      <w:ins w:id="4576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"com.huawei.smarthome.</w:t>
        </w:r>
      </w:ins>
      <w:ins w:id="4577" w:author="zhoujiaying (C)" w:date="2018-03-14T10:38:00Z">
        <w:r>
          <w:rPr/>
          <w:t xml:space="preserve"> </w:t>
        </w:r>
      </w:ins>
      <w:ins w:id="4578" w:author="zhoujiaying (C)" w:date="2018-03-14T10:39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addSmartlockActivity</w:t>
        </w:r>
      </w:ins>
      <w:ins w:id="4579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580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, </w:t>
        </w:r>
      </w:ins>
      <w:ins w:id="4581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582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583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uri</w:t>
        </w:r>
      </w:ins>
      <w:ins w:id="4584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585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String</w:t>
        </w:r>
      </w:ins>
      <w:ins w:id="4586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587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588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跳转到</w:t>
        </w:r>
      </w:ins>
      <w:ins w:id="4589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设备信息</w:t>
        </w:r>
      </w:ins>
      <w:ins w:id="4590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页面</w:t>
        </w:r>
      </w:ins>
      <w:ins w:id="4591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的</w:t>
        </w:r>
      </w:ins>
      <w:ins w:id="4592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uri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100" w:firstLineChars="50"/>
        <w:rPr>
          <w:ins w:id="4593" w:author="zhoujiaying (C)" w:date="2018-03-14T10:38:00Z"/>
          <w:rFonts w:ascii="Courier New" w:hAnsi="Courier New" w:cs="Courier New" w:eastAsiaTheme="minorEastAsia"/>
          <w:color w:val="333333"/>
          <w:sz w:val="16"/>
          <w:szCs w:val="24"/>
        </w:rPr>
      </w:pPr>
      <w:ins w:id="4594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595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596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597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598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4599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600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4601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4602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4603" w:author="zhoujiaying (C)" w:date="2018-03-14T10:3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604" w:author="zhoujiaying (C)" w:date="2018-03-14T10:38:00Z"/>
          <w:rFonts w:ascii="Courier New" w:hAnsi="Courier New" w:eastAsia="Times New Roman" w:cs="Courier New"/>
          <w:color w:val="333333"/>
          <w:sz w:val="20"/>
          <w:szCs w:val="24"/>
        </w:rPr>
      </w:pPr>
      <w:ins w:id="4605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606" w:author="zhoujiaying (C)" w:date="2018-03-14T10:38:00Z"/>
        </w:rPr>
      </w:pPr>
      <w:ins w:id="4607" w:author="zhoujiaying (C)" w:date="2018-03-14T10:38:00Z">
        <w:r>
          <w:rPr>
            <w:rFonts w:hint="eastAsia"/>
          </w:rPr>
          <w:t>【回应】：</w:t>
        </w:r>
      </w:ins>
    </w:p>
    <w:p>
      <w:pPr>
        <w:pStyle w:val="4"/>
        <w:rPr>
          <w:ins w:id="4608" w:author="zhoujiaying (C)" w:date="2018-03-14T10:38:00Z"/>
          <w:rFonts w:ascii="Courier New" w:hAnsi="Courier New" w:cs="Courier New" w:eastAsiaTheme="minorEastAsia"/>
          <w:color w:val="333333"/>
          <w:sz w:val="20"/>
          <w:szCs w:val="24"/>
        </w:rPr>
      </w:pPr>
      <w:ins w:id="4609" w:author="zhoujiaying (C)" w:date="2018-03-14T10:38:00Z">
        <w:r>
          <w:rPr>
            <w:rFonts w:hint="eastAsia"/>
          </w:rPr>
          <w:t>当调用成功时，JSSDK将调用</w:t>
        </w:r>
      </w:ins>
      <w:ins w:id="4610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4611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4612" w:author="zhoujiaying (C)" w:date="2018-03-14T10:3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4613" w:author="zhoujiaying (C)" w:date="2018-03-14T10:3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4614" w:author="zhoujiaying (C)" w:date="2018-03-14T10:38:00Z"/>
          <w:b/>
          <w:color w:val="00B050"/>
        </w:rPr>
      </w:pPr>
      <w:ins w:id="4615" w:author="zhoujiaying (C)" w:date="2018-03-14T10:3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616" w:author="zhoujiaying (C)" w:date="2018-03-14T10:38:00Z"/>
          <w:b/>
          <w:color w:val="00B050"/>
        </w:rPr>
      </w:pPr>
      <w:ins w:id="4617" w:author="zhoujiaying (C)" w:date="2018-03-14T10:38:00Z">
        <w:r>
          <w:rPr>
            <w:rFonts w:hint="eastAsia"/>
            <w:b/>
            <w:color w:val="00B050"/>
          </w:rPr>
          <w:t xml:space="preserve">  </w:t>
        </w:r>
      </w:ins>
      <w:ins w:id="4618" w:author="zhoujiaying (C)" w:date="2018-03-14T10:38:00Z">
        <w:r>
          <w:rPr>
            <w:b/>
            <w:color w:val="00B050"/>
          </w:rPr>
          <w:t xml:space="preserve">"errcode": </w:t>
        </w:r>
      </w:ins>
      <w:ins w:id="4619" w:author="zhoujiaying (C)" w:date="2018-03-14T10:38:00Z">
        <w:r>
          <w:rPr>
            <w:rFonts w:hint="eastAsia"/>
            <w:b/>
            <w:color w:val="00B050"/>
          </w:rPr>
          <w:t>0,</w:t>
        </w:r>
      </w:ins>
    </w:p>
    <w:p>
      <w:pPr>
        <w:pStyle w:val="51"/>
        <w:ind w:firstLine="643"/>
        <w:rPr>
          <w:ins w:id="4620" w:author="zhoujiaying (C)" w:date="2018-03-14T10:38:00Z"/>
          <w:b/>
          <w:color w:val="00B050"/>
        </w:rPr>
      </w:pPr>
      <w:ins w:id="4621" w:author="zhoujiaying (C)" w:date="2018-03-14T10:3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622" w:author="zhoujiaying (C)" w:date="2018-03-14T10:38:00Z"/>
        </w:rPr>
      </w:pPr>
      <w:ins w:id="4623" w:author="zhoujiaying (C)" w:date="2018-03-14T10:38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4624" w:author="zhoujiaying (C)" w:date="2018-03-14T10:38:00Z"/>
          <w:b/>
          <w:color w:val="00B050"/>
        </w:rPr>
      </w:pPr>
      <w:ins w:id="4625" w:author="zhoujiaying (C)" w:date="2018-03-14T10:3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626" w:author="zhoujiaying (C)" w:date="2018-03-14T10:38:00Z"/>
          <w:b/>
          <w:color w:val="00B050"/>
        </w:rPr>
      </w:pPr>
      <w:ins w:id="4627" w:author="zhoujiaying (C)" w:date="2018-03-14T10:38:00Z">
        <w:r>
          <w:rPr>
            <w:rFonts w:hint="eastAsia"/>
            <w:b/>
            <w:color w:val="00B050"/>
          </w:rPr>
          <w:t xml:space="preserve">  </w:t>
        </w:r>
      </w:ins>
      <w:ins w:id="4628" w:author="zhoujiaying (C)" w:date="2018-03-14T10:38:00Z">
        <w:r>
          <w:rPr>
            <w:b/>
            <w:color w:val="00B050"/>
          </w:rPr>
          <w:t xml:space="preserve">"errcode": </w:t>
        </w:r>
      </w:ins>
      <w:ins w:id="4629" w:author="zhoujiaying (C)" w:date="2018-03-14T10:38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4630" w:author="zhoujiaying (C)" w:date="2018-03-14T10:38:00Z"/>
          <w:b/>
          <w:color w:val="00B050"/>
        </w:rPr>
      </w:pPr>
      <w:ins w:id="4631" w:author="zhoujiaying (C)" w:date="2018-03-14T10:3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632" w:author="zhoujiaying (C)" w:date="2018-03-14T10:38:00Z"/>
        </w:rPr>
      </w:pPr>
      <w:ins w:id="4633" w:author="zhoujiaying (C)" w:date="2018-03-14T10:38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4634" w:author="zhoujiaying (C)" w:date="2018-03-14T10:38:00Z"/>
        </w:rPr>
      </w:pPr>
      <w:ins w:id="4635" w:author="zhoujiaying (C)" w:date="2018-03-14T10:38:00Z">
        <w:r>
          <w:rPr>
            <w:rFonts w:hint="eastAsia"/>
          </w:rPr>
          <w:t>如果数据校验失败，返回</w:t>
        </w:r>
      </w:ins>
      <w:ins w:id="4636" w:author="zhoujiaying (C)" w:date="2018-03-14T10:38:00Z">
        <w:r>
          <w:rPr/>
          <w:fldChar w:fldCharType="begin"/>
        </w:r>
      </w:ins>
      <w:ins w:id="4637" w:author="zhoujiaying (C)" w:date="2018-03-14T10:38:00Z">
        <w:r>
          <w:rPr/>
          <w:instrText xml:space="preserve"> HYPERLINK \l "_异常错误码描述_2" </w:instrText>
        </w:r>
      </w:ins>
      <w:ins w:id="4638" w:author="zhoujiaying (C)" w:date="2018-03-14T10:38:00Z">
        <w:r>
          <w:rPr/>
          <w:fldChar w:fldCharType="separate"/>
        </w:r>
      </w:ins>
      <w:ins w:id="4639" w:author="zhoujiaying (C)" w:date="2018-03-14T10:38:00Z">
        <w:r>
          <w:rPr>
            <w:rStyle w:val="26"/>
            <w:rFonts w:hint="eastAsia"/>
          </w:rPr>
          <w:t>HILINK_VALIDATE_ERR</w:t>
        </w:r>
      </w:ins>
      <w:ins w:id="4640" w:author="zhoujiaying (C)" w:date="2018-03-14T10:38:00Z">
        <w:r>
          <w:rPr>
            <w:rStyle w:val="26"/>
          </w:rPr>
          <w:fldChar w:fldCharType="end"/>
        </w:r>
      </w:ins>
      <w:ins w:id="4641" w:author="zhoujiaying (C)" w:date="2018-03-14T10:38:00Z">
        <w:r>
          <w:rPr>
            <w:rFonts w:hint="eastAsia"/>
          </w:rPr>
          <w:t>；</w:t>
        </w:r>
      </w:ins>
    </w:p>
    <w:p>
      <w:pPr>
        <w:pStyle w:val="4"/>
        <w:rPr>
          <w:ins w:id="4642" w:author="zhoujiaying (C)" w:date="2018-03-14T10:38:00Z"/>
        </w:rPr>
      </w:pPr>
      <w:ins w:id="4643" w:author="zhoujiaying (C)" w:date="2018-03-14T10:38:00Z">
        <w:r>
          <w:rPr>
            <w:rFonts w:hint="eastAsia"/>
          </w:rPr>
          <w:t>如果设备不在线，返回</w:t>
        </w:r>
      </w:ins>
      <w:ins w:id="4644" w:author="zhoujiaying (C)" w:date="2018-03-14T10:38:00Z">
        <w:r>
          <w:rPr/>
          <w:fldChar w:fldCharType="begin"/>
        </w:r>
      </w:ins>
      <w:ins w:id="4645" w:author="zhoujiaying (C)" w:date="2018-03-14T10:38:00Z">
        <w:r>
          <w:rPr/>
          <w:instrText xml:space="preserve"> HYPERLINK \l "_异常错误码描述_2" </w:instrText>
        </w:r>
      </w:ins>
      <w:ins w:id="4646" w:author="zhoujiaying (C)" w:date="2018-03-14T10:38:00Z">
        <w:r>
          <w:rPr/>
          <w:fldChar w:fldCharType="separate"/>
        </w:r>
      </w:ins>
      <w:ins w:id="4647" w:author="zhoujiaying (C)" w:date="2018-03-14T10:38:00Z">
        <w:r>
          <w:rPr>
            <w:rStyle w:val="26"/>
            <w:rFonts w:hint="eastAsia"/>
          </w:rPr>
          <w:t>HILINK_DEV_OFFLINE</w:t>
        </w:r>
      </w:ins>
      <w:ins w:id="4648" w:author="zhoujiaying (C)" w:date="2018-03-14T10:38:00Z">
        <w:r>
          <w:rPr>
            <w:rStyle w:val="26"/>
          </w:rPr>
          <w:fldChar w:fldCharType="end"/>
        </w:r>
      </w:ins>
      <w:ins w:id="4649" w:author="zhoujiaying (C)" w:date="2018-03-14T10:38:00Z">
        <w:r>
          <w:rPr>
            <w:rFonts w:hint="eastAsia"/>
          </w:rPr>
          <w:t>；</w:t>
        </w:r>
      </w:ins>
    </w:p>
    <w:p>
      <w:pPr>
        <w:pStyle w:val="4"/>
        <w:rPr>
          <w:ins w:id="4650" w:author="zhoujiaying (C)" w:date="2018-03-14T10:38:00Z"/>
        </w:rPr>
      </w:pPr>
      <w:ins w:id="4651" w:author="zhoujiaying (C)" w:date="2018-03-14T10:38:00Z">
        <w:r>
          <w:rPr>
            <w:rFonts w:hint="eastAsia"/>
          </w:rPr>
          <w:t>如果设备响应超时，返回</w:t>
        </w:r>
      </w:ins>
      <w:ins w:id="4652" w:author="zhoujiaying (C)" w:date="2018-03-14T10:38:00Z">
        <w:r>
          <w:rPr/>
          <w:fldChar w:fldCharType="begin"/>
        </w:r>
      </w:ins>
      <w:ins w:id="4653" w:author="zhoujiaying (C)" w:date="2018-03-14T10:38:00Z">
        <w:r>
          <w:rPr/>
          <w:instrText xml:space="preserve"> HYPERLINK \l "_异常错误码描述_2" </w:instrText>
        </w:r>
      </w:ins>
      <w:ins w:id="4654" w:author="zhoujiaying (C)" w:date="2018-03-14T10:38:00Z">
        <w:r>
          <w:rPr/>
          <w:fldChar w:fldCharType="separate"/>
        </w:r>
      </w:ins>
      <w:ins w:id="4655" w:author="zhoujiaying (C)" w:date="2018-03-14T10:38:00Z">
        <w:r>
          <w:rPr>
            <w:rStyle w:val="26"/>
            <w:rFonts w:hint="eastAsia"/>
          </w:rPr>
          <w:t>HILINK_DEV_TIMEOUT</w:t>
        </w:r>
      </w:ins>
      <w:ins w:id="4656" w:author="zhoujiaying (C)" w:date="2018-03-14T10:38:00Z">
        <w:r>
          <w:rPr>
            <w:rStyle w:val="26"/>
          </w:rPr>
          <w:fldChar w:fldCharType="end"/>
        </w:r>
      </w:ins>
      <w:ins w:id="4657" w:author="zhoujiaying (C)" w:date="2018-03-14T10:38:00Z">
        <w:r>
          <w:rPr>
            <w:rFonts w:hint="eastAsia"/>
          </w:rPr>
          <w:t>。</w:t>
        </w:r>
      </w:ins>
    </w:p>
    <w:p>
      <w:pPr>
        <w:pStyle w:val="4"/>
        <w:rPr>
          <w:ins w:id="4658" w:author="zhoujiaying (C)" w:date="2018-04-09T16:18:00Z"/>
          <w:color w:val="000000"/>
          <w:sz w:val="18"/>
          <w:szCs w:val="18"/>
        </w:rPr>
      </w:pPr>
      <w:ins w:id="4659" w:author="zhoujiaying (C)" w:date="2018-03-14T10:38:00Z">
        <w:r>
          <w:rPr>
            <w:rFonts w:hint="eastAsia"/>
          </w:rPr>
          <w:t>如果</w:t>
        </w:r>
      </w:ins>
      <w:ins w:id="4660" w:author="zhoujiaying (C)" w:date="2018-03-14T10:38:00Z">
        <w:r>
          <w:rPr/>
          <w:t>无网络导致删除失败，返回</w:t>
        </w:r>
      </w:ins>
      <w:ins w:id="4661" w:author="zhoujiaying (C)" w:date="2018-03-14T10:38:00Z">
        <w:r>
          <w:rPr>
            <w:color w:val="000000"/>
            <w:sz w:val="18"/>
            <w:szCs w:val="18"/>
          </w:rPr>
          <w:t>HILINK_NO_NETWORK</w:t>
        </w:r>
      </w:ins>
    </w:p>
    <w:p>
      <w:pPr>
        <w:pStyle w:val="5"/>
        <w:numPr>
          <w:ilvl w:val="2"/>
          <w:numId w:val="1"/>
        </w:numPr>
        <w:rPr>
          <w:ins w:id="4663" w:author="zhoujiaying (C)" w:date="2018-04-09T16:18:00Z"/>
        </w:rPr>
        <w:pPrChange w:id="4662" w:author="zhoujiaying (C)" w:date="2018-04-09T16:18:00Z">
          <w:pPr>
            <w:pStyle w:val="5"/>
            <w:numPr>
              <w:ilvl w:val="2"/>
              <w:numId w:val="12"/>
            </w:numPr>
            <w:tabs>
              <w:tab w:val="left" w:pos="992"/>
              <w:tab w:val="clear" w:pos="567"/>
            </w:tabs>
          </w:pPr>
        </w:pPrChange>
      </w:pPr>
      <w:ins w:id="4664" w:author="zhoujiaying (C)" w:date="2018-04-09T16:18:00Z">
        <w:bookmarkStart w:id="54" w:name="_Toc515099370"/>
        <w:r>
          <w:rPr>
            <w:rFonts w:hint="eastAsia"/>
          </w:rPr>
          <w:t>拉起设备设置页面</w:t>
        </w:r>
        <w:bookmarkEnd w:id="54"/>
      </w:ins>
    </w:p>
    <w:p>
      <w:pPr>
        <w:pStyle w:val="4"/>
        <w:rPr>
          <w:ins w:id="4665" w:author="zhoujiaying (C)" w:date="2018-04-09T16:18:00Z"/>
        </w:rPr>
      </w:pPr>
      <w:ins w:id="4666" w:author="zhoujiaying (C)" w:date="2018-04-09T16:18:00Z">
        <w:r>
          <w:rPr>
            <w:rFonts w:hint="eastAsia"/>
          </w:rPr>
          <w:t>当需要在页面中跳转设备设置页面时，WEB中</w:t>
        </w:r>
      </w:ins>
      <w:ins w:id="4667" w:author="zhoujiaying (C)" w:date="2018-04-09T16:18:00Z">
        <w:r>
          <w:rPr/>
          <w:t>调用</w:t>
        </w:r>
      </w:ins>
      <w:ins w:id="4668" w:author="zhoujiaying (C)" w:date="2018-04-09T16:18:00Z">
        <w:r>
          <w:rPr>
            <w:rFonts w:hint="eastAsia"/>
          </w:rPr>
          <w:t>js</w:t>
        </w:r>
      </w:ins>
      <w:ins w:id="4669" w:author="zhoujiaying (C)" w:date="2018-04-09T16:18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670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671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672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jumpTo(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673" w:author="zhoujiaying (C)" w:date="2018-04-09T16:18:00Z"/>
          <w:rFonts w:ascii="Courier New" w:hAnsi="Courier New" w:cs="Courier New" w:eastAsiaTheme="minorEastAsia"/>
          <w:color w:val="333333"/>
          <w:sz w:val="16"/>
          <w:szCs w:val="24"/>
        </w:rPr>
      </w:pPr>
      <w:ins w:id="4674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URI</w:t>
        </w:r>
      </w:ins>
      <w:ins w:id="467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4676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677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678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string,</w:t>
        </w:r>
      </w:ins>
      <w:ins w:id="4679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680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跳转到设备设置界面的URI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681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682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</w:t>
        </w:r>
      </w:ins>
      <w:ins w:id="4683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</w:t>
        </w:r>
      </w:ins>
      <w:ins w:id="4684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468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686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string，成功或失败时，将调用传入</w:t>
        </w:r>
      </w:ins>
      <w:ins w:id="4687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4688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4689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690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691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692" w:author="zhoujiaying (C)" w:date="2018-04-09T16:18:00Z"/>
          <w:color w:val="FF0000"/>
        </w:rPr>
      </w:pPr>
      <w:ins w:id="4693" w:author="zhoujiaying (C)" w:date="2018-04-09T16:18:00Z">
        <w:r>
          <w:rPr>
            <w:rFonts w:hint="eastAsia"/>
          </w:rPr>
          <w:t>示例：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694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69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696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jumpTo(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697" w:author="zhoujiaying (C)" w:date="2018-04-09T16:18:00Z"/>
          <w:rFonts w:ascii="Courier New" w:hAnsi="Courier New" w:cs="Courier New" w:eastAsiaTheme="minorEastAsia"/>
          <w:color w:val="333333"/>
          <w:sz w:val="16"/>
          <w:szCs w:val="24"/>
        </w:rPr>
      </w:pPr>
      <w:ins w:id="4698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4699" w:author="zhoujiaying (C)" w:date="2018-04-09T16:18:00Z">
        <w:r>
          <w:rPr/>
          <w:t xml:space="preserve"> </w:t>
        </w:r>
      </w:ins>
      <w:ins w:id="4700" w:author="zhoujiaying (C)" w:date="2018-04-09T16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com.huawei.smarthome.deviceSettingActivity</w:t>
        </w:r>
      </w:ins>
      <w:ins w:id="4701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4702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703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704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4705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706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" 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707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708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ind w:firstLine="420"/>
        <w:rPr>
          <w:ins w:id="4709" w:author="zhoujiaying (C)" w:date="2018-04-09T16:18:00Z"/>
        </w:rPr>
      </w:pPr>
      <w:ins w:id="4710" w:author="zhoujiaying (C)" w:date="2018-04-09T16:18:00Z">
        <w:r>
          <w:rPr>
            <w:rFonts w:hint="eastAsia"/>
          </w:rPr>
          <w:t>回调函数示例：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711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712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//web页面中需实现该函数，用来获取执行结果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713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714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function </w:t>
        </w:r>
      </w:ins>
      <w:ins w:id="4715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716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</w:t>
        </w:r>
      </w:ins>
      <w:ins w:id="4717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4718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(resultStr) {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719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720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var result = resultStr;</w:t>
        </w:r>
      </w:ins>
      <w:ins w:id="4721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722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723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请求</w:t>
        </w:r>
      </w:ins>
      <w:ins w:id="4724" w:author="zhoujiaying (C)" w:date="2018-04-09T16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的</w:t>
        </w:r>
      </w:ins>
      <w:ins w:id="4725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返回</w:t>
        </w:r>
      </w:ins>
      <w:ins w:id="4726" w:author="zhoujiaying (C)" w:date="2018-04-09T16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727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728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}</w:t>
        </w:r>
      </w:ins>
    </w:p>
    <w:p>
      <w:pPr>
        <w:pStyle w:val="4"/>
        <w:rPr>
          <w:ins w:id="4729" w:author="zhoujiaying (C)" w:date="2018-04-09T16:18:00Z"/>
        </w:rPr>
      </w:pPr>
      <w:ins w:id="4730" w:author="zhoujiaying (C)" w:date="2018-04-09T16:18:00Z">
        <w:r>
          <w:rPr>
            <w:rFonts w:hint="eastAsia"/>
          </w:rPr>
          <w:t>【回应】：</w:t>
        </w:r>
      </w:ins>
    </w:p>
    <w:p>
      <w:pPr>
        <w:pStyle w:val="4"/>
        <w:rPr>
          <w:ins w:id="4731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732" w:author="zhoujiaying (C)" w:date="2018-04-09T16:18:00Z">
        <w:r>
          <w:rPr>
            <w:rFonts w:hint="eastAsia"/>
          </w:rPr>
          <w:t>当调用成功时，JSSDK将调用</w:t>
        </w:r>
      </w:ins>
      <w:ins w:id="4733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4734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473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4736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4737" w:author="zhoujiaying (C)" w:date="2018-04-09T16:18:00Z"/>
          <w:b/>
          <w:color w:val="00B050"/>
        </w:rPr>
      </w:pPr>
      <w:ins w:id="4738" w:author="zhoujiaying (C)" w:date="2018-04-09T16:1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739" w:author="zhoujiaying (C)" w:date="2018-04-09T16:18:00Z"/>
          <w:b/>
          <w:color w:val="00B050"/>
        </w:rPr>
      </w:pPr>
      <w:ins w:id="4740" w:author="zhoujiaying (C)" w:date="2018-04-09T16:18:00Z">
        <w:r>
          <w:rPr>
            <w:rFonts w:hint="eastAsia"/>
            <w:b/>
            <w:color w:val="00B050"/>
          </w:rPr>
          <w:t xml:space="preserve">  </w:t>
        </w:r>
      </w:ins>
      <w:ins w:id="4741" w:author="zhoujiaying (C)" w:date="2018-04-09T16:18:00Z">
        <w:r>
          <w:rPr>
            <w:b/>
            <w:color w:val="00B050"/>
          </w:rPr>
          <w:t xml:space="preserve">"errcode": </w:t>
        </w:r>
      </w:ins>
      <w:ins w:id="4742" w:author="zhoujiaying (C)" w:date="2018-04-09T16:18:00Z">
        <w:r>
          <w:rPr>
            <w:rFonts w:hint="eastAsia"/>
            <w:b/>
            <w:color w:val="00B050"/>
          </w:rPr>
          <w:t>0</w:t>
        </w:r>
      </w:ins>
    </w:p>
    <w:p>
      <w:pPr>
        <w:pStyle w:val="51"/>
        <w:ind w:firstLine="643"/>
        <w:rPr>
          <w:ins w:id="4743" w:author="zhoujiaying (C)" w:date="2018-04-09T16:18:00Z"/>
          <w:b/>
          <w:color w:val="00B050"/>
        </w:rPr>
      </w:pPr>
      <w:ins w:id="4744" w:author="zhoujiaying (C)" w:date="2018-04-09T16:1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745" w:author="zhoujiaying (C)" w:date="2018-04-09T16:18:00Z"/>
        </w:rPr>
      </w:pPr>
      <w:ins w:id="4746" w:author="zhoujiaying (C)" w:date="2018-04-09T16:18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4747" w:author="zhoujiaying (C)" w:date="2018-04-09T16:18:00Z"/>
          <w:b/>
          <w:color w:val="00B050"/>
        </w:rPr>
      </w:pPr>
      <w:ins w:id="4748" w:author="zhoujiaying (C)" w:date="2018-04-09T16:1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749" w:author="zhoujiaying (C)" w:date="2018-04-09T16:18:00Z"/>
          <w:b/>
          <w:color w:val="00B050"/>
        </w:rPr>
      </w:pPr>
      <w:ins w:id="4750" w:author="zhoujiaying (C)" w:date="2018-04-09T16:18:00Z">
        <w:r>
          <w:rPr>
            <w:rFonts w:hint="eastAsia"/>
            <w:b/>
            <w:color w:val="00B050"/>
          </w:rPr>
          <w:t xml:space="preserve">  </w:t>
        </w:r>
      </w:ins>
      <w:ins w:id="4751" w:author="zhoujiaying (C)" w:date="2018-04-09T16:18:00Z">
        <w:r>
          <w:rPr>
            <w:b/>
            <w:color w:val="00B050"/>
          </w:rPr>
          <w:t xml:space="preserve">"errcode": </w:t>
        </w:r>
      </w:ins>
      <w:ins w:id="4752" w:author="zhoujiaying (C)" w:date="2018-04-09T16:18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4753" w:author="zhoujiaying (C)" w:date="2018-04-09T16:18:00Z"/>
          <w:b/>
          <w:color w:val="00B050"/>
        </w:rPr>
      </w:pPr>
      <w:ins w:id="4754" w:author="zhoujiaying (C)" w:date="2018-04-09T16:1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755" w:author="zhoujiaying (C)" w:date="2018-04-09T16:18:00Z"/>
        </w:rPr>
      </w:pPr>
      <w:ins w:id="4756" w:author="zhoujiaying (C)" w:date="2018-04-09T16:18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4757" w:author="zhoujiaying (C)" w:date="2018-04-09T16:18:00Z"/>
        </w:rPr>
      </w:pPr>
      <w:ins w:id="4758" w:author="zhoujiaying (C)" w:date="2018-04-09T16:18:00Z">
        <w:r>
          <w:rPr>
            <w:rFonts w:hint="eastAsia"/>
          </w:rPr>
          <w:t>如果数据校验失败，返回</w:t>
        </w:r>
      </w:ins>
      <w:ins w:id="4759" w:author="zhoujiaying (C)" w:date="2018-04-09T16:18:00Z">
        <w:r>
          <w:rPr/>
          <w:fldChar w:fldCharType="begin"/>
        </w:r>
      </w:ins>
      <w:ins w:id="4760" w:author="zhoujiaying (C)" w:date="2018-04-09T16:18:00Z">
        <w:r>
          <w:rPr/>
          <w:instrText xml:space="preserve"> HYPERLINK \l "_异常错误码描述_2" </w:instrText>
        </w:r>
      </w:ins>
      <w:ins w:id="4761" w:author="zhoujiaying (C)" w:date="2018-04-09T16:18:00Z">
        <w:r>
          <w:rPr/>
          <w:fldChar w:fldCharType="separate"/>
        </w:r>
      </w:ins>
      <w:ins w:id="4762" w:author="zhoujiaying (C)" w:date="2018-04-09T16:18:00Z">
        <w:r>
          <w:rPr>
            <w:rStyle w:val="26"/>
            <w:rFonts w:hint="eastAsia"/>
          </w:rPr>
          <w:t>HILINK_VALIDATE_ERR</w:t>
        </w:r>
      </w:ins>
      <w:ins w:id="4763" w:author="zhoujiaying (C)" w:date="2018-04-09T16:18:00Z">
        <w:r>
          <w:rPr>
            <w:rStyle w:val="26"/>
          </w:rPr>
          <w:fldChar w:fldCharType="end"/>
        </w:r>
      </w:ins>
      <w:ins w:id="4764" w:author="zhoujiaying (C)" w:date="2018-04-09T16:18:00Z">
        <w:r>
          <w:rPr>
            <w:rFonts w:hint="eastAsia"/>
          </w:rPr>
          <w:t>；</w:t>
        </w:r>
      </w:ins>
    </w:p>
    <w:p>
      <w:pPr>
        <w:pStyle w:val="4"/>
        <w:rPr>
          <w:ins w:id="4765" w:author="zhoujiaying (C)" w:date="2018-04-09T16:18:00Z"/>
        </w:rPr>
      </w:pPr>
      <w:ins w:id="4766" w:author="zhoujiaying (C)" w:date="2018-04-09T16:18:00Z">
        <w:r>
          <w:rPr>
            <w:rFonts w:hint="eastAsia"/>
          </w:rPr>
          <w:t>如果设备不在线，返回</w:t>
        </w:r>
      </w:ins>
      <w:ins w:id="4767" w:author="zhoujiaying (C)" w:date="2018-04-09T16:18:00Z">
        <w:r>
          <w:rPr/>
          <w:fldChar w:fldCharType="begin"/>
        </w:r>
      </w:ins>
      <w:ins w:id="4768" w:author="zhoujiaying (C)" w:date="2018-04-09T16:18:00Z">
        <w:r>
          <w:rPr/>
          <w:instrText xml:space="preserve"> HYPERLINK \l "_异常错误码描述_2" </w:instrText>
        </w:r>
      </w:ins>
      <w:ins w:id="4769" w:author="zhoujiaying (C)" w:date="2018-04-09T16:18:00Z">
        <w:r>
          <w:rPr/>
          <w:fldChar w:fldCharType="separate"/>
        </w:r>
      </w:ins>
      <w:ins w:id="4770" w:author="zhoujiaying (C)" w:date="2018-04-09T16:18:00Z">
        <w:r>
          <w:rPr>
            <w:rStyle w:val="26"/>
            <w:rFonts w:hint="eastAsia"/>
          </w:rPr>
          <w:t>HILINK_DEV_OFFLINE</w:t>
        </w:r>
      </w:ins>
      <w:ins w:id="4771" w:author="zhoujiaying (C)" w:date="2018-04-09T16:18:00Z">
        <w:r>
          <w:rPr>
            <w:rStyle w:val="26"/>
          </w:rPr>
          <w:fldChar w:fldCharType="end"/>
        </w:r>
      </w:ins>
      <w:ins w:id="4772" w:author="zhoujiaying (C)" w:date="2018-04-09T16:18:00Z">
        <w:r>
          <w:rPr>
            <w:rFonts w:hint="eastAsia"/>
          </w:rPr>
          <w:t>；</w:t>
        </w:r>
      </w:ins>
    </w:p>
    <w:p>
      <w:pPr>
        <w:pStyle w:val="4"/>
        <w:rPr>
          <w:ins w:id="4773" w:author="zhoujiaying (C)" w:date="2018-04-09T16:18:00Z"/>
        </w:rPr>
      </w:pPr>
    </w:p>
    <w:p>
      <w:pPr>
        <w:pStyle w:val="5"/>
        <w:tabs>
          <w:tab w:val="left" w:pos="992"/>
          <w:tab w:val="clear" w:pos="567"/>
        </w:tabs>
        <w:ind w:left="992"/>
        <w:rPr>
          <w:ins w:id="4774" w:author="zhoujiaying (C)" w:date="2018-04-09T16:18:00Z"/>
        </w:rPr>
      </w:pPr>
      <w:ins w:id="4775" w:author="zhoujiaying (C)" w:date="2018-04-09T16:18:00Z">
        <w:bookmarkStart w:id="55" w:name="_Toc515099371"/>
        <w:r>
          <w:rPr>
            <w:rFonts w:hint="eastAsia"/>
          </w:rPr>
          <w:t>启用重写安卓物理返回键</w:t>
        </w:r>
      </w:ins>
      <w:ins w:id="4776" w:author="zhoujiaying (C)" w:date="2018-04-25T10:00:00Z">
        <w:r>
          <w:rPr>
            <w:rFonts w:hint="eastAsia"/>
          </w:rPr>
          <w:t>及原生标题（包括IOS和Android）返回键</w:t>
        </w:r>
        <w:bookmarkEnd w:id="55"/>
      </w:ins>
    </w:p>
    <w:p>
      <w:pPr>
        <w:pStyle w:val="4"/>
        <w:rPr>
          <w:ins w:id="4777" w:author="zhoujiaying (C)" w:date="2018-04-09T16:18:00Z"/>
        </w:rPr>
      </w:pPr>
      <w:ins w:id="4778" w:author="zhoujiaying (C)" w:date="2018-04-09T16:18:00Z">
        <w:r>
          <w:rPr>
            <w:rFonts w:hint="eastAsia"/>
          </w:rPr>
          <w:t>当重写安卓物理返回键</w:t>
        </w:r>
      </w:ins>
      <w:ins w:id="4779" w:author="zhoujiaying (C)" w:date="2018-04-25T10:00:00Z">
        <w:r>
          <w:rPr>
            <w:rFonts w:hint="eastAsia"/>
          </w:rPr>
          <w:t>及原生标题（包括IOS和Android）返回键</w:t>
        </w:r>
      </w:ins>
      <w:ins w:id="4780" w:author="zhoujiaying (C)" w:date="2018-04-09T16:18:00Z">
        <w:r>
          <w:rPr>
            <w:rFonts w:hint="eastAsia"/>
          </w:rPr>
          <w:t>时，WEB中</w:t>
        </w:r>
      </w:ins>
      <w:ins w:id="4781" w:author="zhoujiaying (C)" w:date="2018-04-09T16:18:00Z">
        <w:r>
          <w:rPr/>
          <w:t>调用</w:t>
        </w:r>
      </w:ins>
      <w:ins w:id="4782" w:author="zhoujiaying (C)" w:date="2018-04-09T16:18:00Z">
        <w:r>
          <w:rPr>
            <w:rFonts w:hint="eastAsia"/>
          </w:rPr>
          <w:t>js</w:t>
        </w:r>
      </w:ins>
      <w:ins w:id="4783" w:author="zhoujiaying (C)" w:date="2018-04-09T16:18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784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78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786" w:author="zhoujiaying (C)" w:date="2018-04-09T16:18:00Z">
        <w:r>
          <w:rPr/>
          <w:t xml:space="preserve"> </w:t>
        </w:r>
      </w:ins>
      <w:ins w:id="4787" w:author="zhoujiaying (C)" w:date="2018-04-09T16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overrideBackPressed</w:t>
        </w:r>
      </w:ins>
      <w:ins w:id="4788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789" w:author="zhoujiaying (C)" w:date="2018-04-09T16:18:00Z"/>
          <w:rFonts w:ascii="Courier New" w:hAnsi="Courier New" w:cs="Courier New" w:eastAsiaTheme="minorEastAsia"/>
          <w:color w:val="333333"/>
          <w:sz w:val="16"/>
          <w:szCs w:val="24"/>
        </w:rPr>
      </w:pPr>
      <w:ins w:id="4790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en</w:t>
        </w:r>
      </w:ins>
      <w:ins w:id="4791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able</w:t>
        </w:r>
      </w:ins>
      <w:ins w:id="4792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4793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794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795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4796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4797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4798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t</w:t>
        </w:r>
      </w:ins>
      <w:ins w:id="4799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rue启用</w:t>
        </w:r>
      </w:ins>
      <w:ins w:id="4800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，false不启用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01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802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</w:t>
        </w:r>
      </w:ins>
      <w:ins w:id="4803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</w:t>
        </w:r>
      </w:ins>
      <w:ins w:id="4804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480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806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string，成功或失败时，将调用传入</w:t>
        </w:r>
      </w:ins>
      <w:ins w:id="4807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4808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4809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10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811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812" w:author="zhoujiaying (C)" w:date="2018-04-09T16:18:00Z"/>
          <w:color w:val="FF0000"/>
        </w:rPr>
      </w:pPr>
      <w:ins w:id="4813" w:author="zhoujiaying (C)" w:date="2018-04-09T16:18:00Z">
        <w:r>
          <w:rPr>
            <w:rFonts w:hint="eastAsia"/>
          </w:rPr>
          <w:t>示例：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14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81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816" w:author="zhoujiaying (C)" w:date="2018-04-09T16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 overrideBackPressed</w:t>
        </w:r>
      </w:ins>
      <w:ins w:id="4817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4818" w:author="zhoujiaying (C)" w:date="2018-04-09T16:18:00Z"/>
          <w:rFonts w:ascii="Courier New" w:hAnsi="Courier New" w:cs="Courier New" w:eastAsiaTheme="minorEastAsia"/>
          <w:color w:val="333333"/>
          <w:sz w:val="16"/>
          <w:szCs w:val="24"/>
        </w:rPr>
      </w:pPr>
      <w:ins w:id="4819" w:author="zhoujiaying (C)" w:date="2018-04-09T16:18:00Z">
        <w:r>
          <w:rPr>
            <w:rFonts w:hint="eastAsia" w:cs="Courier New" w:asciiTheme="minorEastAsia" w:hAnsiTheme="minorEastAsia" w:eastAsiaTheme="minorEastAsia"/>
            <w:color w:val="333333"/>
            <w:sz w:val="20"/>
            <w:szCs w:val="24"/>
          </w:rPr>
          <w:t>t</w:t>
        </w:r>
      </w:ins>
      <w:ins w:id="4820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rue,</w:t>
        </w:r>
      </w:ins>
      <w:ins w:id="4821" w:author="zhoujiaying (C)" w:date="2018-04-09T16:1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22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823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4824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82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" 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26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827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ind w:firstLine="420"/>
        <w:rPr>
          <w:ins w:id="4828" w:author="zhoujiaying (C)" w:date="2018-04-09T16:18:00Z"/>
        </w:rPr>
      </w:pPr>
      <w:ins w:id="4829" w:author="zhoujiaying (C)" w:date="2018-04-09T16:18:00Z">
        <w:r>
          <w:rPr>
            <w:rFonts w:hint="eastAsia"/>
          </w:rPr>
          <w:t>回调函数示例：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30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831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//web页面中需实现该函数，用来获取执行结果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32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833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function </w:t>
        </w:r>
      </w:ins>
      <w:ins w:id="4834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835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</w:t>
        </w:r>
      </w:ins>
      <w:ins w:id="4836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4837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(resultStr) {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38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839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var result = resultStr;</w:t>
        </w:r>
      </w:ins>
      <w:ins w:id="4840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841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842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请求</w:t>
        </w:r>
      </w:ins>
      <w:ins w:id="4843" w:author="zhoujiaying (C)" w:date="2018-04-09T16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的</w:t>
        </w:r>
      </w:ins>
      <w:ins w:id="4844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返回</w:t>
        </w:r>
      </w:ins>
      <w:ins w:id="4845" w:author="zhoujiaying (C)" w:date="2018-04-09T16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46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847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}</w:t>
        </w:r>
      </w:ins>
    </w:p>
    <w:p>
      <w:pPr>
        <w:pStyle w:val="4"/>
        <w:rPr>
          <w:ins w:id="4848" w:author="zhoujiaying (C)" w:date="2018-04-09T16:18:00Z"/>
        </w:rPr>
      </w:pPr>
      <w:ins w:id="4849" w:author="zhoujiaying (C)" w:date="2018-04-09T16:18:00Z">
        <w:r>
          <w:rPr>
            <w:rFonts w:hint="eastAsia"/>
          </w:rPr>
          <w:t>【回应】：</w:t>
        </w:r>
      </w:ins>
    </w:p>
    <w:p>
      <w:pPr>
        <w:pStyle w:val="4"/>
        <w:rPr>
          <w:ins w:id="4850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851" w:author="zhoujiaying (C)" w:date="2018-04-09T16:18:00Z">
        <w:r>
          <w:rPr>
            <w:rFonts w:hint="eastAsia"/>
          </w:rPr>
          <w:t>当调用成功时，JSSDK将调用</w:t>
        </w:r>
      </w:ins>
      <w:ins w:id="4852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4853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4854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4855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4856" w:author="zhoujiaying (C)" w:date="2018-04-09T16:18:00Z"/>
          <w:b/>
          <w:color w:val="00B050"/>
        </w:rPr>
      </w:pPr>
      <w:ins w:id="4857" w:author="zhoujiaying (C)" w:date="2018-04-09T16:1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858" w:author="zhoujiaying (C)" w:date="2018-04-09T16:18:00Z"/>
          <w:b/>
          <w:color w:val="00B050"/>
        </w:rPr>
      </w:pPr>
      <w:ins w:id="4859" w:author="zhoujiaying (C)" w:date="2018-04-09T16:18:00Z">
        <w:r>
          <w:rPr>
            <w:rFonts w:hint="eastAsia"/>
            <w:b/>
            <w:color w:val="00B050"/>
          </w:rPr>
          <w:t xml:space="preserve">  </w:t>
        </w:r>
      </w:ins>
      <w:ins w:id="4860" w:author="zhoujiaying (C)" w:date="2018-04-09T16:18:00Z">
        <w:r>
          <w:rPr>
            <w:b/>
            <w:color w:val="00B050"/>
          </w:rPr>
          <w:t xml:space="preserve">"errcode": </w:t>
        </w:r>
      </w:ins>
      <w:ins w:id="4861" w:author="zhoujiaying (C)" w:date="2018-04-09T16:18:00Z">
        <w:r>
          <w:rPr>
            <w:rFonts w:hint="eastAsia"/>
            <w:b/>
            <w:color w:val="00B050"/>
          </w:rPr>
          <w:t>0</w:t>
        </w:r>
      </w:ins>
    </w:p>
    <w:p>
      <w:pPr>
        <w:pStyle w:val="51"/>
        <w:ind w:firstLine="643"/>
        <w:rPr>
          <w:ins w:id="4862" w:author="zhoujiaying (C)" w:date="2018-04-09T16:18:00Z"/>
          <w:b/>
          <w:color w:val="00B050"/>
        </w:rPr>
      </w:pPr>
      <w:ins w:id="4863" w:author="zhoujiaying (C)" w:date="2018-04-09T16:1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864" w:author="zhoujiaying (C)" w:date="2018-04-09T16:18:00Z"/>
        </w:rPr>
      </w:pPr>
      <w:ins w:id="4865" w:author="zhoujiaying (C)" w:date="2018-04-09T16:18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4866" w:author="zhoujiaying (C)" w:date="2018-04-09T16:18:00Z"/>
          <w:b/>
          <w:color w:val="00B050"/>
        </w:rPr>
      </w:pPr>
      <w:ins w:id="4867" w:author="zhoujiaying (C)" w:date="2018-04-09T16:18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4868" w:author="zhoujiaying (C)" w:date="2018-04-09T16:18:00Z"/>
          <w:b/>
          <w:color w:val="00B050"/>
        </w:rPr>
      </w:pPr>
      <w:ins w:id="4869" w:author="zhoujiaying (C)" w:date="2018-04-09T16:18:00Z">
        <w:r>
          <w:rPr>
            <w:rFonts w:hint="eastAsia"/>
            <w:b/>
            <w:color w:val="00B050"/>
          </w:rPr>
          <w:t xml:space="preserve">  </w:t>
        </w:r>
      </w:ins>
      <w:ins w:id="4870" w:author="zhoujiaying (C)" w:date="2018-04-09T16:18:00Z">
        <w:r>
          <w:rPr>
            <w:b/>
            <w:color w:val="00B050"/>
          </w:rPr>
          <w:t xml:space="preserve">"errcode": </w:t>
        </w:r>
      </w:ins>
      <w:ins w:id="4871" w:author="zhoujiaying (C)" w:date="2018-04-09T16:18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4872" w:author="zhoujiaying (C)" w:date="2018-04-09T16:18:00Z"/>
          <w:b/>
          <w:color w:val="00B050"/>
        </w:rPr>
      </w:pPr>
      <w:ins w:id="4873" w:author="zhoujiaying (C)" w:date="2018-04-09T16:18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4874" w:author="zhoujiaying (C)" w:date="2018-04-09T16:18:00Z"/>
        </w:rPr>
      </w:pPr>
      <w:ins w:id="4875" w:author="zhoujiaying (C)" w:date="2018-04-09T16:18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4876" w:author="zhoujiaying (C)" w:date="2018-04-09T16:18:00Z"/>
        </w:rPr>
      </w:pPr>
      <w:ins w:id="4877" w:author="zhoujiaying (C)" w:date="2018-04-09T16:18:00Z">
        <w:r>
          <w:rPr>
            <w:rFonts w:hint="eastAsia"/>
          </w:rPr>
          <w:t>如果数据校验失败，返回</w:t>
        </w:r>
      </w:ins>
      <w:ins w:id="4878" w:author="zhoujiaying (C)" w:date="2018-04-09T16:18:00Z">
        <w:r>
          <w:rPr/>
          <w:fldChar w:fldCharType="begin"/>
        </w:r>
      </w:ins>
      <w:ins w:id="4879" w:author="zhoujiaying (C)" w:date="2018-04-09T16:18:00Z">
        <w:r>
          <w:rPr/>
          <w:instrText xml:space="preserve"> HYPERLINK \l "_异常错误码描述_2" </w:instrText>
        </w:r>
      </w:ins>
      <w:ins w:id="4880" w:author="zhoujiaying (C)" w:date="2018-04-09T16:18:00Z">
        <w:r>
          <w:rPr/>
          <w:fldChar w:fldCharType="separate"/>
        </w:r>
      </w:ins>
      <w:ins w:id="4881" w:author="zhoujiaying (C)" w:date="2018-04-09T16:18:00Z">
        <w:r>
          <w:rPr>
            <w:rStyle w:val="26"/>
            <w:rFonts w:hint="eastAsia"/>
          </w:rPr>
          <w:t>HILINK_VALIDATE_ERR</w:t>
        </w:r>
      </w:ins>
      <w:ins w:id="4882" w:author="zhoujiaying (C)" w:date="2018-04-09T16:18:00Z">
        <w:r>
          <w:rPr>
            <w:rStyle w:val="26"/>
          </w:rPr>
          <w:fldChar w:fldCharType="end"/>
        </w:r>
      </w:ins>
      <w:ins w:id="4883" w:author="zhoujiaying (C)" w:date="2018-04-09T16:18:00Z">
        <w:r>
          <w:rPr>
            <w:rFonts w:hint="eastAsia"/>
          </w:rPr>
          <w:t>；</w:t>
        </w:r>
      </w:ins>
    </w:p>
    <w:p>
      <w:pPr>
        <w:pStyle w:val="4"/>
        <w:rPr>
          <w:ins w:id="4884" w:author="zhoujiaying (C)" w:date="2018-04-09T16:18:00Z"/>
        </w:rPr>
      </w:pPr>
      <w:ins w:id="4885" w:author="zhoujiaying (C)" w:date="2018-04-09T16:18:00Z">
        <w:r>
          <w:rPr>
            <w:rFonts w:hint="eastAsia"/>
          </w:rPr>
          <w:t>如果设备不在线，返回</w:t>
        </w:r>
      </w:ins>
      <w:ins w:id="4886" w:author="zhoujiaying (C)" w:date="2018-04-09T16:18:00Z">
        <w:r>
          <w:rPr/>
          <w:fldChar w:fldCharType="begin"/>
        </w:r>
      </w:ins>
      <w:ins w:id="4887" w:author="zhoujiaying (C)" w:date="2018-04-09T16:18:00Z">
        <w:r>
          <w:rPr/>
          <w:instrText xml:space="preserve"> HYPERLINK \l "_异常错误码描述_2" </w:instrText>
        </w:r>
      </w:ins>
      <w:ins w:id="4888" w:author="zhoujiaying (C)" w:date="2018-04-09T16:18:00Z">
        <w:r>
          <w:rPr/>
          <w:fldChar w:fldCharType="separate"/>
        </w:r>
      </w:ins>
      <w:ins w:id="4889" w:author="zhoujiaying (C)" w:date="2018-04-09T16:18:00Z">
        <w:r>
          <w:rPr>
            <w:rStyle w:val="26"/>
            <w:rFonts w:hint="eastAsia"/>
          </w:rPr>
          <w:t>HILINK_DEV_OFFLINE</w:t>
        </w:r>
      </w:ins>
      <w:ins w:id="4890" w:author="zhoujiaying (C)" w:date="2018-04-09T16:18:00Z">
        <w:r>
          <w:rPr>
            <w:rStyle w:val="26"/>
          </w:rPr>
          <w:fldChar w:fldCharType="end"/>
        </w:r>
      </w:ins>
      <w:ins w:id="4891" w:author="zhoujiaying (C)" w:date="2018-04-09T16:18:00Z">
        <w:r>
          <w:rPr>
            <w:rFonts w:hint="eastAsia"/>
          </w:rPr>
          <w:t>；</w:t>
        </w:r>
      </w:ins>
    </w:p>
    <w:p>
      <w:pPr>
        <w:ind w:firstLine="420" w:firstLineChars="200"/>
        <w:rPr>
          <w:ins w:id="4892" w:author="zhoujiaying (C)" w:date="2018-04-09T16:18:00Z"/>
        </w:rPr>
      </w:pPr>
      <w:ins w:id="4893" w:author="zhoujiaying (C)" w:date="2018-04-09T16:18:00Z">
        <w:r>
          <w:rPr/>
          <w:t>当enable为</w:t>
        </w:r>
      </w:ins>
      <w:ins w:id="4894" w:author="zhoujiaying (C)" w:date="2018-04-09T16:18:00Z">
        <w:r>
          <w:rPr>
            <w:rFonts w:hint="eastAsia"/>
          </w:rPr>
          <w:t>true时，安卓物理返回键将重写为调用一个js方法goBack()，web页面中需实现该函数来实现自己的返回功能。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95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896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//web页面中需实现该函数，用来实现自定义的返回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897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898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function </w:t>
        </w:r>
      </w:ins>
      <w:ins w:id="4899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go</w:t>
        </w:r>
      </w:ins>
      <w:ins w:id="4900" w:author="zhoujiaying (C)" w:date="2018-04-09T16:18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Back</w:t>
        </w:r>
      </w:ins>
      <w:ins w:id="4901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() {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02" w:author="zhoujiaying (C)" w:date="2018-04-09T16:18:00Z"/>
          <w:rFonts w:ascii="Courier New" w:hAnsi="Courier New" w:cs="Courier New" w:eastAsiaTheme="minorEastAsia"/>
          <w:color w:val="333333"/>
          <w:sz w:val="20"/>
          <w:szCs w:val="24"/>
        </w:rPr>
      </w:pPr>
      <w:ins w:id="4903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//web</w:t>
        </w:r>
      </w:ins>
      <w:ins w:id="4904" w:author="zhoujiaying (C)" w:date="2018-04-09T16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实现自定义的返回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05" w:author="zhoujiaying (C)" w:date="2018-04-09T16:18:00Z"/>
          <w:rFonts w:ascii="Courier New" w:hAnsi="Courier New" w:eastAsia="Times New Roman" w:cs="Courier New"/>
          <w:color w:val="333333"/>
          <w:sz w:val="20"/>
          <w:szCs w:val="24"/>
        </w:rPr>
      </w:pPr>
      <w:ins w:id="4906" w:author="zhoujiaying (C)" w:date="2018-04-09T16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}</w:t>
        </w:r>
      </w:ins>
    </w:p>
    <w:p>
      <w:pPr>
        <w:pStyle w:val="4"/>
        <w:ind w:firstLine="360"/>
        <w:rPr>
          <w:ins w:id="4907" w:author="zhoujiaying (C)" w:date="2018-03-14T10:38:00Z"/>
          <w:color w:val="000000"/>
          <w:sz w:val="18"/>
          <w:szCs w:val="18"/>
        </w:rPr>
      </w:pPr>
    </w:p>
    <w:p>
      <w:pPr>
        <w:pStyle w:val="5"/>
        <w:numPr>
          <w:ilvl w:val="2"/>
          <w:numId w:val="1"/>
        </w:numPr>
        <w:rPr>
          <w:ins w:id="4909" w:author="zhoujiaying (C)" w:date="2018-04-18T09:34:00Z"/>
        </w:rPr>
        <w:pPrChange w:id="4908" w:author="zhoujiaying (C)" w:date="2018-04-18T09:34:00Z">
          <w:pPr>
            <w:pStyle w:val="5"/>
            <w:numPr>
              <w:ilvl w:val="2"/>
              <w:numId w:val="13"/>
            </w:numPr>
            <w:tabs>
              <w:tab w:val="left" w:pos="992"/>
              <w:tab w:val="clear" w:pos="567"/>
            </w:tabs>
          </w:pPr>
        </w:pPrChange>
      </w:pPr>
      <w:ins w:id="4910" w:author="zhoujiaying (C)" w:date="2018-04-18T09:35:00Z">
        <w:bookmarkStart w:id="56" w:name="_Toc515099372"/>
        <w:r>
          <w:rPr>
            <w:rFonts w:hint="eastAsia"/>
          </w:rPr>
          <w:t>获取设备profile</w:t>
        </w:r>
        <w:bookmarkEnd w:id="56"/>
      </w:ins>
    </w:p>
    <w:p>
      <w:pPr>
        <w:pStyle w:val="4"/>
        <w:rPr>
          <w:ins w:id="4911" w:author="zhoujiaying (C)" w:date="2018-04-18T09:34:00Z"/>
        </w:rPr>
      </w:pPr>
      <w:ins w:id="4912" w:author="zhoujiaying (C)" w:date="2018-04-18T09:34:00Z">
        <w:r>
          <w:rPr>
            <w:rFonts w:hint="eastAsia"/>
          </w:rPr>
          <w:t>当</w:t>
        </w:r>
      </w:ins>
      <w:ins w:id="4913" w:author="zhoujiaying (C)" w:date="2018-04-18T09:35:00Z">
        <w:r>
          <w:rPr>
            <w:rFonts w:hint="eastAsia"/>
          </w:rPr>
          <w:t>需要获取设备p</w:t>
        </w:r>
      </w:ins>
      <w:ins w:id="4914" w:author="zhoujiaying (C)" w:date="2018-04-18T09:35:00Z">
        <w:r>
          <w:rPr/>
          <w:t>rofile</w:t>
        </w:r>
      </w:ins>
      <w:ins w:id="4915" w:author="zhoujiaying (C)" w:date="2018-04-18T09:34:00Z">
        <w:r>
          <w:rPr>
            <w:rFonts w:hint="eastAsia"/>
          </w:rPr>
          <w:t>时，WEB中</w:t>
        </w:r>
      </w:ins>
      <w:ins w:id="4916" w:author="zhoujiaying (C)" w:date="2018-04-18T09:34:00Z">
        <w:r>
          <w:rPr/>
          <w:t>调用</w:t>
        </w:r>
      </w:ins>
      <w:ins w:id="4917" w:author="zhoujiaying (C)" w:date="2018-04-18T09:34:00Z">
        <w:r>
          <w:rPr>
            <w:rFonts w:hint="eastAsia"/>
          </w:rPr>
          <w:t>js</w:t>
        </w:r>
      </w:ins>
      <w:ins w:id="4918" w:author="zhoujiaying (C)" w:date="2018-04-18T09:34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19" w:author="zhoujiaying (C)" w:date="2018-04-18T09:34:00Z"/>
          <w:rFonts w:ascii="Courier New" w:hAnsi="Courier New" w:cs="Courier New" w:eastAsiaTheme="minorEastAsia"/>
          <w:color w:val="333333"/>
          <w:sz w:val="20"/>
          <w:szCs w:val="24"/>
        </w:rPr>
      </w:pPr>
      <w:ins w:id="4920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921" w:author="zhoujiaying (C)" w:date="2018-04-18T09:35:00Z">
        <w:r>
          <w:rPr/>
          <w:t xml:space="preserve"> getDeviceProfile</w:t>
        </w:r>
      </w:ins>
      <w:ins w:id="4922" w:author="zhoujiaying (C)" w:date="2018-04-18T09:35:00Z">
        <w:r>
          <w:rPr>
            <w:rFonts w:hint="eastAsia"/>
          </w:rPr>
          <w:t xml:space="preserve"> </w:t>
        </w:r>
      </w:ins>
      <w:ins w:id="4923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24" w:author="zhoujiaying (C)" w:date="2018-04-18T09:34:00Z"/>
          <w:rFonts w:ascii="Courier New" w:hAnsi="Courier New" w:eastAsia="Times New Roman" w:cs="Courier New"/>
          <w:color w:val="333333"/>
          <w:sz w:val="20"/>
          <w:szCs w:val="24"/>
        </w:rPr>
      </w:pPr>
      <w:ins w:id="4925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</w:t>
        </w:r>
      </w:ins>
      <w:ins w:id="4926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</w:t>
        </w:r>
      </w:ins>
      <w:ins w:id="4927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4928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929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string，成功或失败时，将调用传入</w:t>
        </w:r>
      </w:ins>
      <w:ins w:id="4930" w:author="zhoujiaying (C)" w:date="2018-04-18T09:3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4931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4932" w:author="zhoujiaying (C)" w:date="2018-04-18T09:3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33" w:author="zhoujiaying (C)" w:date="2018-04-18T09:34:00Z"/>
          <w:rFonts w:ascii="Courier New" w:hAnsi="Courier New" w:eastAsia="Times New Roman" w:cs="Courier New"/>
          <w:color w:val="333333"/>
          <w:sz w:val="20"/>
          <w:szCs w:val="24"/>
        </w:rPr>
      </w:pPr>
      <w:ins w:id="4934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4935" w:author="zhoujiaying (C)" w:date="2018-04-18T09:34:00Z"/>
          <w:color w:val="FF0000"/>
        </w:rPr>
      </w:pPr>
      <w:ins w:id="4936" w:author="zhoujiaying (C)" w:date="2018-04-18T09:34:00Z">
        <w:r>
          <w:rPr>
            <w:rFonts w:hint="eastAsia"/>
          </w:rPr>
          <w:t>示例：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37" w:author="zhoujiaying (C)" w:date="2018-04-18T09:34:00Z"/>
          <w:rFonts w:ascii="Courier New" w:hAnsi="Courier New" w:cs="Courier New" w:eastAsiaTheme="minorEastAsia"/>
          <w:color w:val="333333"/>
          <w:sz w:val="20"/>
          <w:szCs w:val="24"/>
        </w:rPr>
      </w:pPr>
      <w:ins w:id="4938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4939" w:author="zhoujiaying (C)" w:date="2018-04-18T09:34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4940" w:author="zhoujiaying (C)" w:date="2018-04-18T09:35:00Z">
        <w:r>
          <w:rPr/>
          <w:t>getDeviceProfile</w:t>
        </w:r>
      </w:ins>
      <w:ins w:id="4941" w:author="zhoujiaying (C)" w:date="2018-04-18T09:35:00Z">
        <w:r>
          <w:rPr>
            <w:rFonts w:hint="eastAsia"/>
          </w:rPr>
          <w:t xml:space="preserve"> </w:t>
        </w:r>
      </w:ins>
      <w:ins w:id="4942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43" w:author="zhoujiaying (C)" w:date="2018-04-18T09:34:00Z"/>
          <w:rFonts w:ascii="Courier New" w:hAnsi="Courier New" w:eastAsia="Times New Roman" w:cs="Courier New"/>
          <w:color w:val="333333"/>
          <w:sz w:val="20"/>
          <w:szCs w:val="24"/>
        </w:rPr>
      </w:pPr>
      <w:ins w:id="4944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4945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946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" 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47" w:author="zhoujiaying (C)" w:date="2018-04-18T09:34:00Z"/>
          <w:rFonts w:ascii="Courier New" w:hAnsi="Courier New" w:eastAsia="Times New Roman" w:cs="Courier New"/>
          <w:color w:val="333333"/>
          <w:sz w:val="20"/>
          <w:szCs w:val="24"/>
        </w:rPr>
      </w:pPr>
      <w:ins w:id="4948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ind w:firstLine="420"/>
        <w:rPr>
          <w:ins w:id="4949" w:author="zhoujiaying (C)" w:date="2018-04-18T09:34:00Z"/>
        </w:rPr>
      </w:pPr>
      <w:ins w:id="4950" w:author="zhoujiaying (C)" w:date="2018-04-18T09:34:00Z">
        <w:r>
          <w:rPr>
            <w:rFonts w:hint="eastAsia"/>
          </w:rPr>
          <w:t>回调函数示例：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51" w:author="zhoujiaying (C)" w:date="2018-04-18T09:34:00Z"/>
          <w:rFonts w:ascii="Courier New" w:hAnsi="Courier New" w:cs="Courier New" w:eastAsiaTheme="minorEastAsia"/>
          <w:color w:val="333333"/>
          <w:sz w:val="20"/>
          <w:szCs w:val="24"/>
        </w:rPr>
      </w:pPr>
      <w:ins w:id="4952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//web页面中需实现该函数，用来获取执行结果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53" w:author="zhoujiaying (C)" w:date="2018-04-18T09:34:00Z"/>
          <w:rFonts w:ascii="Courier New" w:hAnsi="Courier New" w:eastAsia="Times New Roman" w:cs="Courier New"/>
          <w:color w:val="333333"/>
          <w:sz w:val="20"/>
          <w:szCs w:val="24"/>
        </w:rPr>
      </w:pPr>
      <w:ins w:id="4954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function </w:t>
        </w:r>
      </w:ins>
      <w:ins w:id="4955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4956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</w:t>
        </w:r>
      </w:ins>
      <w:ins w:id="4957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4958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(resultStr) {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59" w:author="zhoujiaying (C)" w:date="2018-04-18T09:34:00Z"/>
          <w:rFonts w:ascii="Courier New" w:hAnsi="Courier New" w:cs="Courier New" w:eastAsiaTheme="minorEastAsia"/>
          <w:color w:val="333333"/>
          <w:sz w:val="20"/>
          <w:szCs w:val="24"/>
        </w:rPr>
      </w:pPr>
      <w:ins w:id="4960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var result = resultStr;</w:t>
        </w:r>
      </w:ins>
      <w:ins w:id="4961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4962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4963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请求</w:t>
        </w:r>
      </w:ins>
      <w:ins w:id="4964" w:author="zhoujiaying (C)" w:date="2018-04-18T09:34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的</w:t>
        </w:r>
      </w:ins>
      <w:ins w:id="4965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返回</w:t>
        </w:r>
      </w:ins>
      <w:ins w:id="4966" w:author="zhoujiaying (C)" w:date="2018-04-18T09:34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4967" w:author="zhoujiaying (C)" w:date="2018-04-18T09:34:00Z"/>
          <w:rFonts w:ascii="Courier New" w:hAnsi="Courier New" w:eastAsia="Times New Roman" w:cs="Courier New"/>
          <w:color w:val="333333"/>
          <w:sz w:val="20"/>
          <w:szCs w:val="24"/>
        </w:rPr>
      </w:pPr>
      <w:ins w:id="4968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}</w:t>
        </w:r>
      </w:ins>
    </w:p>
    <w:p>
      <w:pPr>
        <w:pStyle w:val="4"/>
        <w:rPr>
          <w:ins w:id="4969" w:author="zhoujiaying (C)" w:date="2018-04-18T09:34:00Z"/>
        </w:rPr>
      </w:pPr>
      <w:ins w:id="4970" w:author="zhoujiaying (C)" w:date="2018-04-18T09:34:00Z">
        <w:r>
          <w:rPr>
            <w:rFonts w:hint="eastAsia"/>
          </w:rPr>
          <w:t>【回应】：</w:t>
        </w:r>
      </w:ins>
    </w:p>
    <w:p>
      <w:pPr>
        <w:pStyle w:val="4"/>
        <w:rPr>
          <w:ins w:id="4972" w:author="zhoujiaying (C)" w:date="2018-04-18T09:34:00Z"/>
          <w:rFonts w:cs="Courier New" w:eastAsiaTheme="minorEastAsia"/>
          <w:b/>
          <w:color w:val="333333"/>
          <w:sz w:val="20"/>
          <w:szCs w:val="24"/>
          <w:rPrChange w:id="4973" w:author="zhoujiaying (C)" w:date="2018-04-18T09:36:00Z">
            <w:rPr>
              <w:ins w:id="4974" w:author="zhoujiaying (C)" w:date="2018-04-18T09:34:00Z"/>
              <w:b/>
              <w:color w:val="00B050"/>
            </w:rPr>
          </w:rPrChange>
        </w:rPr>
        <w:pPrChange w:id="4971" w:author="zhoujiaying (C)" w:date="2018-04-18T09:36:00Z">
          <w:pPr>
            <w:pStyle w:val="51"/>
          </w:pPr>
        </w:pPrChange>
      </w:pPr>
      <w:ins w:id="4975" w:author="zhoujiaying (C)" w:date="2018-04-18T09:34:00Z">
        <w:r>
          <w:rPr>
            <w:rFonts w:hint="eastAsia"/>
          </w:rPr>
          <w:t>当调用成功时，JSSDK将调用</w:t>
        </w:r>
      </w:ins>
      <w:ins w:id="4976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4977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4978" w:author="zhoujiaying (C)" w:date="2018-04-18T09:3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4979" w:author="zhoujiaying (C)" w:date="2018-04-18T09:3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4980" w:author="zhoujiaying (C)" w:date="2018-04-18T09:36:00Z"/>
          <w:b/>
          <w:color w:val="00B050"/>
        </w:rPr>
      </w:pPr>
      <w:ins w:id="4981" w:author="zhoujiaying (C)" w:date="2018-04-18T09:34:00Z">
        <w:r>
          <w:rPr>
            <w:rFonts w:hint="eastAsia"/>
            <w:b/>
            <w:color w:val="00B050"/>
          </w:rPr>
          <w:t xml:space="preserve">  </w:t>
        </w:r>
      </w:ins>
      <w:ins w:id="4982" w:author="zhoujiaying (C)" w:date="2018-04-18T09:36:00Z">
        <w:r>
          <w:rPr>
            <w:b/>
            <w:color w:val="00B050"/>
          </w:rPr>
          <w:t>{</w:t>
        </w:r>
      </w:ins>
    </w:p>
    <w:p>
      <w:pPr>
        <w:pStyle w:val="51"/>
        <w:ind w:firstLine="643"/>
        <w:rPr>
          <w:ins w:id="4983" w:author="zhoujiaying (C)" w:date="2018-04-18T09:36:00Z"/>
          <w:b/>
          <w:color w:val="00B050"/>
        </w:rPr>
      </w:pPr>
      <w:ins w:id="4984" w:author="zhoujiaying (C)" w:date="2018-04-18T09:36:00Z">
        <w:r>
          <w:rPr>
            <w:b/>
            <w:color w:val="00B050"/>
          </w:rPr>
          <w:t xml:space="preserve">  "quickmenu": [</w:t>
        </w:r>
      </w:ins>
    </w:p>
    <w:p>
      <w:pPr>
        <w:pStyle w:val="51"/>
        <w:ind w:firstLine="643"/>
        <w:rPr>
          <w:ins w:id="4985" w:author="zhoujiaying (C)" w:date="2018-04-18T09:36:00Z"/>
          <w:b/>
          <w:color w:val="00B050"/>
        </w:rPr>
      </w:pPr>
      <w:ins w:id="4986" w:author="zhoujiaying (C)" w:date="2018-04-18T09:36:00Z">
        <w:r>
          <w:rPr>
            <w:b/>
            <w:color w:val="00B050"/>
          </w:rPr>
          <w:t xml:space="preserve">    {</w:t>
        </w:r>
      </w:ins>
    </w:p>
    <w:p>
      <w:pPr>
        <w:pStyle w:val="51"/>
        <w:ind w:firstLine="643"/>
        <w:rPr>
          <w:ins w:id="4987" w:author="zhoujiaying (C)" w:date="2018-04-18T09:36:00Z"/>
          <w:b/>
          <w:color w:val="00B050"/>
        </w:rPr>
      </w:pPr>
      <w:ins w:id="4988" w:author="zhoujiaying (C)" w:date="2018-04-18T09:36:00Z">
        <w:r>
          <w:rPr>
            <w:b/>
            <w:color w:val="00B050"/>
          </w:rPr>
          <w:t xml:space="preserve">      "content": [</w:t>
        </w:r>
      </w:ins>
    </w:p>
    <w:p>
      <w:pPr>
        <w:pStyle w:val="51"/>
        <w:ind w:firstLine="643"/>
        <w:rPr>
          <w:ins w:id="4989" w:author="zhoujiaying (C)" w:date="2018-04-18T09:36:00Z"/>
          <w:b/>
          <w:color w:val="00B050"/>
        </w:rPr>
      </w:pPr>
      <w:ins w:id="4990" w:author="zhoujiaying (C)" w:date="2018-04-18T09:36:00Z">
        <w:r>
          <w:rPr>
            <w:b/>
            <w:color w:val="00B050"/>
          </w:rPr>
          <w:t xml:space="preserve">        {</w:t>
        </w:r>
      </w:ins>
    </w:p>
    <w:p>
      <w:pPr>
        <w:pStyle w:val="51"/>
        <w:ind w:firstLine="643"/>
        <w:rPr>
          <w:ins w:id="4991" w:author="zhoujiaying (C)" w:date="2018-04-18T09:36:00Z"/>
          <w:b/>
          <w:color w:val="00B050"/>
        </w:rPr>
      </w:pPr>
      <w:ins w:id="4992" w:author="zhoujiaying (C)" w:date="2018-04-18T09:36:00Z">
        <w:r>
          <w:rPr>
            <w:b/>
            <w:color w:val="00B050"/>
          </w:rPr>
          <w:t xml:space="preserve">          "conditions": [</w:t>
        </w:r>
      </w:ins>
    </w:p>
    <w:p>
      <w:pPr>
        <w:pStyle w:val="51"/>
        <w:ind w:firstLine="643"/>
        <w:rPr>
          <w:ins w:id="4993" w:author="zhoujiaying (C)" w:date="2018-04-18T09:36:00Z"/>
          <w:b/>
          <w:color w:val="00B050"/>
        </w:rPr>
      </w:pPr>
      <w:ins w:id="4994" w:author="zhoujiaying (C)" w:date="2018-04-18T09:36:00Z">
        <w:r>
          <w:rPr>
            <w:b/>
            <w:color w:val="00B050"/>
          </w:rPr>
          <w:t xml:space="preserve">            {</w:t>
        </w:r>
      </w:ins>
    </w:p>
    <w:p>
      <w:pPr>
        <w:pStyle w:val="51"/>
        <w:ind w:firstLine="643"/>
        <w:rPr>
          <w:ins w:id="4995" w:author="zhoujiaying (C)" w:date="2018-04-18T09:36:00Z"/>
          <w:b/>
          <w:color w:val="00B050"/>
        </w:rPr>
      </w:pPr>
      <w:ins w:id="4996" w:author="zhoujiaying (C)" w:date="2018-04-18T09:36:00Z">
        <w:r>
          <w:rPr>
            <w:b/>
            <w:color w:val="00B050"/>
          </w:rPr>
          <w:t xml:space="preserve">              "operator": "=",</w:t>
        </w:r>
      </w:ins>
    </w:p>
    <w:p>
      <w:pPr>
        <w:pStyle w:val="51"/>
        <w:ind w:firstLine="643"/>
        <w:rPr>
          <w:ins w:id="4997" w:author="zhoujiaying (C)" w:date="2018-04-18T09:36:00Z"/>
          <w:b/>
          <w:color w:val="00B050"/>
        </w:rPr>
      </w:pPr>
      <w:ins w:id="4998" w:author="zhoujiaying (C)" w:date="2018-04-18T09:36:00Z">
        <w:r>
          <w:rPr>
            <w:b/>
            <w:color w:val="00B050"/>
          </w:rPr>
          <w:t xml:space="preserve">              "path": "switch/on",</w:t>
        </w:r>
      </w:ins>
    </w:p>
    <w:p>
      <w:pPr>
        <w:pStyle w:val="51"/>
        <w:ind w:firstLine="643"/>
        <w:rPr>
          <w:ins w:id="4999" w:author="zhoujiaying (C)" w:date="2018-04-18T09:36:00Z"/>
          <w:b/>
          <w:color w:val="00B050"/>
        </w:rPr>
      </w:pPr>
      <w:ins w:id="5000" w:author="zhoujiaying (C)" w:date="2018-04-18T09:36:00Z">
        <w:r>
          <w:rPr>
            <w:b/>
            <w:color w:val="00B050"/>
          </w:rPr>
          <w:t xml:space="preserve">              "type": "DEVICE_DATA",</w:t>
        </w:r>
      </w:ins>
    </w:p>
    <w:p>
      <w:pPr>
        <w:pStyle w:val="51"/>
        <w:ind w:firstLine="643"/>
        <w:rPr>
          <w:ins w:id="5001" w:author="zhoujiaying (C)" w:date="2018-04-18T09:36:00Z"/>
          <w:b/>
          <w:color w:val="00B050"/>
        </w:rPr>
      </w:pPr>
      <w:ins w:id="5002" w:author="zhoujiaying (C)" w:date="2018-04-18T09:36:00Z">
        <w:r>
          <w:rPr>
            <w:b/>
            <w:color w:val="00B050"/>
          </w:rPr>
          <w:t xml:space="preserve">              "value": "1"</w:t>
        </w:r>
      </w:ins>
    </w:p>
    <w:p>
      <w:pPr>
        <w:pStyle w:val="51"/>
        <w:ind w:firstLine="643"/>
        <w:rPr>
          <w:ins w:id="5003" w:author="zhoujiaying (C)" w:date="2018-04-18T09:36:00Z"/>
          <w:b/>
          <w:color w:val="00B050"/>
        </w:rPr>
      </w:pPr>
      <w:ins w:id="5004" w:author="zhoujiaying (C)" w:date="2018-04-18T09:36:00Z">
        <w:r>
          <w:rPr>
            <w:b/>
            <w:color w:val="00B050"/>
          </w:rPr>
          <w:t xml:space="preserve">            }</w:t>
        </w:r>
      </w:ins>
    </w:p>
    <w:p>
      <w:pPr>
        <w:pStyle w:val="51"/>
        <w:ind w:firstLine="643"/>
        <w:rPr>
          <w:ins w:id="5005" w:author="zhoujiaying (C)" w:date="2018-04-18T09:36:00Z"/>
          <w:b/>
          <w:color w:val="00B050"/>
        </w:rPr>
      </w:pPr>
      <w:ins w:id="5006" w:author="zhoujiaying (C)" w:date="2018-04-18T09:36:00Z">
        <w:r>
          <w:rPr>
            <w:b/>
            <w:color w:val="00B050"/>
          </w:rPr>
          <w:t xml:space="preserve">          ],</w:t>
        </w:r>
      </w:ins>
    </w:p>
    <w:p>
      <w:pPr>
        <w:pStyle w:val="51"/>
        <w:ind w:firstLine="643"/>
        <w:rPr>
          <w:ins w:id="5007" w:author="zhoujiaying (C)" w:date="2018-04-18T09:36:00Z"/>
          <w:b/>
          <w:color w:val="00B050"/>
        </w:rPr>
      </w:pPr>
      <w:ins w:id="5008" w:author="zhoujiaying (C)" w:date="2018-04-18T09:36:00Z">
        <w:r>
          <w:rPr>
            <w:b/>
            <w:color w:val="00B050"/>
          </w:rPr>
          <w:t xml:space="preserve">          "logic": "or",</w:t>
        </w:r>
      </w:ins>
    </w:p>
    <w:p>
      <w:pPr>
        <w:pStyle w:val="51"/>
        <w:ind w:firstLine="643"/>
        <w:rPr>
          <w:ins w:id="5009" w:author="zhoujiaying (C)" w:date="2018-04-18T09:36:00Z"/>
          <w:b/>
          <w:color w:val="00B050"/>
        </w:rPr>
      </w:pPr>
      <w:ins w:id="5010" w:author="zhoujiaying (C)" w:date="2018-04-18T09:36:00Z">
        <w:r>
          <w:rPr>
            <w:rFonts w:hint="eastAsia"/>
            <w:b/>
            <w:color w:val="00B050"/>
          </w:rPr>
          <w:t xml:space="preserve">          "text": "开启"</w:t>
        </w:r>
      </w:ins>
    </w:p>
    <w:p>
      <w:pPr>
        <w:pStyle w:val="51"/>
        <w:ind w:firstLine="643"/>
        <w:rPr>
          <w:ins w:id="5011" w:author="zhoujiaying (C)" w:date="2018-04-18T09:36:00Z"/>
          <w:b/>
          <w:color w:val="00B050"/>
        </w:rPr>
      </w:pPr>
      <w:ins w:id="5012" w:author="zhoujiaying (C)" w:date="2018-04-18T09:36:00Z">
        <w:r>
          <w:rPr>
            <w:b/>
            <w:color w:val="00B050"/>
          </w:rPr>
          <w:t xml:space="preserve">        }</w:t>
        </w:r>
      </w:ins>
    </w:p>
    <w:p>
      <w:pPr>
        <w:pStyle w:val="51"/>
        <w:ind w:firstLine="643"/>
        <w:rPr>
          <w:ins w:id="5013" w:author="zhoujiaying (C)" w:date="2018-04-18T09:36:00Z"/>
          <w:b/>
          <w:color w:val="00B050"/>
        </w:rPr>
      </w:pPr>
      <w:ins w:id="5014" w:author="zhoujiaying (C)" w:date="2018-04-18T09:36:00Z">
        <w:r>
          <w:rPr>
            <w:b/>
            <w:color w:val="00B050"/>
          </w:rPr>
          <w:t xml:space="preserve">      ]</w:t>
        </w:r>
      </w:ins>
    </w:p>
    <w:p>
      <w:pPr>
        <w:pStyle w:val="51"/>
        <w:ind w:firstLine="643"/>
        <w:rPr>
          <w:ins w:id="5015" w:author="zhoujiaying (C)" w:date="2018-04-18T09:36:00Z"/>
          <w:b/>
          <w:color w:val="00B050"/>
        </w:rPr>
      </w:pPr>
      <w:ins w:id="5016" w:author="zhoujiaying (C)" w:date="2018-04-18T09:36:00Z">
        <w:r>
          <w:rPr>
            <w:b/>
            <w:color w:val="00B050"/>
          </w:rPr>
          <w:t xml:space="preserve">    }</w:t>
        </w:r>
      </w:ins>
    </w:p>
    <w:p>
      <w:pPr>
        <w:pStyle w:val="51"/>
        <w:ind w:firstLine="643"/>
        <w:rPr>
          <w:ins w:id="5017" w:author="zhoujiaying (C)" w:date="2018-04-18T09:36:00Z"/>
          <w:b/>
          <w:color w:val="00B050"/>
        </w:rPr>
      </w:pPr>
      <w:ins w:id="5018" w:author="zhoujiaying (C)" w:date="2018-04-18T09:36:00Z">
        <w:r>
          <w:rPr>
            <w:b/>
            <w:color w:val="00B050"/>
          </w:rPr>
          <w:t xml:space="preserve">  ],</w:t>
        </w:r>
      </w:ins>
    </w:p>
    <w:p>
      <w:pPr>
        <w:pStyle w:val="51"/>
        <w:ind w:firstLine="643"/>
        <w:rPr>
          <w:ins w:id="5019" w:author="zhoujiaying (C)" w:date="2018-04-18T09:36:00Z"/>
          <w:b/>
          <w:color w:val="00B050"/>
        </w:rPr>
      </w:pPr>
      <w:ins w:id="5020" w:author="zhoujiaying (C)" w:date="2018-04-18T09:36:00Z">
        <w:r>
          <w:rPr>
            <w:b/>
            <w:color w:val="00B050"/>
          </w:rPr>
          <w:t xml:space="preserve">  "services": [</w:t>
        </w:r>
      </w:ins>
    </w:p>
    <w:p>
      <w:pPr>
        <w:pStyle w:val="51"/>
        <w:ind w:firstLine="643"/>
        <w:rPr>
          <w:ins w:id="5021" w:author="zhoujiaying (C)" w:date="2018-04-18T09:36:00Z"/>
          <w:b/>
          <w:color w:val="00B050"/>
        </w:rPr>
      </w:pPr>
      <w:ins w:id="5022" w:author="zhoujiaying (C)" w:date="2018-04-18T09:36:00Z">
        <w:r>
          <w:rPr>
            <w:b/>
            <w:color w:val="00B050"/>
          </w:rPr>
          <w:t xml:space="preserve">    {</w:t>
        </w:r>
      </w:ins>
    </w:p>
    <w:p>
      <w:pPr>
        <w:pStyle w:val="51"/>
        <w:ind w:firstLine="643"/>
        <w:rPr>
          <w:ins w:id="5023" w:author="zhoujiaying (C)" w:date="2018-04-18T09:36:00Z"/>
          <w:b/>
          <w:color w:val="00B050"/>
        </w:rPr>
      </w:pPr>
      <w:ins w:id="5024" w:author="zhoujiaying (C)" w:date="2018-04-18T09:36:00Z">
        <w:r>
          <w:rPr>
            <w:b/>
            <w:color w:val="00B050"/>
          </w:rPr>
          <w:t xml:space="preserve">      "characteristics": [</w:t>
        </w:r>
      </w:ins>
    </w:p>
    <w:p>
      <w:pPr>
        <w:pStyle w:val="51"/>
        <w:ind w:firstLine="643"/>
        <w:rPr>
          <w:ins w:id="5025" w:author="zhoujiaying (C)" w:date="2018-04-18T09:36:00Z"/>
          <w:b/>
          <w:color w:val="00B050"/>
        </w:rPr>
      </w:pPr>
      <w:ins w:id="5026" w:author="zhoujiaying (C)" w:date="2018-04-18T09:36:00Z">
        <w:r>
          <w:rPr>
            <w:b/>
            <w:color w:val="00B050"/>
          </w:rPr>
          <w:t xml:space="preserve">        {</w:t>
        </w:r>
      </w:ins>
    </w:p>
    <w:p>
      <w:pPr>
        <w:pStyle w:val="51"/>
        <w:ind w:firstLine="643"/>
        <w:rPr>
          <w:ins w:id="5027" w:author="zhoujiaying (C)" w:date="2018-04-18T09:36:00Z"/>
          <w:b/>
          <w:color w:val="00B050"/>
        </w:rPr>
      </w:pPr>
      <w:ins w:id="5028" w:author="zhoujiaying (C)" w:date="2018-04-18T09:36:00Z">
        <w:r>
          <w:rPr>
            <w:b/>
            <w:color w:val="00B050"/>
          </w:rPr>
          <w:t xml:space="preserve">          "characteristicName": "on",</w:t>
        </w:r>
      </w:ins>
    </w:p>
    <w:p>
      <w:pPr>
        <w:pStyle w:val="51"/>
        <w:ind w:firstLine="643"/>
        <w:rPr>
          <w:ins w:id="5029" w:author="zhoujiaying (C)" w:date="2018-04-18T09:36:00Z"/>
          <w:b/>
          <w:color w:val="00B050"/>
        </w:rPr>
      </w:pPr>
      <w:ins w:id="5030" w:author="zhoujiaying (C)" w:date="2018-04-18T09:36:00Z">
        <w:r>
          <w:rPr>
            <w:b/>
            <w:color w:val="00B050"/>
          </w:rPr>
          <w:t xml:space="preserve">          "characteristicType": "bool",</w:t>
        </w:r>
      </w:ins>
    </w:p>
    <w:p>
      <w:pPr>
        <w:pStyle w:val="51"/>
        <w:ind w:firstLine="643"/>
        <w:rPr>
          <w:ins w:id="5031" w:author="zhoujiaying (C)" w:date="2018-04-18T09:36:00Z"/>
          <w:b/>
          <w:color w:val="00B050"/>
        </w:rPr>
      </w:pPr>
      <w:ins w:id="5032" w:author="zhoujiaying (C)" w:date="2018-04-18T09:36:00Z">
        <w:r>
          <w:rPr>
            <w:b/>
            <w:color w:val="00B050"/>
          </w:rPr>
          <w:t xml:space="preserve">          "enumList": [</w:t>
        </w:r>
      </w:ins>
    </w:p>
    <w:p>
      <w:pPr>
        <w:pStyle w:val="51"/>
        <w:ind w:firstLine="643"/>
        <w:rPr>
          <w:ins w:id="5033" w:author="zhoujiaying (C)" w:date="2018-04-18T09:36:00Z"/>
          <w:b/>
          <w:color w:val="00B050"/>
        </w:rPr>
      </w:pPr>
      <w:ins w:id="5034" w:author="zhoujiaying (C)" w:date="2018-04-18T09:36:00Z">
        <w:r>
          <w:rPr>
            <w:b/>
            <w:color w:val="00B050"/>
          </w:rPr>
          <w:t xml:space="preserve">            {</w:t>
        </w:r>
      </w:ins>
    </w:p>
    <w:p>
      <w:pPr>
        <w:pStyle w:val="51"/>
        <w:ind w:firstLine="643"/>
        <w:rPr>
          <w:ins w:id="5035" w:author="zhoujiaying (C)" w:date="2018-04-18T09:36:00Z"/>
          <w:b/>
          <w:color w:val="00B050"/>
        </w:rPr>
      </w:pPr>
      <w:ins w:id="5036" w:author="zhoujiaying (C)" w:date="2018-04-18T09:36:00Z">
        <w:r>
          <w:rPr>
            <w:rFonts w:hint="eastAsia"/>
            <w:b/>
            <w:color w:val="00B050"/>
          </w:rPr>
          <w:t xml:space="preserve">              "descCh": "关",</w:t>
        </w:r>
      </w:ins>
    </w:p>
    <w:p>
      <w:pPr>
        <w:pStyle w:val="51"/>
        <w:ind w:firstLine="643"/>
        <w:rPr>
          <w:ins w:id="5037" w:author="zhoujiaying (C)" w:date="2018-04-18T09:36:00Z"/>
          <w:b/>
          <w:color w:val="00B050"/>
        </w:rPr>
      </w:pPr>
      <w:ins w:id="5038" w:author="zhoujiaying (C)" w:date="2018-04-18T09:36:00Z">
        <w:r>
          <w:rPr>
            <w:b/>
            <w:color w:val="00B050"/>
          </w:rPr>
          <w:t xml:space="preserve">              "enumVal": 0</w:t>
        </w:r>
      </w:ins>
    </w:p>
    <w:p>
      <w:pPr>
        <w:pStyle w:val="51"/>
        <w:ind w:firstLine="643"/>
        <w:rPr>
          <w:ins w:id="5039" w:author="zhoujiaying (C)" w:date="2018-04-18T09:36:00Z"/>
          <w:b/>
          <w:color w:val="00B050"/>
        </w:rPr>
      </w:pPr>
      <w:ins w:id="5040" w:author="zhoujiaying (C)" w:date="2018-04-18T09:36:00Z">
        <w:r>
          <w:rPr>
            <w:b/>
            <w:color w:val="00B050"/>
          </w:rPr>
          <w:t xml:space="preserve">            },</w:t>
        </w:r>
      </w:ins>
    </w:p>
    <w:p>
      <w:pPr>
        <w:pStyle w:val="51"/>
        <w:ind w:firstLine="643"/>
        <w:rPr>
          <w:ins w:id="5041" w:author="zhoujiaying (C)" w:date="2018-04-18T09:36:00Z"/>
          <w:b/>
          <w:color w:val="00B050"/>
        </w:rPr>
      </w:pPr>
      <w:ins w:id="5042" w:author="zhoujiaying (C)" w:date="2018-04-18T09:36:00Z">
        <w:r>
          <w:rPr>
            <w:b/>
            <w:color w:val="00B050"/>
          </w:rPr>
          <w:t xml:space="preserve">            {</w:t>
        </w:r>
      </w:ins>
    </w:p>
    <w:p>
      <w:pPr>
        <w:pStyle w:val="51"/>
        <w:ind w:firstLine="643"/>
        <w:rPr>
          <w:ins w:id="5043" w:author="zhoujiaying (C)" w:date="2018-04-18T09:36:00Z"/>
          <w:b/>
          <w:color w:val="00B050"/>
        </w:rPr>
      </w:pPr>
      <w:ins w:id="5044" w:author="zhoujiaying (C)" w:date="2018-04-18T09:36:00Z">
        <w:r>
          <w:rPr>
            <w:rFonts w:hint="eastAsia"/>
            <w:b/>
            <w:color w:val="00B050"/>
          </w:rPr>
          <w:t xml:space="preserve">              "descCh": "开",</w:t>
        </w:r>
      </w:ins>
    </w:p>
    <w:p>
      <w:pPr>
        <w:pStyle w:val="51"/>
        <w:ind w:firstLine="643"/>
        <w:rPr>
          <w:ins w:id="5045" w:author="zhoujiaying (C)" w:date="2018-04-18T09:36:00Z"/>
          <w:b/>
          <w:color w:val="00B050"/>
        </w:rPr>
      </w:pPr>
      <w:ins w:id="5046" w:author="zhoujiaying (C)" w:date="2018-04-18T09:36:00Z">
        <w:r>
          <w:rPr>
            <w:b/>
            <w:color w:val="00B050"/>
          </w:rPr>
          <w:t xml:space="preserve">              "enumVal": 1</w:t>
        </w:r>
      </w:ins>
    </w:p>
    <w:p>
      <w:pPr>
        <w:pStyle w:val="51"/>
        <w:ind w:firstLine="643"/>
        <w:rPr>
          <w:ins w:id="5047" w:author="zhoujiaying (C)" w:date="2018-04-18T09:36:00Z"/>
          <w:b/>
          <w:color w:val="00B050"/>
        </w:rPr>
      </w:pPr>
      <w:ins w:id="5048" w:author="zhoujiaying (C)" w:date="2018-04-18T09:36:00Z">
        <w:r>
          <w:rPr>
            <w:b/>
            <w:color w:val="00B050"/>
          </w:rPr>
          <w:t xml:space="preserve">            }</w:t>
        </w:r>
      </w:ins>
    </w:p>
    <w:p>
      <w:pPr>
        <w:pStyle w:val="51"/>
        <w:ind w:firstLine="643"/>
        <w:rPr>
          <w:ins w:id="5049" w:author="zhoujiaying (C)" w:date="2018-04-18T09:36:00Z"/>
          <w:b/>
          <w:color w:val="00B050"/>
        </w:rPr>
      </w:pPr>
      <w:ins w:id="5050" w:author="zhoujiaying (C)" w:date="2018-04-18T09:36:00Z">
        <w:r>
          <w:rPr>
            <w:b/>
            <w:color w:val="00B050"/>
          </w:rPr>
          <w:t xml:space="preserve">          ],</w:t>
        </w:r>
      </w:ins>
    </w:p>
    <w:p>
      <w:pPr>
        <w:pStyle w:val="51"/>
        <w:ind w:firstLine="643"/>
        <w:rPr>
          <w:ins w:id="5051" w:author="zhoujiaying (C)" w:date="2018-04-18T09:36:00Z"/>
          <w:b/>
          <w:color w:val="00B050"/>
        </w:rPr>
      </w:pPr>
      <w:ins w:id="5052" w:author="zhoujiaying (C)" w:date="2018-04-18T09:36:00Z">
        <w:r>
          <w:rPr>
            <w:b/>
            <w:color w:val="00B050"/>
          </w:rPr>
          <w:t xml:space="preserve">          "max": 0,</w:t>
        </w:r>
      </w:ins>
    </w:p>
    <w:p>
      <w:pPr>
        <w:pStyle w:val="51"/>
        <w:ind w:firstLine="643"/>
        <w:rPr>
          <w:ins w:id="5053" w:author="zhoujiaying (C)" w:date="2018-04-18T09:36:00Z"/>
          <w:b/>
          <w:color w:val="00B050"/>
        </w:rPr>
      </w:pPr>
      <w:ins w:id="5054" w:author="zhoujiaying (C)" w:date="2018-04-18T09:36:00Z">
        <w:r>
          <w:rPr>
            <w:b/>
            <w:color w:val="00B050"/>
          </w:rPr>
          <w:t xml:space="preserve">          "maxLength": 0,</w:t>
        </w:r>
      </w:ins>
    </w:p>
    <w:p>
      <w:pPr>
        <w:pStyle w:val="51"/>
        <w:ind w:firstLine="643"/>
        <w:rPr>
          <w:ins w:id="5055" w:author="zhoujiaying (C)" w:date="2018-04-18T09:36:00Z"/>
          <w:b/>
          <w:color w:val="00B050"/>
        </w:rPr>
      </w:pPr>
      <w:ins w:id="5056" w:author="zhoujiaying (C)" w:date="2018-04-18T09:36:00Z">
        <w:r>
          <w:rPr>
            <w:b/>
            <w:color w:val="00B050"/>
          </w:rPr>
          <w:t xml:space="preserve">          "min": 0,</w:t>
        </w:r>
      </w:ins>
    </w:p>
    <w:p>
      <w:pPr>
        <w:pStyle w:val="51"/>
        <w:ind w:firstLine="643"/>
        <w:rPr>
          <w:ins w:id="5057" w:author="zhoujiaying (C)" w:date="2018-04-18T09:36:00Z"/>
          <w:b/>
          <w:color w:val="00B050"/>
        </w:rPr>
      </w:pPr>
      <w:ins w:id="5058" w:author="zhoujiaying (C)" w:date="2018-04-18T09:36:00Z">
        <w:r>
          <w:rPr>
            <w:b/>
            <w:color w:val="00B050"/>
          </w:rPr>
          <w:t xml:space="preserve">          "report": 0,</w:t>
        </w:r>
      </w:ins>
    </w:p>
    <w:p>
      <w:pPr>
        <w:pStyle w:val="51"/>
        <w:ind w:firstLine="643"/>
        <w:rPr>
          <w:ins w:id="5059" w:author="zhoujiaying (C)" w:date="2018-04-18T09:36:00Z"/>
          <w:b/>
          <w:color w:val="00B050"/>
        </w:rPr>
      </w:pPr>
      <w:ins w:id="5060" w:author="zhoujiaying (C)" w:date="2018-04-18T09:36:00Z">
        <w:r>
          <w:rPr>
            <w:b/>
            <w:color w:val="00B050"/>
          </w:rPr>
          <w:t xml:space="preserve">          "step": 0</w:t>
        </w:r>
      </w:ins>
    </w:p>
    <w:p>
      <w:pPr>
        <w:pStyle w:val="51"/>
        <w:ind w:firstLine="643"/>
        <w:rPr>
          <w:ins w:id="5061" w:author="zhoujiaying (C)" w:date="2018-04-18T09:36:00Z"/>
          <w:b/>
          <w:color w:val="00B050"/>
        </w:rPr>
      </w:pPr>
      <w:ins w:id="5062" w:author="zhoujiaying (C)" w:date="2018-04-18T09:36:00Z">
        <w:r>
          <w:rPr>
            <w:b/>
            <w:color w:val="00B050"/>
          </w:rPr>
          <w:t xml:space="preserve">        }</w:t>
        </w:r>
      </w:ins>
    </w:p>
    <w:p>
      <w:pPr>
        <w:pStyle w:val="51"/>
        <w:ind w:firstLine="643"/>
        <w:rPr>
          <w:ins w:id="5063" w:author="zhoujiaying (C)" w:date="2018-04-18T09:36:00Z"/>
          <w:b/>
          <w:color w:val="00B050"/>
        </w:rPr>
      </w:pPr>
      <w:ins w:id="5064" w:author="zhoujiaying (C)" w:date="2018-04-18T09:36:00Z">
        <w:r>
          <w:rPr>
            <w:b/>
            <w:color w:val="00B050"/>
          </w:rPr>
          <w:t xml:space="preserve">      ],</w:t>
        </w:r>
      </w:ins>
    </w:p>
    <w:p>
      <w:pPr>
        <w:pStyle w:val="51"/>
        <w:ind w:firstLine="643"/>
        <w:rPr>
          <w:ins w:id="5065" w:author="zhoujiaying (C)" w:date="2018-04-18T09:36:00Z"/>
          <w:b/>
          <w:color w:val="00B050"/>
        </w:rPr>
      </w:pPr>
      <w:ins w:id="5066" w:author="zhoujiaying (C)" w:date="2018-04-18T09:36:00Z">
        <w:r>
          <w:rPr>
            <w:b/>
            <w:color w:val="00B050"/>
          </w:rPr>
          <w:t xml:space="preserve">      "serviceId": "switch",</w:t>
        </w:r>
      </w:ins>
    </w:p>
    <w:p>
      <w:pPr>
        <w:pStyle w:val="51"/>
        <w:ind w:firstLine="643"/>
        <w:rPr>
          <w:ins w:id="5067" w:author="zhoujiaying (C)" w:date="2018-04-18T09:36:00Z"/>
          <w:b/>
          <w:color w:val="00B050"/>
        </w:rPr>
      </w:pPr>
      <w:ins w:id="5068" w:author="zhoujiaying (C)" w:date="2018-04-18T09:36:00Z">
        <w:r>
          <w:rPr>
            <w:b/>
            <w:color w:val="00B050"/>
          </w:rPr>
          <w:t xml:space="preserve">      "serviceType": "binarySwitch"</w:t>
        </w:r>
      </w:ins>
    </w:p>
    <w:p>
      <w:pPr>
        <w:pStyle w:val="51"/>
        <w:ind w:firstLine="643"/>
        <w:rPr>
          <w:ins w:id="5069" w:author="zhoujiaying (C)" w:date="2018-04-18T09:36:00Z"/>
          <w:b/>
          <w:color w:val="00B050"/>
        </w:rPr>
      </w:pPr>
      <w:ins w:id="5070" w:author="zhoujiaying (C)" w:date="2018-04-18T09:36:00Z">
        <w:r>
          <w:rPr>
            <w:b/>
            <w:color w:val="00B050"/>
          </w:rPr>
          <w:t xml:space="preserve">    }</w:t>
        </w:r>
      </w:ins>
    </w:p>
    <w:p>
      <w:pPr>
        <w:pStyle w:val="51"/>
        <w:ind w:firstLine="643"/>
        <w:rPr>
          <w:ins w:id="5071" w:author="zhoujiaying (C)" w:date="2018-04-18T09:36:00Z"/>
          <w:b/>
          <w:color w:val="00B050"/>
        </w:rPr>
      </w:pPr>
      <w:ins w:id="5072" w:author="zhoujiaying (C)" w:date="2018-04-18T09:36:00Z">
        <w:r>
          <w:rPr>
            <w:b/>
            <w:color w:val="00B050"/>
          </w:rPr>
          <w:t xml:space="preserve">  ],</w:t>
        </w:r>
      </w:ins>
    </w:p>
    <w:p>
      <w:pPr>
        <w:pStyle w:val="51"/>
        <w:ind w:firstLine="643"/>
        <w:rPr>
          <w:ins w:id="5073" w:author="zhoujiaying (C)" w:date="2018-04-18T09:36:00Z"/>
          <w:b/>
          <w:color w:val="00B050"/>
        </w:rPr>
      </w:pPr>
      <w:ins w:id="5074" w:author="zhoujiaying (C)" w:date="2018-04-18T09:36:00Z">
        <w:r>
          <w:rPr>
            <w:b/>
            <w:color w:val="00B050"/>
          </w:rPr>
          <w:t xml:space="preserve">  "uiType": "H5",</w:t>
        </w:r>
      </w:ins>
    </w:p>
    <w:p>
      <w:pPr>
        <w:pStyle w:val="51"/>
        <w:ind w:firstLine="643"/>
        <w:rPr>
          <w:ins w:id="5075" w:author="zhoujiaying (C)" w:date="2018-04-18T09:36:00Z"/>
          <w:b/>
          <w:color w:val="00B050"/>
        </w:rPr>
      </w:pPr>
      <w:ins w:id="5076" w:author="zhoujiaying (C)" w:date="2018-04-18T09:36:00Z">
        <w:r>
          <w:rPr>
            <w:b/>
            <w:color w:val="00B050"/>
          </w:rPr>
          <w:t xml:space="preserve">  "uriInfo": {</w:t>
        </w:r>
      </w:ins>
    </w:p>
    <w:p>
      <w:pPr>
        <w:pStyle w:val="51"/>
        <w:ind w:firstLine="643"/>
        <w:rPr>
          <w:ins w:id="5077" w:author="zhoujiaying (C)" w:date="2018-04-18T09:36:00Z"/>
          <w:b/>
          <w:color w:val="00B050"/>
        </w:rPr>
      </w:pPr>
      <w:ins w:id="5078" w:author="zhoujiaying (C)" w:date="2018-04-18T09:36:00Z">
        <w:r>
          <w:rPr>
            <w:b/>
            <w:color w:val="00B050"/>
          </w:rPr>
          <w:t xml:space="preserve">    "uri": "9004/h5_001/index.html"</w:t>
        </w:r>
      </w:ins>
    </w:p>
    <w:p>
      <w:pPr>
        <w:pStyle w:val="51"/>
        <w:ind w:firstLine="643"/>
        <w:rPr>
          <w:ins w:id="5079" w:author="zhoujiaying (C)" w:date="2018-04-18T09:36:00Z"/>
          <w:b/>
          <w:color w:val="00B050"/>
        </w:rPr>
      </w:pPr>
      <w:ins w:id="5080" w:author="zhoujiaying (C)" w:date="2018-04-18T09:36:00Z">
        <w:r>
          <w:rPr>
            <w:b/>
            <w:color w:val="00B050"/>
          </w:rPr>
          <w:t xml:space="preserve">  }</w:t>
        </w:r>
      </w:ins>
    </w:p>
    <w:p>
      <w:pPr>
        <w:pStyle w:val="51"/>
        <w:ind w:firstLine="643"/>
        <w:rPr>
          <w:ins w:id="5081" w:author="zhoujiaying (C)" w:date="2018-04-18T09:34:00Z"/>
          <w:b/>
          <w:color w:val="00B050"/>
        </w:rPr>
      </w:pPr>
      <w:ins w:id="5082" w:author="zhoujiaying (C)" w:date="2018-04-18T09:36:00Z">
        <w:r>
          <w:rPr>
            <w:b/>
            <w:color w:val="00B050"/>
          </w:rPr>
          <w:t>}</w:t>
        </w:r>
      </w:ins>
    </w:p>
    <w:p>
      <w:pPr>
        <w:pStyle w:val="4"/>
        <w:rPr>
          <w:ins w:id="5083" w:author="zhoujiaying (C)" w:date="2018-04-18T09:34:00Z"/>
        </w:rPr>
      </w:pPr>
      <w:ins w:id="5084" w:author="zhoujiaying (C)" w:date="2018-04-18T09:34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5085" w:author="zhoujiaying (C)" w:date="2018-04-18T09:34:00Z"/>
          <w:b/>
          <w:color w:val="00B050"/>
        </w:rPr>
      </w:pPr>
      <w:ins w:id="5086" w:author="zhoujiaying (C)" w:date="2018-04-18T09:3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087" w:author="zhoujiaying (C)" w:date="2018-04-18T09:34:00Z"/>
          <w:b/>
          <w:color w:val="00B050"/>
        </w:rPr>
      </w:pPr>
      <w:ins w:id="5088" w:author="zhoujiaying (C)" w:date="2018-04-18T09:34:00Z">
        <w:r>
          <w:rPr>
            <w:rFonts w:hint="eastAsia"/>
            <w:b/>
            <w:color w:val="00B050"/>
          </w:rPr>
          <w:t xml:space="preserve">  </w:t>
        </w:r>
      </w:ins>
      <w:ins w:id="5089" w:author="zhoujiaying (C)" w:date="2018-04-18T09:34:00Z">
        <w:r>
          <w:rPr>
            <w:b/>
            <w:color w:val="00B050"/>
          </w:rPr>
          <w:t xml:space="preserve">"errcode": </w:t>
        </w:r>
      </w:ins>
      <w:ins w:id="5090" w:author="zhoujiaying (C)" w:date="2018-04-18T09:34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5091" w:author="zhoujiaying (C)" w:date="2018-04-18T09:34:00Z"/>
          <w:b/>
          <w:color w:val="00B050"/>
        </w:rPr>
      </w:pPr>
      <w:ins w:id="5092" w:author="zhoujiaying (C)" w:date="2018-04-18T09:3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093" w:author="zhoujiaying (C)" w:date="2018-04-18T09:34:00Z"/>
        </w:rPr>
      </w:pPr>
      <w:ins w:id="5094" w:author="zhoujiaying (C)" w:date="2018-04-18T09:34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5095" w:author="zhoujiaying (C)" w:date="2018-04-18T09:34:00Z"/>
        </w:rPr>
      </w:pPr>
      <w:ins w:id="5096" w:author="zhoujiaying (C)" w:date="2018-04-18T09:34:00Z">
        <w:r>
          <w:rPr>
            <w:rFonts w:hint="eastAsia"/>
          </w:rPr>
          <w:t>如果数据校验失败，返回</w:t>
        </w:r>
      </w:ins>
      <w:ins w:id="5097" w:author="zhoujiaying (C)" w:date="2018-04-18T09:34:00Z">
        <w:r>
          <w:rPr/>
          <w:fldChar w:fldCharType="begin"/>
        </w:r>
      </w:ins>
      <w:ins w:id="5098" w:author="zhoujiaying (C)" w:date="2018-04-18T09:34:00Z">
        <w:r>
          <w:rPr/>
          <w:instrText xml:space="preserve"> HYPERLINK \l "_异常错误码描述_2" </w:instrText>
        </w:r>
      </w:ins>
      <w:ins w:id="5099" w:author="zhoujiaying (C)" w:date="2018-04-18T09:34:00Z">
        <w:r>
          <w:rPr/>
          <w:fldChar w:fldCharType="separate"/>
        </w:r>
      </w:ins>
      <w:ins w:id="5100" w:author="zhoujiaying (C)" w:date="2018-04-18T09:34:00Z">
        <w:r>
          <w:rPr>
            <w:rStyle w:val="26"/>
            <w:rFonts w:hint="eastAsia"/>
          </w:rPr>
          <w:t>HILINK_VALIDATE_ERR</w:t>
        </w:r>
      </w:ins>
      <w:ins w:id="5101" w:author="zhoujiaying (C)" w:date="2018-04-18T09:34:00Z">
        <w:r>
          <w:rPr>
            <w:rStyle w:val="26"/>
          </w:rPr>
          <w:fldChar w:fldCharType="end"/>
        </w:r>
      </w:ins>
      <w:ins w:id="5102" w:author="zhoujiaying (C)" w:date="2018-04-18T09:34:00Z">
        <w:r>
          <w:rPr>
            <w:rFonts w:hint="eastAsia"/>
          </w:rPr>
          <w:t>；</w:t>
        </w:r>
      </w:ins>
    </w:p>
    <w:p>
      <w:pPr>
        <w:pStyle w:val="4"/>
        <w:rPr>
          <w:ins w:id="5104" w:author="zhoujiaying (C)" w:date="2018-04-18T09:37:00Z"/>
        </w:rPr>
        <w:pPrChange w:id="5103" w:author="zhoujiaying (C)" w:date="2018-04-18T09:37:00Z">
          <w:pPr/>
        </w:pPrChange>
      </w:pPr>
      <w:ins w:id="5105" w:author="zhoujiaying (C)" w:date="2018-04-18T09:34:00Z">
        <w:r>
          <w:rPr>
            <w:rFonts w:hint="eastAsia"/>
          </w:rPr>
          <w:t>如果设备不在线，返回</w:t>
        </w:r>
      </w:ins>
      <w:ins w:id="5106" w:author="zhoujiaying (C)" w:date="2018-04-18T09:34:00Z">
        <w:r>
          <w:rPr/>
          <w:fldChar w:fldCharType="begin"/>
        </w:r>
      </w:ins>
      <w:ins w:id="5107" w:author="zhoujiaying (C)" w:date="2018-04-18T09:34:00Z">
        <w:r>
          <w:rPr/>
          <w:instrText xml:space="preserve"> HYPERLINK \l "_异常错误码描述_2" </w:instrText>
        </w:r>
      </w:ins>
      <w:ins w:id="5108" w:author="zhoujiaying (C)" w:date="2018-04-18T09:34:00Z">
        <w:r>
          <w:rPr/>
          <w:fldChar w:fldCharType="separate"/>
        </w:r>
      </w:ins>
      <w:ins w:id="5109" w:author="zhoujiaying (C)" w:date="2018-04-18T09:34:00Z">
        <w:r>
          <w:rPr>
            <w:rStyle w:val="26"/>
            <w:rFonts w:hint="eastAsia"/>
          </w:rPr>
          <w:t>HILINK_DEV_OFFLINE</w:t>
        </w:r>
      </w:ins>
      <w:ins w:id="5110" w:author="zhoujiaying (C)" w:date="2018-04-18T09:34:00Z">
        <w:r>
          <w:rPr>
            <w:rStyle w:val="26"/>
          </w:rPr>
          <w:fldChar w:fldCharType="end"/>
        </w:r>
      </w:ins>
      <w:ins w:id="5111" w:author="zhoujiaying (C)" w:date="2018-04-18T09:34:00Z">
        <w:r>
          <w:rPr>
            <w:rFonts w:hint="eastAsia"/>
          </w:rPr>
          <w:t>；</w:t>
        </w:r>
      </w:ins>
    </w:p>
    <w:p>
      <w:pPr>
        <w:pStyle w:val="4"/>
        <w:rPr>
          <w:ins w:id="5113" w:author="zhoujiaying (C)" w:date="2018-04-24T17:51:00Z"/>
        </w:rPr>
        <w:pPrChange w:id="5112" w:author="zhoujiaying (C)" w:date="2018-04-18T09:37:00Z">
          <w:pPr/>
        </w:pPrChange>
      </w:pPr>
    </w:p>
    <w:p>
      <w:pPr>
        <w:pStyle w:val="5"/>
        <w:numPr>
          <w:ilvl w:val="2"/>
          <w:numId w:val="1"/>
        </w:numPr>
        <w:rPr>
          <w:ins w:id="5115" w:author="zhoujiaying (C)" w:date="2018-04-24T17:51:00Z"/>
        </w:rPr>
        <w:pPrChange w:id="5114" w:author="zhoujiaying (C)" w:date="2018-04-25T09:42:00Z">
          <w:pPr>
            <w:pStyle w:val="5"/>
            <w:numPr>
              <w:ilvl w:val="2"/>
              <w:numId w:val="14"/>
            </w:numPr>
            <w:tabs>
              <w:tab w:val="left" w:pos="992"/>
              <w:tab w:val="clear" w:pos="567"/>
            </w:tabs>
          </w:pPr>
        </w:pPrChange>
      </w:pPr>
      <w:ins w:id="5116" w:author="zhoujiaying (C)" w:date="2018-04-24T17:51:00Z">
        <w:bookmarkStart w:id="57" w:name="_Toc515099373"/>
        <w:r>
          <w:rPr/>
          <w:t>A</w:t>
        </w:r>
      </w:ins>
      <w:ins w:id="5117" w:author="zhoujiaying (C)" w:date="2018-04-24T17:51:00Z">
        <w:r>
          <w:rPr>
            <w:rFonts w:hint="eastAsia"/>
          </w:rPr>
          <w:t>pp从</w:t>
        </w:r>
      </w:ins>
      <w:ins w:id="5118" w:author="zhoujiaying (C)" w:date="2018-04-24T17:51:00Z">
        <w:r>
          <w:rPr/>
          <w:t>后台恢复时调用函数</w:t>
        </w:r>
        <w:bookmarkEnd w:id="57"/>
      </w:ins>
    </w:p>
    <w:p>
      <w:pPr>
        <w:pStyle w:val="4"/>
        <w:ind w:firstLine="420" w:firstLineChars="200"/>
        <w:rPr>
          <w:ins w:id="5120" w:author="zhoujiaying (C)" w:date="2018-04-24T17:51:00Z"/>
        </w:rPr>
        <w:pPrChange w:id="5119" w:author="zhoujiaying (C)" w:date="2018-04-24T17:52:00Z">
          <w:pPr>
            <w:ind w:firstLine="420" w:firstLineChars="200"/>
          </w:pPr>
        </w:pPrChange>
      </w:pPr>
      <w:ins w:id="5121" w:author="zhoujiaying (C)" w:date="2018-04-24T17:51:00Z">
        <w:r>
          <w:rPr>
            <w:rFonts w:hint="eastAsia"/>
          </w:rPr>
          <w:t>当a</w:t>
        </w:r>
      </w:ins>
      <w:ins w:id="5122" w:author="zhoujiaying (C)" w:date="2018-04-24T17:51:00Z">
        <w:r>
          <w:rPr/>
          <w:t>pp从后台</w:t>
        </w:r>
      </w:ins>
      <w:ins w:id="5123" w:author="zhoujiaying (C)" w:date="2018-04-24T17:52:00Z">
        <w:r>
          <w:rPr>
            <w:rFonts w:hint="eastAsia"/>
          </w:rPr>
          <w:t>（包括</w:t>
        </w:r>
      </w:ins>
      <w:ins w:id="5124" w:author="zhoujiaying (C)" w:date="2018-04-24T17:53:00Z">
        <w:r>
          <w:rPr>
            <w:rFonts w:hint="eastAsia"/>
          </w:rPr>
          <w:t>锁屏和将app置于后台</w:t>
        </w:r>
      </w:ins>
      <w:ins w:id="5125" w:author="zhoujiaying (C)" w:date="2018-04-24T17:52:00Z">
        <w:r>
          <w:rPr>
            <w:rFonts w:hint="eastAsia"/>
          </w:rPr>
          <w:t>）</w:t>
        </w:r>
      </w:ins>
      <w:ins w:id="5126" w:author="zhoujiaying (C)" w:date="2018-04-24T17:51:00Z">
        <w:r>
          <w:rPr/>
          <w:t>恢复</w:t>
        </w:r>
      </w:ins>
      <w:ins w:id="5127" w:author="zhoujiaying (C)" w:date="2018-04-25T09:52:00Z">
        <w:r>
          <w:rPr>
            <w:rFonts w:hint="eastAsia"/>
          </w:rPr>
          <w:t>或</w:t>
        </w:r>
      </w:ins>
      <w:ins w:id="5128" w:author="zhoujiaying (C)" w:date="2018-04-25T09:53:00Z">
        <w:r>
          <w:rPr>
            <w:rFonts w:hint="eastAsia"/>
          </w:rPr>
          <w:t>从原生设备设置页面返回</w:t>
        </w:r>
      </w:ins>
      <w:ins w:id="5129" w:author="zhoujiaying (C)" w:date="2018-04-24T17:51:00Z">
        <w:r>
          <w:rPr/>
          <w:t>时</w:t>
        </w:r>
      </w:ins>
      <w:ins w:id="5130" w:author="zhoujiaying (C)" w:date="2018-04-24T17:51:00Z">
        <w:r>
          <w:rPr>
            <w:rFonts w:hint="eastAsia"/>
          </w:rPr>
          <w:t>，安卓</w:t>
        </w:r>
      </w:ins>
      <w:ins w:id="5131" w:author="zhoujiaying (C)" w:date="2018-04-24T17:52:00Z">
        <w:r>
          <w:rPr>
            <w:rFonts w:hint="eastAsia"/>
          </w:rPr>
          <w:t>将</w:t>
        </w:r>
      </w:ins>
      <w:ins w:id="5132" w:author="zhoujiaying (C)" w:date="2018-04-24T17:51:00Z">
        <w:r>
          <w:rPr>
            <w:rFonts w:hint="eastAsia"/>
          </w:rPr>
          <w:t>调用一个js方法on</w:t>
        </w:r>
      </w:ins>
      <w:ins w:id="5133" w:author="zhoujiaying (C)" w:date="2018-04-24T17:52:00Z">
        <w:r>
          <w:rPr>
            <w:rFonts w:hint="eastAsia"/>
          </w:rPr>
          <w:t>Re</w:t>
        </w:r>
      </w:ins>
      <w:ins w:id="5134" w:author="zhoujiaying (C)" w:date="2018-04-24T17:52:00Z">
        <w:r>
          <w:rPr/>
          <w:t>sume</w:t>
        </w:r>
      </w:ins>
      <w:ins w:id="5135" w:author="zhoujiaying (C)" w:date="2018-04-24T17:51:00Z">
        <w:r>
          <w:rPr>
            <w:rFonts w:hint="eastAsia"/>
          </w:rPr>
          <w:t>()，web页面中需实现该函数来实现自己</w:t>
        </w:r>
      </w:ins>
      <w:ins w:id="5136" w:author="zhoujiaying (C)" w:date="2018-04-24T17:52:00Z">
        <w:r>
          <w:rPr>
            <w:rFonts w:hint="eastAsia"/>
          </w:rPr>
          <w:t>需要的</w:t>
        </w:r>
      </w:ins>
      <w:ins w:id="5137" w:author="zhoujiaying (C)" w:date="2018-04-24T17:51:00Z">
        <w:r>
          <w:rPr>
            <w:rFonts w:hint="eastAsia"/>
          </w:rPr>
          <w:t>功能。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138" w:author="zhoujiaying (C)" w:date="2018-04-24T17:51:00Z"/>
          <w:rFonts w:ascii="Courier New" w:hAnsi="Courier New" w:cs="Courier New" w:eastAsiaTheme="minorEastAsia"/>
          <w:color w:val="333333"/>
          <w:sz w:val="20"/>
          <w:szCs w:val="24"/>
        </w:rPr>
      </w:pPr>
      <w:ins w:id="5139" w:author="zhoujiaying (C)" w:date="2018-04-24T17:5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//web页面中需实现该函数，用来实现自定义的返回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140" w:author="zhoujiaying (C)" w:date="2018-04-24T17:51:00Z"/>
          <w:rFonts w:ascii="Courier New" w:hAnsi="Courier New" w:eastAsia="Times New Roman" w:cs="Courier New"/>
          <w:color w:val="333333"/>
          <w:sz w:val="20"/>
          <w:szCs w:val="24"/>
        </w:rPr>
      </w:pPr>
      <w:ins w:id="5141" w:author="zhoujiaying (C)" w:date="2018-04-24T17:5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function </w:t>
        </w:r>
      </w:ins>
      <w:ins w:id="5142" w:author="zhoujiaying (C)" w:date="2018-04-24T17:52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onR</w:t>
        </w:r>
      </w:ins>
      <w:ins w:id="5143" w:author="zhoujiaying (C)" w:date="2018-04-24T17:52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esume</w:t>
        </w:r>
      </w:ins>
      <w:ins w:id="5144" w:author="zhoujiaying (C)" w:date="2018-04-24T17:5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() {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145" w:author="zhoujiaying (C)" w:date="2018-04-24T17:51:00Z"/>
          <w:rFonts w:ascii="Courier New" w:hAnsi="Courier New" w:cs="Courier New" w:eastAsiaTheme="minorEastAsia"/>
          <w:color w:val="333333"/>
          <w:sz w:val="20"/>
          <w:szCs w:val="24"/>
        </w:rPr>
      </w:pPr>
      <w:ins w:id="5146" w:author="zhoujiaying (C)" w:date="2018-04-24T17:5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//web</w:t>
        </w:r>
      </w:ins>
      <w:ins w:id="5147" w:author="zhoujiaying (C)" w:date="2018-04-24T17:51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实现自定义的返回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148" w:author="zhoujiaying (C)" w:date="2018-04-24T17:51:00Z"/>
          <w:rFonts w:ascii="Courier New" w:hAnsi="Courier New" w:eastAsia="Times New Roman" w:cs="Courier New"/>
          <w:color w:val="333333"/>
          <w:sz w:val="20"/>
          <w:szCs w:val="24"/>
        </w:rPr>
      </w:pPr>
      <w:ins w:id="5149" w:author="zhoujiaying (C)" w:date="2018-04-24T17:51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}</w:t>
        </w:r>
      </w:ins>
    </w:p>
    <w:p>
      <w:pPr>
        <w:pStyle w:val="4"/>
        <w:rPr>
          <w:ins w:id="5151" w:author="zhoujiaying (C)" w:date="2018-05-03T15:15:00Z"/>
        </w:rPr>
        <w:pPrChange w:id="5150" w:author="zhoujiaying (C)" w:date="2018-04-18T09:37:00Z">
          <w:pPr/>
        </w:pPrChange>
      </w:pPr>
    </w:p>
    <w:p>
      <w:pPr>
        <w:pStyle w:val="5"/>
        <w:numPr>
          <w:ilvl w:val="2"/>
          <w:numId w:val="1"/>
        </w:numPr>
        <w:rPr>
          <w:ins w:id="5153" w:author="zhoujiaying (C)" w:date="2018-05-03T15:15:00Z"/>
        </w:rPr>
        <w:pPrChange w:id="5152" w:author="zhoujiaying (C)" w:date="2018-05-03T15:15:00Z">
          <w:pPr>
            <w:pStyle w:val="5"/>
            <w:numPr>
              <w:ilvl w:val="2"/>
              <w:numId w:val="15"/>
            </w:numPr>
            <w:tabs>
              <w:tab w:val="left" w:pos="992"/>
              <w:tab w:val="clear" w:pos="567"/>
            </w:tabs>
          </w:pPr>
        </w:pPrChange>
      </w:pPr>
      <w:ins w:id="5154" w:author="zhoujiaying (C)" w:date="2018-05-03T15:15:00Z">
        <w:bookmarkStart w:id="58" w:name="_Toc515099374"/>
        <w:r>
          <w:rPr>
            <w:rFonts w:hint="eastAsia"/>
          </w:rPr>
          <w:t>启用重写原生标题（包括IOS和Android）</w:t>
        </w:r>
      </w:ins>
      <w:ins w:id="5155" w:author="zhoujiaying (C)" w:date="2018-05-03T15:16:00Z">
        <w:r>
          <w:rPr>
            <w:rFonts w:hint="eastAsia"/>
          </w:rPr>
          <w:t>设置按钮点击逻辑</w:t>
        </w:r>
        <w:bookmarkEnd w:id="58"/>
      </w:ins>
    </w:p>
    <w:p>
      <w:pPr>
        <w:pStyle w:val="4"/>
        <w:rPr>
          <w:ins w:id="5156" w:author="zhoujiaying (C)" w:date="2018-05-03T15:15:00Z"/>
        </w:rPr>
      </w:pPr>
      <w:ins w:id="5157" w:author="zhoujiaying (C)" w:date="2018-05-03T15:15:00Z">
        <w:r>
          <w:rPr>
            <w:rFonts w:hint="eastAsia"/>
          </w:rPr>
          <w:t>当</w:t>
        </w:r>
      </w:ins>
      <w:ins w:id="5158" w:author="zhoujiaying (C)" w:date="2018-05-03T15:16:00Z">
        <w:r>
          <w:rPr>
            <w:rFonts w:hint="eastAsia"/>
          </w:rPr>
          <w:t>需要重写原生标题（包括IOS和Android）设置按钮点击逻辑</w:t>
        </w:r>
      </w:ins>
      <w:ins w:id="5159" w:author="zhoujiaying (C)" w:date="2018-05-03T15:15:00Z">
        <w:r>
          <w:rPr>
            <w:rFonts w:hint="eastAsia"/>
          </w:rPr>
          <w:t>时，WEB中</w:t>
        </w:r>
      </w:ins>
      <w:ins w:id="5160" w:author="zhoujiaying (C)" w:date="2018-05-03T15:15:00Z">
        <w:r>
          <w:rPr/>
          <w:t>调用</w:t>
        </w:r>
      </w:ins>
      <w:ins w:id="5161" w:author="zhoujiaying (C)" w:date="2018-05-03T15:15:00Z">
        <w:r>
          <w:rPr>
            <w:rFonts w:hint="eastAsia"/>
          </w:rPr>
          <w:t>js</w:t>
        </w:r>
      </w:ins>
      <w:ins w:id="5162" w:author="zhoujiaying (C)" w:date="2018-05-03T15:15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163" w:author="zhoujiaying (C)" w:date="2018-05-03T15:15:00Z"/>
          <w:rFonts w:ascii="Courier New" w:hAnsi="Courier New" w:cs="Courier New" w:eastAsiaTheme="minorEastAsia"/>
          <w:color w:val="333333"/>
          <w:sz w:val="20"/>
          <w:szCs w:val="24"/>
        </w:rPr>
      </w:pPr>
      <w:ins w:id="5164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5165" w:author="zhoujiaying (C)" w:date="2018-05-03T15:15:00Z">
        <w:r>
          <w:rPr/>
          <w:t xml:space="preserve"> </w:t>
        </w:r>
      </w:ins>
      <w:ins w:id="5166" w:author="zhoujiaying (C)" w:date="2018-05-03T15:17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overrideSettingClick</w:t>
        </w:r>
      </w:ins>
      <w:ins w:id="5167" w:author="zhoujiaying (C)" w:date="2018-05-03T15:1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5168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169" w:author="zhoujiaying (C)" w:date="2018-05-03T15:15:00Z"/>
          <w:rFonts w:ascii="Courier New" w:hAnsi="Courier New" w:cs="Courier New" w:eastAsiaTheme="minorEastAsia"/>
          <w:color w:val="333333"/>
          <w:sz w:val="16"/>
          <w:szCs w:val="24"/>
        </w:rPr>
      </w:pPr>
      <w:ins w:id="5170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en</w:t>
        </w:r>
      </w:ins>
      <w:ins w:id="5171" w:author="zhoujiaying (C)" w:date="2018-05-03T15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able</w:t>
        </w:r>
      </w:ins>
      <w:ins w:id="5172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5173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174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175" w:author="zhoujiaying (C)" w:date="2018-05-03T15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5176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5177" w:author="zhoujiaying (C)" w:date="2018-05-03T15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5178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t</w:t>
        </w:r>
      </w:ins>
      <w:ins w:id="5179" w:author="zhoujiaying (C)" w:date="2018-05-03T15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rue启用</w:t>
        </w:r>
      </w:ins>
      <w:ins w:id="5180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，false不启用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181" w:author="zhoujiaying (C)" w:date="2018-05-03T15:15:00Z"/>
          <w:rFonts w:ascii="Courier New" w:hAnsi="Courier New" w:eastAsia="Times New Roman" w:cs="Courier New"/>
          <w:color w:val="333333"/>
          <w:sz w:val="20"/>
          <w:szCs w:val="24"/>
        </w:rPr>
      </w:pPr>
      <w:ins w:id="5182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</w:t>
        </w:r>
      </w:ins>
      <w:ins w:id="5183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</w:t>
        </w:r>
      </w:ins>
      <w:ins w:id="5184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5185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186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string，成功或失败时，将调用传入</w:t>
        </w:r>
      </w:ins>
      <w:ins w:id="5187" w:author="zhoujiaying (C)" w:date="2018-05-03T15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5188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5189" w:author="zhoujiaying (C)" w:date="2018-05-03T15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190" w:author="zhoujiaying (C)" w:date="2018-05-03T15:15:00Z"/>
          <w:rFonts w:ascii="Courier New" w:hAnsi="Courier New" w:eastAsia="Times New Roman" w:cs="Courier New"/>
          <w:color w:val="333333"/>
          <w:sz w:val="20"/>
          <w:szCs w:val="24"/>
        </w:rPr>
      </w:pPr>
      <w:ins w:id="5191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5192" w:author="zhoujiaying (C)" w:date="2018-05-03T15:15:00Z"/>
          <w:color w:val="FF0000"/>
        </w:rPr>
      </w:pPr>
      <w:ins w:id="5193" w:author="zhoujiaying (C)" w:date="2018-05-03T15:15:00Z">
        <w:r>
          <w:rPr>
            <w:rFonts w:hint="eastAsia"/>
          </w:rPr>
          <w:t>示例：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194" w:author="zhoujiaying (C)" w:date="2018-05-03T15:15:00Z"/>
          <w:rFonts w:ascii="Courier New" w:hAnsi="Courier New" w:cs="Courier New" w:eastAsiaTheme="minorEastAsia"/>
          <w:color w:val="333333"/>
          <w:sz w:val="20"/>
          <w:szCs w:val="24"/>
        </w:rPr>
      </w:pPr>
      <w:ins w:id="5195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5196" w:author="zhoujiaying (C)" w:date="2018-05-03T15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5197" w:author="zhoujiaying (C)" w:date="2018-05-03T15:17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overrideSettingClick</w:t>
        </w:r>
      </w:ins>
      <w:ins w:id="5198" w:author="zhoujiaying (C)" w:date="2018-05-03T15:1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5199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200" w:author="zhoujiaying (C)" w:date="2018-05-03T15:15:00Z"/>
          <w:rFonts w:ascii="Courier New" w:hAnsi="Courier New" w:cs="Courier New" w:eastAsiaTheme="minorEastAsia"/>
          <w:color w:val="333333"/>
          <w:sz w:val="16"/>
          <w:szCs w:val="24"/>
        </w:rPr>
      </w:pPr>
      <w:ins w:id="5201" w:author="zhoujiaying (C)" w:date="2018-05-03T15:15:00Z">
        <w:r>
          <w:rPr>
            <w:rFonts w:hint="eastAsia" w:cs="Courier New" w:asciiTheme="minorEastAsia" w:hAnsiTheme="minorEastAsia" w:eastAsiaTheme="minorEastAsia"/>
            <w:color w:val="333333"/>
            <w:sz w:val="20"/>
            <w:szCs w:val="24"/>
          </w:rPr>
          <w:t>t</w:t>
        </w:r>
      </w:ins>
      <w:ins w:id="5202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rue,</w:t>
        </w:r>
      </w:ins>
      <w:ins w:id="5203" w:author="zhoujiaying (C)" w:date="2018-05-03T15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04" w:author="zhoujiaying (C)" w:date="2018-05-03T15:15:00Z"/>
          <w:rFonts w:ascii="Courier New" w:hAnsi="Courier New" w:eastAsia="Times New Roman" w:cs="Courier New"/>
          <w:color w:val="333333"/>
          <w:sz w:val="20"/>
          <w:szCs w:val="24"/>
        </w:rPr>
      </w:pPr>
      <w:ins w:id="5205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5206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5207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" 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08" w:author="zhoujiaying (C)" w:date="2018-05-03T15:15:00Z"/>
          <w:rFonts w:ascii="Courier New" w:hAnsi="Courier New" w:eastAsia="Times New Roman" w:cs="Courier New"/>
          <w:color w:val="333333"/>
          <w:sz w:val="20"/>
          <w:szCs w:val="24"/>
        </w:rPr>
      </w:pPr>
      <w:ins w:id="5209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ind w:firstLine="420"/>
        <w:rPr>
          <w:ins w:id="5210" w:author="zhoujiaying (C)" w:date="2018-05-03T15:15:00Z"/>
        </w:rPr>
      </w:pPr>
      <w:ins w:id="5211" w:author="zhoujiaying (C)" w:date="2018-05-03T15:15:00Z">
        <w:r>
          <w:rPr>
            <w:rFonts w:hint="eastAsia"/>
          </w:rPr>
          <w:t>回调函数示例：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12" w:author="zhoujiaying (C)" w:date="2018-05-03T15:15:00Z"/>
          <w:rFonts w:ascii="Courier New" w:hAnsi="Courier New" w:cs="Courier New" w:eastAsiaTheme="minorEastAsia"/>
          <w:color w:val="333333"/>
          <w:sz w:val="20"/>
          <w:szCs w:val="24"/>
        </w:rPr>
      </w:pPr>
      <w:ins w:id="5213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//web页面中需实现该函数，用来获取执行结果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14" w:author="zhoujiaying (C)" w:date="2018-05-03T15:15:00Z"/>
          <w:rFonts w:ascii="Courier New" w:hAnsi="Courier New" w:eastAsia="Times New Roman" w:cs="Courier New"/>
          <w:color w:val="333333"/>
          <w:sz w:val="20"/>
          <w:szCs w:val="24"/>
        </w:rPr>
      </w:pPr>
      <w:ins w:id="5215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function </w:t>
        </w:r>
      </w:ins>
      <w:ins w:id="5216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5217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</w:t>
        </w:r>
      </w:ins>
      <w:ins w:id="5218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5219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(resultStr) {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20" w:author="zhoujiaying (C)" w:date="2018-05-03T15:15:00Z"/>
          <w:rFonts w:ascii="Courier New" w:hAnsi="Courier New" w:cs="Courier New" w:eastAsiaTheme="minorEastAsia"/>
          <w:color w:val="333333"/>
          <w:sz w:val="20"/>
          <w:szCs w:val="24"/>
        </w:rPr>
      </w:pPr>
      <w:ins w:id="5221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var result = resultStr;</w:t>
        </w:r>
      </w:ins>
      <w:ins w:id="5222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223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224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请求</w:t>
        </w:r>
      </w:ins>
      <w:ins w:id="5225" w:author="zhoujiaying (C)" w:date="2018-05-03T15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的</w:t>
        </w:r>
      </w:ins>
      <w:ins w:id="5226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返回</w:t>
        </w:r>
      </w:ins>
      <w:ins w:id="5227" w:author="zhoujiaying (C)" w:date="2018-05-03T15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28" w:author="zhoujiaying (C)" w:date="2018-05-03T15:15:00Z"/>
          <w:rFonts w:ascii="Courier New" w:hAnsi="Courier New" w:eastAsia="Times New Roman" w:cs="Courier New"/>
          <w:color w:val="333333"/>
          <w:sz w:val="20"/>
          <w:szCs w:val="24"/>
        </w:rPr>
      </w:pPr>
      <w:ins w:id="5229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}</w:t>
        </w:r>
      </w:ins>
    </w:p>
    <w:p>
      <w:pPr>
        <w:pStyle w:val="4"/>
        <w:rPr>
          <w:ins w:id="5230" w:author="zhoujiaying (C)" w:date="2018-05-03T15:15:00Z"/>
        </w:rPr>
      </w:pPr>
      <w:ins w:id="5231" w:author="zhoujiaying (C)" w:date="2018-05-03T15:15:00Z">
        <w:r>
          <w:rPr>
            <w:rFonts w:hint="eastAsia"/>
          </w:rPr>
          <w:t>【回应】：</w:t>
        </w:r>
      </w:ins>
    </w:p>
    <w:p>
      <w:pPr>
        <w:pStyle w:val="4"/>
        <w:rPr>
          <w:ins w:id="5232" w:author="zhoujiaying (C)" w:date="2018-05-03T15:15:00Z"/>
          <w:rFonts w:ascii="Courier New" w:hAnsi="Courier New" w:cs="Courier New" w:eastAsiaTheme="minorEastAsia"/>
          <w:color w:val="333333"/>
          <w:sz w:val="20"/>
          <w:szCs w:val="24"/>
        </w:rPr>
      </w:pPr>
      <w:ins w:id="5233" w:author="zhoujiaying (C)" w:date="2018-05-03T15:15:00Z">
        <w:r>
          <w:rPr>
            <w:rFonts w:hint="eastAsia"/>
          </w:rPr>
          <w:t>当调用成功时，JSSDK将调用</w:t>
        </w:r>
      </w:ins>
      <w:ins w:id="5234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5235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5236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5237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5238" w:author="zhoujiaying (C)" w:date="2018-05-03T15:15:00Z"/>
          <w:b/>
          <w:color w:val="00B050"/>
        </w:rPr>
      </w:pPr>
      <w:ins w:id="5239" w:author="zhoujiaying (C)" w:date="2018-05-03T15:1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240" w:author="zhoujiaying (C)" w:date="2018-05-03T15:15:00Z"/>
          <w:b/>
          <w:color w:val="00B050"/>
        </w:rPr>
      </w:pPr>
      <w:ins w:id="5241" w:author="zhoujiaying (C)" w:date="2018-05-03T15:15:00Z">
        <w:r>
          <w:rPr>
            <w:rFonts w:hint="eastAsia"/>
            <w:b/>
            <w:color w:val="00B050"/>
          </w:rPr>
          <w:t xml:space="preserve">  </w:t>
        </w:r>
      </w:ins>
      <w:ins w:id="5242" w:author="zhoujiaying (C)" w:date="2018-05-03T15:15:00Z">
        <w:r>
          <w:rPr>
            <w:b/>
            <w:color w:val="00B050"/>
          </w:rPr>
          <w:t xml:space="preserve">"errcode": </w:t>
        </w:r>
      </w:ins>
      <w:ins w:id="5243" w:author="zhoujiaying (C)" w:date="2018-05-03T15:15:00Z">
        <w:r>
          <w:rPr>
            <w:rFonts w:hint="eastAsia"/>
            <w:b/>
            <w:color w:val="00B050"/>
          </w:rPr>
          <w:t>0</w:t>
        </w:r>
      </w:ins>
    </w:p>
    <w:p>
      <w:pPr>
        <w:pStyle w:val="51"/>
        <w:ind w:firstLine="643"/>
        <w:rPr>
          <w:ins w:id="5244" w:author="zhoujiaying (C)" w:date="2018-05-03T15:15:00Z"/>
          <w:b/>
          <w:color w:val="00B050"/>
        </w:rPr>
      </w:pPr>
      <w:ins w:id="5245" w:author="zhoujiaying (C)" w:date="2018-05-03T15:1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246" w:author="zhoujiaying (C)" w:date="2018-05-03T15:15:00Z"/>
        </w:rPr>
      </w:pPr>
      <w:ins w:id="5247" w:author="zhoujiaying (C)" w:date="2018-05-03T15:15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5248" w:author="zhoujiaying (C)" w:date="2018-05-03T15:15:00Z"/>
          <w:b/>
          <w:color w:val="00B050"/>
        </w:rPr>
      </w:pPr>
      <w:ins w:id="5249" w:author="zhoujiaying (C)" w:date="2018-05-03T15:1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250" w:author="zhoujiaying (C)" w:date="2018-05-03T15:15:00Z"/>
          <w:b/>
          <w:color w:val="00B050"/>
        </w:rPr>
      </w:pPr>
      <w:ins w:id="5251" w:author="zhoujiaying (C)" w:date="2018-05-03T15:15:00Z">
        <w:r>
          <w:rPr>
            <w:rFonts w:hint="eastAsia"/>
            <w:b/>
            <w:color w:val="00B050"/>
          </w:rPr>
          <w:t xml:space="preserve">  </w:t>
        </w:r>
      </w:ins>
      <w:ins w:id="5252" w:author="zhoujiaying (C)" w:date="2018-05-03T15:15:00Z">
        <w:r>
          <w:rPr>
            <w:b/>
            <w:color w:val="00B050"/>
          </w:rPr>
          <w:t xml:space="preserve">"errcode": </w:t>
        </w:r>
      </w:ins>
      <w:ins w:id="5253" w:author="zhoujiaying (C)" w:date="2018-05-03T15:15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5254" w:author="zhoujiaying (C)" w:date="2018-05-03T15:15:00Z"/>
          <w:b/>
          <w:color w:val="00B050"/>
        </w:rPr>
      </w:pPr>
      <w:ins w:id="5255" w:author="zhoujiaying (C)" w:date="2018-05-03T15:1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256" w:author="zhoujiaying (C)" w:date="2018-05-03T15:15:00Z"/>
        </w:rPr>
      </w:pPr>
      <w:ins w:id="5257" w:author="zhoujiaying (C)" w:date="2018-05-03T15:15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5258" w:author="zhoujiaying (C)" w:date="2018-05-03T15:15:00Z"/>
        </w:rPr>
      </w:pPr>
      <w:ins w:id="5259" w:author="zhoujiaying (C)" w:date="2018-05-03T15:15:00Z">
        <w:r>
          <w:rPr>
            <w:rFonts w:hint="eastAsia"/>
          </w:rPr>
          <w:t>如果数据校验失败，返回</w:t>
        </w:r>
      </w:ins>
      <w:ins w:id="5260" w:author="zhoujiaying (C)" w:date="2018-05-03T15:15:00Z">
        <w:r>
          <w:rPr/>
          <w:fldChar w:fldCharType="begin"/>
        </w:r>
      </w:ins>
      <w:ins w:id="5261" w:author="zhoujiaying (C)" w:date="2018-05-03T15:15:00Z">
        <w:r>
          <w:rPr/>
          <w:instrText xml:space="preserve"> HYPERLINK \l "_异常错误码描述_2" </w:instrText>
        </w:r>
      </w:ins>
      <w:ins w:id="5262" w:author="zhoujiaying (C)" w:date="2018-05-03T15:15:00Z">
        <w:r>
          <w:rPr/>
          <w:fldChar w:fldCharType="separate"/>
        </w:r>
      </w:ins>
      <w:ins w:id="5263" w:author="zhoujiaying (C)" w:date="2018-05-03T15:15:00Z">
        <w:r>
          <w:rPr>
            <w:rStyle w:val="26"/>
            <w:rFonts w:hint="eastAsia"/>
          </w:rPr>
          <w:t>HILINK_VALIDATE_ERR</w:t>
        </w:r>
      </w:ins>
      <w:ins w:id="5264" w:author="zhoujiaying (C)" w:date="2018-05-03T15:15:00Z">
        <w:r>
          <w:rPr>
            <w:rStyle w:val="26"/>
          </w:rPr>
          <w:fldChar w:fldCharType="end"/>
        </w:r>
      </w:ins>
      <w:ins w:id="5265" w:author="zhoujiaying (C)" w:date="2018-05-03T15:15:00Z">
        <w:r>
          <w:rPr>
            <w:rFonts w:hint="eastAsia"/>
          </w:rPr>
          <w:t>；</w:t>
        </w:r>
      </w:ins>
    </w:p>
    <w:p>
      <w:pPr>
        <w:pStyle w:val="4"/>
        <w:rPr>
          <w:ins w:id="5266" w:author="zhoujiaying (C)" w:date="2018-05-03T15:15:00Z"/>
        </w:rPr>
      </w:pPr>
      <w:ins w:id="5267" w:author="zhoujiaying (C)" w:date="2018-05-03T15:15:00Z">
        <w:r>
          <w:rPr>
            <w:rFonts w:hint="eastAsia"/>
          </w:rPr>
          <w:t>如果设备不在线，返回</w:t>
        </w:r>
      </w:ins>
      <w:ins w:id="5268" w:author="zhoujiaying (C)" w:date="2018-05-03T15:15:00Z">
        <w:r>
          <w:rPr/>
          <w:fldChar w:fldCharType="begin"/>
        </w:r>
      </w:ins>
      <w:ins w:id="5269" w:author="zhoujiaying (C)" w:date="2018-05-03T15:15:00Z">
        <w:r>
          <w:rPr/>
          <w:instrText xml:space="preserve"> HYPERLINK \l "_异常错误码描述_2" </w:instrText>
        </w:r>
      </w:ins>
      <w:ins w:id="5270" w:author="zhoujiaying (C)" w:date="2018-05-03T15:15:00Z">
        <w:r>
          <w:rPr/>
          <w:fldChar w:fldCharType="separate"/>
        </w:r>
      </w:ins>
      <w:ins w:id="5271" w:author="zhoujiaying (C)" w:date="2018-05-03T15:15:00Z">
        <w:r>
          <w:rPr>
            <w:rStyle w:val="26"/>
            <w:rFonts w:hint="eastAsia"/>
          </w:rPr>
          <w:t>HILINK_DEV_OFFLINE</w:t>
        </w:r>
      </w:ins>
      <w:ins w:id="5272" w:author="zhoujiaying (C)" w:date="2018-05-03T15:15:00Z">
        <w:r>
          <w:rPr>
            <w:rStyle w:val="26"/>
          </w:rPr>
          <w:fldChar w:fldCharType="end"/>
        </w:r>
      </w:ins>
      <w:ins w:id="5273" w:author="zhoujiaying (C)" w:date="2018-05-03T15:15:00Z">
        <w:r>
          <w:rPr>
            <w:rFonts w:hint="eastAsia"/>
          </w:rPr>
          <w:t>；</w:t>
        </w:r>
      </w:ins>
    </w:p>
    <w:p>
      <w:pPr>
        <w:ind w:firstLine="420" w:firstLineChars="200"/>
        <w:rPr>
          <w:ins w:id="5274" w:author="zhoujiaying (C)" w:date="2018-05-03T15:15:00Z"/>
        </w:rPr>
      </w:pPr>
      <w:ins w:id="5275" w:author="zhoujiaying (C)" w:date="2018-05-03T15:15:00Z">
        <w:r>
          <w:rPr/>
          <w:t>当enable为</w:t>
        </w:r>
      </w:ins>
      <w:ins w:id="5276" w:author="zhoujiaying (C)" w:date="2018-05-03T15:15:00Z">
        <w:r>
          <w:rPr>
            <w:rFonts w:hint="eastAsia"/>
          </w:rPr>
          <w:t>true时，</w:t>
        </w:r>
      </w:ins>
      <w:ins w:id="5277" w:author="zhoujiaying (C)" w:date="2018-05-03T15:17:00Z">
        <w:r>
          <w:rPr>
            <w:rFonts w:hint="eastAsia"/>
          </w:rPr>
          <w:t>原生标题设置按钮点击</w:t>
        </w:r>
      </w:ins>
      <w:ins w:id="5278" w:author="zhoujiaying (C)" w:date="2018-05-03T15:15:00Z">
        <w:r>
          <w:rPr>
            <w:rFonts w:hint="eastAsia"/>
          </w:rPr>
          <w:t>将重写为调用一个js方法go</w:t>
        </w:r>
      </w:ins>
      <w:ins w:id="5279" w:author="zhoujiaying (C)" w:date="2018-05-03T15:17:00Z">
        <w:r>
          <w:rPr>
            <w:rFonts w:hint="eastAsia"/>
          </w:rPr>
          <w:t>S</w:t>
        </w:r>
      </w:ins>
      <w:ins w:id="5280" w:author="zhoujiaying (C)" w:date="2018-05-03T15:17:00Z">
        <w:r>
          <w:rPr/>
          <w:t>etting</w:t>
        </w:r>
      </w:ins>
      <w:ins w:id="5281" w:author="zhoujiaying (C)" w:date="2018-05-03T15:15:00Z">
        <w:r>
          <w:rPr>
            <w:rFonts w:hint="eastAsia"/>
          </w:rPr>
          <w:t>()，web页面中需实现该函数来实现自己的返回功能。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82" w:author="zhoujiaying (C)" w:date="2018-05-03T15:15:00Z"/>
          <w:rFonts w:ascii="Courier New" w:hAnsi="Courier New" w:cs="Courier New" w:eastAsiaTheme="minorEastAsia"/>
          <w:color w:val="333333"/>
          <w:sz w:val="20"/>
          <w:szCs w:val="24"/>
        </w:rPr>
      </w:pPr>
      <w:ins w:id="5283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//web页面中需实现该函数，用来</w:t>
        </w:r>
      </w:ins>
      <w:ins w:id="5284" w:author="zhoujiaying (C)" w:date="2018-05-03T15:17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跳转自定义的设备设置页面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85" w:author="zhoujiaying (C)" w:date="2018-05-03T15:15:00Z"/>
          <w:rFonts w:ascii="Courier New" w:hAnsi="Courier New" w:eastAsia="Times New Roman" w:cs="Courier New"/>
          <w:color w:val="333333"/>
          <w:sz w:val="20"/>
          <w:szCs w:val="24"/>
        </w:rPr>
      </w:pPr>
      <w:ins w:id="5286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function </w:t>
        </w:r>
      </w:ins>
      <w:ins w:id="5287" w:author="zhoujiaying (C)" w:date="2018-05-03T15:17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 xml:space="preserve">goSetting </w:t>
        </w:r>
      </w:ins>
      <w:ins w:id="5288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() {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89" w:author="zhoujiaying (C)" w:date="2018-05-03T15:15:00Z"/>
          <w:rFonts w:ascii="Courier New" w:hAnsi="Courier New" w:cs="Courier New" w:eastAsiaTheme="minorEastAsia"/>
          <w:color w:val="333333"/>
          <w:sz w:val="20"/>
          <w:szCs w:val="24"/>
        </w:rPr>
      </w:pPr>
      <w:ins w:id="5290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//web</w:t>
        </w:r>
      </w:ins>
      <w:ins w:id="5291" w:author="zhoujiaying (C)" w:date="2018-05-03T15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实现</w:t>
        </w:r>
      </w:ins>
      <w:ins w:id="5292" w:author="zhoujiaying (C)" w:date="2018-05-03T15:18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跳转自定义的设备设置页面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293" w:author="zhoujiaying (C)" w:date="2018-05-03T15:15:00Z"/>
          <w:rFonts w:ascii="Courier New" w:hAnsi="Courier New" w:eastAsia="Times New Roman" w:cs="Courier New"/>
          <w:color w:val="333333"/>
          <w:sz w:val="20"/>
          <w:szCs w:val="24"/>
        </w:rPr>
      </w:pPr>
      <w:ins w:id="5294" w:author="zhoujiaying (C)" w:date="2018-05-03T15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}</w:t>
        </w:r>
      </w:ins>
    </w:p>
    <w:p>
      <w:pPr>
        <w:pStyle w:val="4"/>
        <w:rPr>
          <w:ins w:id="5296" w:author="zhoujiaying (C)" w:date="2018-05-07T15:35:00Z"/>
        </w:rPr>
        <w:pPrChange w:id="5295" w:author="zhoujiaying (C)" w:date="2018-04-18T09:37:00Z">
          <w:pPr/>
        </w:pPrChange>
      </w:pPr>
    </w:p>
    <w:p>
      <w:pPr>
        <w:pStyle w:val="5"/>
        <w:rPr>
          <w:ins w:id="5297" w:author="zhoujiaying (C)" w:date="2018-05-07T15:35:00Z"/>
        </w:rPr>
      </w:pPr>
      <w:ins w:id="5298" w:author="zhoujiaying (C)" w:date="2018-05-07T15:35:00Z">
        <w:bookmarkStart w:id="59" w:name="_Toc515099375"/>
        <w:r>
          <w:rPr>
            <w:rFonts w:hint="eastAsia"/>
          </w:rPr>
          <w:t>获取当前</w:t>
        </w:r>
      </w:ins>
      <w:ins w:id="5299" w:author="zhoujiaying (C)" w:date="2018-05-07T15:35:00Z">
        <w:r>
          <w:rPr/>
          <w:t>手机状态栏高度</w:t>
        </w:r>
        <w:bookmarkEnd w:id="59"/>
      </w:ins>
    </w:p>
    <w:p>
      <w:pPr>
        <w:pStyle w:val="4"/>
        <w:rPr>
          <w:ins w:id="5300" w:author="zhoujiaying (C)" w:date="2018-05-07T15:35:00Z"/>
        </w:rPr>
      </w:pPr>
      <w:ins w:id="5301" w:author="zhoujiaying (C)" w:date="2018-05-07T15:35:00Z">
        <w:r>
          <w:rPr>
            <w:rFonts w:hint="eastAsia"/>
          </w:rPr>
          <w:t>当需要获取</w:t>
        </w:r>
      </w:ins>
      <w:ins w:id="5302" w:author="zhoujiaying (C)" w:date="2018-05-07T15:35:00Z">
        <w:r>
          <w:rPr/>
          <w:t>当前</w:t>
        </w:r>
      </w:ins>
      <w:ins w:id="5303" w:author="zhoujiaying (C)" w:date="2018-05-07T15:35:00Z">
        <w:r>
          <w:rPr>
            <w:rFonts w:hint="eastAsia"/>
          </w:rPr>
          <w:t>手机</w:t>
        </w:r>
      </w:ins>
      <w:ins w:id="5304" w:author="zhoujiaying (C)" w:date="2018-05-07T15:35:00Z">
        <w:r>
          <w:rPr/>
          <w:t>状态栏高度</w:t>
        </w:r>
      </w:ins>
      <w:ins w:id="5305" w:author="zhoujiaying (C)" w:date="2018-05-07T15:35:00Z">
        <w:r>
          <w:rPr>
            <w:rFonts w:hint="eastAsia"/>
          </w:rPr>
          <w:t>时，WEB中</w:t>
        </w:r>
      </w:ins>
      <w:ins w:id="5306" w:author="zhoujiaying (C)" w:date="2018-05-07T15:35:00Z">
        <w:r>
          <w:rPr/>
          <w:t>调用</w:t>
        </w:r>
      </w:ins>
      <w:ins w:id="5307" w:author="zhoujiaying (C)" w:date="2018-05-07T15:35:00Z">
        <w:r>
          <w:rPr>
            <w:rFonts w:hint="eastAsia"/>
          </w:rPr>
          <w:t>js</w:t>
        </w:r>
      </w:ins>
      <w:ins w:id="5308" w:author="zhoujiaying (C)" w:date="2018-05-07T15:35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309" w:author="zhoujiaying (C)" w:date="2018-05-07T15:35:00Z"/>
          <w:rFonts w:ascii="Courier New" w:hAnsi="Courier New" w:cs="Courier New" w:eastAsiaTheme="minorEastAsia"/>
          <w:color w:val="333333"/>
          <w:sz w:val="20"/>
          <w:szCs w:val="24"/>
        </w:rPr>
      </w:pPr>
      <w:ins w:id="5310" w:author="zhoujiaying (C)" w:date="2018-05-07T15:3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5311" w:author="zhoujiaying (C)" w:date="2018-05-07T15:35:00Z">
        <w:r>
          <w:rPr/>
          <w:t xml:space="preserve"> </w:t>
        </w:r>
      </w:ins>
      <w:ins w:id="5312" w:author="zhoujiaying (C)" w:date="2018-05-07T15:36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getStatusBarHeight</w:t>
        </w:r>
      </w:ins>
      <w:ins w:id="5313" w:author="zhoujiaying (C)" w:date="2018-05-07T15:36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</w:t>
        </w:r>
      </w:ins>
      <w:ins w:id="5314" w:author="zhoujiaying (C)" w:date="2018-05-07T15:3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315" w:author="zhoujiaying (C)" w:date="2018-05-07T15:35:00Z"/>
          <w:rFonts w:ascii="Courier New" w:hAnsi="Courier New" w:eastAsia="Times New Roman" w:cs="Courier New"/>
          <w:color w:val="333333"/>
          <w:sz w:val="20"/>
          <w:szCs w:val="24"/>
        </w:rPr>
      </w:pPr>
      <w:ins w:id="5316" w:author="zhoujiaying (C)" w:date="2018-05-07T15:3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5317" w:author="zhoujiaying (C)" w:date="2018-05-07T15:3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5318" w:author="zhoujiaying (C)" w:date="2018-05-07T15:3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319" w:author="zhoujiaying (C)" w:date="2018-05-07T15:3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5320" w:author="zhoujiaying (C)" w:date="2018-05-07T15:3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321" w:author="zhoujiaying (C)" w:date="2018-05-07T15:3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5322" w:author="zhoujiaying (C)" w:date="2018-05-07T15:3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5323" w:author="zhoujiaying (C)" w:date="2018-05-07T15:3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5324" w:author="zhoujiaying (C)" w:date="2018-05-07T15:3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325" w:author="zhoujiaying (C)" w:date="2018-05-07T15:35:00Z"/>
          <w:rFonts w:ascii="Courier New" w:hAnsi="Courier New" w:eastAsia="Times New Roman" w:cs="Courier New"/>
          <w:color w:val="333333"/>
          <w:sz w:val="20"/>
          <w:szCs w:val="24"/>
        </w:rPr>
      </w:pPr>
      <w:ins w:id="5326" w:author="zhoujiaying (C)" w:date="2018-05-07T15:3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5327" w:author="zhoujiaying (C)" w:date="2018-05-07T15:35:00Z"/>
        </w:rPr>
      </w:pPr>
      <w:ins w:id="5328" w:author="zhoujiaying (C)" w:date="2018-05-07T15:35:00Z">
        <w:r>
          <w:rPr>
            <w:rFonts w:hint="eastAsia"/>
          </w:rPr>
          <w:t>【回应】：</w:t>
        </w:r>
      </w:ins>
    </w:p>
    <w:p>
      <w:pPr>
        <w:pStyle w:val="4"/>
        <w:rPr>
          <w:ins w:id="5329" w:author="zhoujiaying (C)" w:date="2018-05-07T15:35:00Z"/>
          <w:rFonts w:ascii="Courier New" w:hAnsi="Courier New" w:cs="Courier New" w:eastAsiaTheme="minorEastAsia"/>
          <w:color w:val="333333"/>
          <w:sz w:val="20"/>
          <w:szCs w:val="24"/>
        </w:rPr>
      </w:pPr>
      <w:ins w:id="5330" w:author="zhoujiaying (C)" w:date="2018-05-07T15:35:00Z">
        <w:r>
          <w:rPr>
            <w:rFonts w:hint="eastAsia"/>
          </w:rPr>
          <w:t>当调用成功时，JSSDK将调用</w:t>
        </w:r>
      </w:ins>
      <w:ins w:id="5331" w:author="zhoujiaying (C)" w:date="2018-05-07T15:3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5332" w:author="zhoujiaying (C)" w:date="2018-05-07T15:3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5333" w:author="zhoujiaying (C)" w:date="2018-05-07T15:3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5334" w:author="zhoujiaying (C)" w:date="2018-05-07T15:3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5335" w:author="zhoujiaying (C)" w:date="2018-05-07T15:35:00Z"/>
          <w:b/>
          <w:color w:val="00B050"/>
        </w:rPr>
      </w:pPr>
      <w:ins w:id="5336" w:author="zhoujiaying (C)" w:date="2018-05-07T15:3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337" w:author="zhoujiaying (C)" w:date="2018-05-07T15:35:00Z"/>
          <w:b/>
          <w:color w:val="00B050"/>
        </w:rPr>
      </w:pPr>
      <w:ins w:id="5338" w:author="zhoujiaying (C)" w:date="2018-05-07T15:35:00Z">
        <w:r>
          <w:rPr>
            <w:rFonts w:hint="eastAsia"/>
            <w:b/>
            <w:color w:val="00B050"/>
          </w:rPr>
          <w:t xml:space="preserve">  </w:t>
        </w:r>
      </w:ins>
      <w:ins w:id="5339" w:author="zhoujiaying (C)" w:date="2018-05-07T15:35:00Z">
        <w:r>
          <w:rPr>
            <w:b/>
            <w:color w:val="00B050"/>
          </w:rPr>
          <w:t>“statusBarHeigt”:</w:t>
        </w:r>
      </w:ins>
      <w:ins w:id="5340" w:author="zhoujiaying (C)" w:date="2018-05-07T15:36:00Z">
        <w:r>
          <w:rPr>
            <w:b/>
            <w:color w:val="00B050"/>
          </w:rPr>
          <w:t>24</w:t>
        </w:r>
      </w:ins>
      <w:ins w:id="5341" w:author="zhoujiaying (C)" w:date="2018-05-07T15:35:00Z">
        <w:r>
          <w:rPr>
            <w:b/>
            <w:color w:val="00B050"/>
          </w:rPr>
          <w:t>,</w:t>
        </w:r>
      </w:ins>
    </w:p>
    <w:p>
      <w:pPr>
        <w:pStyle w:val="51"/>
        <w:ind w:firstLine="639" w:firstLineChars="398"/>
        <w:rPr>
          <w:ins w:id="5343" w:author="zhoujiaying (C)" w:date="2018-05-07T15:35:00Z"/>
          <w:b/>
          <w:color w:val="00B050"/>
        </w:rPr>
        <w:pPrChange w:id="5342" w:author="zhoujiaying (C)" w:date="2018-05-07T15:36:00Z">
          <w:pPr>
            <w:pStyle w:val="51"/>
            <w:ind w:firstLine="883" w:firstLineChars="550"/>
          </w:pPr>
        </w:pPrChange>
      </w:pPr>
      <w:ins w:id="5344" w:author="zhoujiaying (C)" w:date="2018-05-07T15:35:00Z">
        <w:r>
          <w:rPr>
            <w:b/>
            <w:color w:val="00B050"/>
          </w:rPr>
          <w:t>}</w:t>
        </w:r>
      </w:ins>
    </w:p>
    <w:p>
      <w:pPr>
        <w:pStyle w:val="4"/>
        <w:rPr>
          <w:ins w:id="5345" w:author="zhoujiaying (C)" w:date="2018-05-07T15:35:00Z"/>
        </w:rPr>
      </w:pPr>
      <w:ins w:id="5346" w:author="zhoujiaying (C)" w:date="2018-05-07T15:35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5347" w:author="zhoujiaying (C)" w:date="2018-05-07T15:35:00Z"/>
          <w:b/>
          <w:color w:val="00B050"/>
        </w:rPr>
      </w:pPr>
      <w:ins w:id="5348" w:author="zhoujiaying (C)" w:date="2018-05-07T15:3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349" w:author="zhoujiaying (C)" w:date="2018-05-07T15:35:00Z"/>
          <w:b/>
          <w:color w:val="00B050"/>
        </w:rPr>
      </w:pPr>
      <w:ins w:id="5350" w:author="zhoujiaying (C)" w:date="2018-05-07T15:35:00Z">
        <w:r>
          <w:rPr>
            <w:rFonts w:hint="eastAsia"/>
            <w:b/>
            <w:color w:val="00B050"/>
          </w:rPr>
          <w:t xml:space="preserve">  </w:t>
        </w:r>
      </w:ins>
      <w:ins w:id="5351" w:author="zhoujiaying (C)" w:date="2018-05-07T15:35:00Z">
        <w:r>
          <w:rPr>
            <w:b/>
            <w:color w:val="00B050"/>
          </w:rPr>
          <w:t xml:space="preserve">"errcode": </w:t>
        </w:r>
      </w:ins>
      <w:ins w:id="5352" w:author="zhoujiaying (C)" w:date="2018-05-07T15:35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5353" w:author="zhoujiaying (C)" w:date="2018-05-07T15:35:00Z"/>
          <w:b/>
          <w:color w:val="00B050"/>
        </w:rPr>
      </w:pPr>
      <w:ins w:id="5354" w:author="zhoujiaying (C)" w:date="2018-05-07T15:3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355" w:author="zhoujiaying (C)" w:date="2018-05-07T15:35:00Z"/>
        </w:rPr>
      </w:pPr>
      <w:ins w:id="5356" w:author="zhoujiaying (C)" w:date="2018-05-07T15:35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5357" w:author="zhoujiaying (C)" w:date="2018-05-07T15:35:00Z"/>
        </w:rPr>
      </w:pPr>
      <w:ins w:id="5358" w:author="zhoujiaying (C)" w:date="2018-05-07T15:35:00Z">
        <w:r>
          <w:rPr>
            <w:rFonts w:hint="eastAsia"/>
          </w:rPr>
          <w:t>如果数据校验失败，返回</w:t>
        </w:r>
      </w:ins>
      <w:ins w:id="5359" w:author="zhoujiaying (C)" w:date="2018-05-07T15:35:00Z">
        <w:r>
          <w:rPr/>
          <w:fldChar w:fldCharType="begin"/>
        </w:r>
      </w:ins>
      <w:ins w:id="5360" w:author="zhoujiaying (C)" w:date="2018-05-07T15:35:00Z">
        <w:r>
          <w:rPr/>
          <w:instrText xml:space="preserve"> HYPERLINK \l "_异常错误码描述_2" </w:instrText>
        </w:r>
      </w:ins>
      <w:ins w:id="5361" w:author="zhoujiaying (C)" w:date="2018-05-07T15:35:00Z">
        <w:r>
          <w:rPr/>
          <w:fldChar w:fldCharType="separate"/>
        </w:r>
      </w:ins>
      <w:ins w:id="5362" w:author="zhoujiaying (C)" w:date="2018-05-07T15:35:00Z">
        <w:r>
          <w:rPr>
            <w:rStyle w:val="26"/>
            <w:rFonts w:hint="eastAsia"/>
          </w:rPr>
          <w:t>HILINK_VALIDATE_ERR</w:t>
        </w:r>
      </w:ins>
      <w:ins w:id="5363" w:author="zhoujiaying (C)" w:date="2018-05-07T15:35:00Z">
        <w:r>
          <w:rPr>
            <w:rStyle w:val="26"/>
          </w:rPr>
          <w:fldChar w:fldCharType="end"/>
        </w:r>
      </w:ins>
      <w:ins w:id="5364" w:author="zhoujiaying (C)" w:date="2018-05-07T15:35:00Z">
        <w:r>
          <w:rPr>
            <w:rFonts w:hint="eastAsia"/>
          </w:rPr>
          <w:t>；</w:t>
        </w:r>
      </w:ins>
    </w:p>
    <w:p>
      <w:pPr>
        <w:pStyle w:val="4"/>
        <w:rPr>
          <w:ins w:id="5365" w:author="zhoujiaying (C)" w:date="2018-05-07T15:35:00Z"/>
        </w:rPr>
      </w:pPr>
      <w:ins w:id="5366" w:author="zhoujiaying (C)" w:date="2018-05-07T15:35:00Z">
        <w:r>
          <w:rPr>
            <w:rFonts w:hint="eastAsia"/>
          </w:rPr>
          <w:t>如果设备不在线，返回</w:t>
        </w:r>
      </w:ins>
      <w:ins w:id="5367" w:author="zhoujiaying (C)" w:date="2018-05-07T15:35:00Z">
        <w:r>
          <w:rPr/>
          <w:fldChar w:fldCharType="begin"/>
        </w:r>
      </w:ins>
      <w:ins w:id="5368" w:author="zhoujiaying (C)" w:date="2018-05-07T15:35:00Z">
        <w:r>
          <w:rPr/>
          <w:instrText xml:space="preserve"> HYPERLINK \l "_异常错误码描述_2" </w:instrText>
        </w:r>
      </w:ins>
      <w:ins w:id="5369" w:author="zhoujiaying (C)" w:date="2018-05-07T15:35:00Z">
        <w:r>
          <w:rPr/>
          <w:fldChar w:fldCharType="separate"/>
        </w:r>
      </w:ins>
      <w:ins w:id="5370" w:author="zhoujiaying (C)" w:date="2018-05-07T15:35:00Z">
        <w:r>
          <w:rPr>
            <w:rStyle w:val="26"/>
            <w:rFonts w:hint="eastAsia"/>
          </w:rPr>
          <w:t>HILINK_DEV_OFFLINE</w:t>
        </w:r>
      </w:ins>
      <w:ins w:id="5371" w:author="zhoujiaying (C)" w:date="2018-05-07T15:35:00Z">
        <w:r>
          <w:rPr>
            <w:rStyle w:val="26"/>
          </w:rPr>
          <w:fldChar w:fldCharType="end"/>
        </w:r>
      </w:ins>
      <w:ins w:id="5372" w:author="zhoujiaying (C)" w:date="2018-05-07T15:35:00Z">
        <w:r>
          <w:rPr>
            <w:rFonts w:hint="eastAsia"/>
          </w:rPr>
          <w:t>；</w:t>
        </w:r>
      </w:ins>
    </w:p>
    <w:p>
      <w:pPr>
        <w:pStyle w:val="4"/>
        <w:rPr>
          <w:ins w:id="5373" w:author="zhoujiaying (C)" w:date="2018-05-07T15:35:00Z"/>
        </w:rPr>
      </w:pPr>
      <w:ins w:id="5374" w:author="zhoujiaying (C)" w:date="2018-05-07T15:35:00Z">
        <w:r>
          <w:rPr>
            <w:rFonts w:hint="eastAsia"/>
          </w:rPr>
          <w:t>如果设备响应超时，返回</w:t>
        </w:r>
      </w:ins>
      <w:ins w:id="5375" w:author="zhoujiaying (C)" w:date="2018-05-07T15:35:00Z">
        <w:r>
          <w:rPr/>
          <w:fldChar w:fldCharType="begin"/>
        </w:r>
      </w:ins>
      <w:ins w:id="5376" w:author="zhoujiaying (C)" w:date="2018-05-07T15:35:00Z">
        <w:r>
          <w:rPr/>
          <w:instrText xml:space="preserve"> HYPERLINK \l "_异常错误码描述_2" </w:instrText>
        </w:r>
      </w:ins>
      <w:ins w:id="5377" w:author="zhoujiaying (C)" w:date="2018-05-07T15:35:00Z">
        <w:r>
          <w:rPr/>
          <w:fldChar w:fldCharType="separate"/>
        </w:r>
      </w:ins>
      <w:ins w:id="5378" w:author="zhoujiaying (C)" w:date="2018-05-07T15:35:00Z">
        <w:r>
          <w:rPr>
            <w:rStyle w:val="26"/>
            <w:rFonts w:hint="eastAsia"/>
          </w:rPr>
          <w:t>HILINK_DEV_TIMEOUT</w:t>
        </w:r>
      </w:ins>
      <w:ins w:id="5379" w:author="zhoujiaying (C)" w:date="2018-05-07T15:35:00Z">
        <w:r>
          <w:rPr>
            <w:rStyle w:val="26"/>
          </w:rPr>
          <w:fldChar w:fldCharType="end"/>
        </w:r>
      </w:ins>
      <w:ins w:id="5380" w:author="zhoujiaying (C)" w:date="2018-05-07T15:35:00Z">
        <w:r>
          <w:rPr>
            <w:rFonts w:hint="eastAsia"/>
          </w:rPr>
          <w:t>。</w:t>
        </w:r>
      </w:ins>
    </w:p>
    <w:p>
      <w:pPr>
        <w:pStyle w:val="4"/>
        <w:rPr>
          <w:ins w:id="5382" w:author="wangyuxuan (A)" w:date="2018-05-26T14:13:00Z"/>
        </w:rPr>
        <w:pPrChange w:id="5381" w:author="zhoujiaying (C)" w:date="2018-04-18T09:37:00Z">
          <w:pPr/>
        </w:pPrChange>
      </w:pPr>
    </w:p>
    <w:p>
      <w:pPr>
        <w:pStyle w:val="5"/>
        <w:rPr>
          <w:ins w:id="5383" w:author="wangyuxuan (A)" w:date="2018-05-26T14:13:00Z"/>
        </w:rPr>
      </w:pPr>
      <w:ins w:id="5384" w:author="wangyuxuan (A)" w:date="2018-05-26T14:13:00Z">
        <w:r>
          <w:rPr>
            <w:rFonts w:hint="eastAsia"/>
          </w:rPr>
          <w:t>循环</w:t>
        </w:r>
      </w:ins>
      <w:ins w:id="5385" w:author="wangyuxuan (A)" w:date="2018-05-26T14:13:00Z">
        <w:r>
          <w:rPr/>
          <w:t>下发</w:t>
        </w:r>
      </w:ins>
      <w:ins w:id="5386" w:author="wangyuxuan (A)" w:date="2018-05-26T14:14:00Z">
        <w:r>
          <w:rPr>
            <w:rFonts w:hint="eastAsia"/>
          </w:rPr>
          <w:t>同一</w:t>
        </w:r>
      </w:ins>
      <w:ins w:id="5387" w:author="wangyuxuan (A)" w:date="2018-05-26T14:13:00Z">
        <w:r>
          <w:rPr>
            <w:rFonts w:hint="eastAsia"/>
          </w:rPr>
          <w:t>sid</w:t>
        </w:r>
      </w:ins>
      <w:ins w:id="5388" w:author="wangyuxuan (A)" w:date="2018-05-26T14:13:00Z">
        <w:r>
          <w:rPr/>
          <w:t xml:space="preserve"> </w:t>
        </w:r>
      </w:ins>
      <w:ins w:id="5389" w:author="wangyuxuan (A)" w:date="2018-05-26T14:14:00Z">
        <w:r>
          <w:rPr>
            <w:rFonts w:hint="eastAsia"/>
          </w:rPr>
          <w:t>下</w:t>
        </w:r>
      </w:ins>
      <w:ins w:id="5390" w:author="wangyuxuan (A)" w:date="2018-05-26T14:14:00Z">
        <w:r>
          <w:rPr/>
          <w:t>命令</w:t>
        </w:r>
      </w:ins>
    </w:p>
    <w:p>
      <w:pPr>
        <w:pStyle w:val="4"/>
        <w:rPr>
          <w:ins w:id="5391" w:author="wangyuxuan (A)" w:date="2018-05-26T14:13:00Z"/>
        </w:rPr>
      </w:pPr>
      <w:ins w:id="5392" w:author="wangyuxuan (A)" w:date="2018-05-26T14:17:00Z">
        <w:r>
          <w:rPr>
            <w:rFonts w:hint="eastAsia"/>
          </w:rPr>
          <w:t>当</w:t>
        </w:r>
      </w:ins>
      <w:ins w:id="5393" w:author="wangyuxuan (A)" w:date="2018-05-26T14:17:00Z">
        <w:r>
          <w:rPr/>
          <w:t>需要下发</w:t>
        </w:r>
      </w:ins>
      <w:ins w:id="5394" w:author="wangyuxuan (A)" w:date="2018-05-26T14:17:00Z">
        <w:r>
          <w:rPr>
            <w:rFonts w:hint="eastAsia"/>
          </w:rPr>
          <w:t>某</w:t>
        </w:r>
      </w:ins>
      <w:ins w:id="5395" w:author="wangyuxuan (A)" w:date="2018-05-26T14:17:00Z">
        <w:r>
          <w:rPr/>
          <w:t>sid下多</w:t>
        </w:r>
      </w:ins>
      <w:ins w:id="5396" w:author="wangyuxuan (A)" w:date="2018-05-26T14:17:00Z">
        <w:r>
          <w:rPr>
            <w:rFonts w:hint="eastAsia"/>
          </w:rPr>
          <w:t>次</w:t>
        </w:r>
      </w:ins>
      <w:ins w:id="5397" w:author="wangyuxuan (A)" w:date="2018-05-26T14:17:00Z">
        <w:r>
          <w:rPr/>
          <w:t>属性</w:t>
        </w:r>
      </w:ins>
      <w:ins w:id="5398" w:author="wangyuxuan (A)" w:date="2018-05-26T14:17:00Z">
        <w:r>
          <w:rPr>
            <w:rFonts w:hint="eastAsia"/>
          </w:rPr>
          <w:t>改变</w:t>
        </w:r>
      </w:ins>
      <w:ins w:id="5399" w:author="wangyuxuan (A)" w:date="2018-05-26T14:17:00Z">
        <w:r>
          <w:rPr/>
          <w:t>时</w:t>
        </w:r>
      </w:ins>
      <w:ins w:id="5400" w:author="wangyuxuan (A)" w:date="2018-05-26T14:41:00Z">
        <w:r>
          <w:rPr>
            <w:rFonts w:hint="eastAsia"/>
          </w:rPr>
          <w:t>（</w:t>
        </w:r>
      </w:ins>
      <w:ins w:id="5401" w:author="wangyuxuan (A)" w:date="2018-05-26T14:40:00Z">
        <w:r>
          <w:rPr/>
          <w:t>目前主要用</w:t>
        </w:r>
      </w:ins>
      <w:ins w:id="5402" w:author="wangyuxuan (A)" w:date="2018-05-26T14:41:00Z">
        <w:r>
          <w:rPr/>
          <w:t>于灯类颜色变化下发</w:t>
        </w:r>
      </w:ins>
      <w:ins w:id="5403" w:author="wangyuxuan (A)" w:date="2018-05-26T14:41:00Z">
        <w:r>
          <w:rPr>
            <w:rFonts w:hint="eastAsia"/>
          </w:rPr>
          <w:t>）</w:t>
        </w:r>
      </w:ins>
      <w:ins w:id="5404" w:author="wangyuxuan (A)" w:date="2018-05-26T14:17:00Z">
        <w:r>
          <w:rPr>
            <w:rFonts w:hint="eastAsia"/>
          </w:rPr>
          <w:t>，</w:t>
        </w:r>
      </w:ins>
      <w:ins w:id="5405" w:author="wangyuxuan (A)" w:date="2018-05-26T14:13:00Z">
        <w:r>
          <w:rPr>
            <w:rFonts w:hint="eastAsia"/>
          </w:rPr>
          <w:t>WEB中</w:t>
        </w:r>
      </w:ins>
      <w:ins w:id="5406" w:author="wangyuxuan (A)" w:date="2018-05-26T14:13:00Z">
        <w:r>
          <w:rPr/>
          <w:t>调用</w:t>
        </w:r>
      </w:ins>
      <w:ins w:id="5407" w:author="wangyuxuan (A)" w:date="2018-05-26T14:13:00Z">
        <w:r>
          <w:rPr>
            <w:rFonts w:hint="eastAsia"/>
          </w:rPr>
          <w:t>js</w:t>
        </w:r>
      </w:ins>
      <w:ins w:id="5408" w:author="wangyuxuan (A)" w:date="2018-05-26T14:13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409" w:author="wangyuxuan (A)" w:date="2018-05-26T14:13:00Z"/>
          <w:rFonts w:ascii="Courier New" w:hAnsi="Courier New" w:cs="Courier New" w:eastAsiaTheme="minorEastAsia"/>
          <w:color w:val="333333"/>
          <w:sz w:val="20"/>
          <w:szCs w:val="24"/>
        </w:rPr>
      </w:pPr>
      <w:ins w:id="5410" w:author="wangyuxuan (A)" w:date="2018-05-26T14:1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hilink. </w:t>
        </w:r>
      </w:ins>
      <w:ins w:id="5411" w:author="wangyuxuan (A)" w:date="2018-05-26T14:18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setDeviceServiceLoop</w:t>
        </w:r>
      </w:ins>
      <w:ins w:id="5412" w:author="wangyuxuan (A)" w:date="2018-05-26T14:1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413" w:author="wangyuxuan (A)" w:date="2018-05-26T14:20:00Z"/>
          <w:rFonts w:ascii="Courier New" w:hAnsi="Courier New" w:cs="Courier New" w:eastAsiaTheme="minorEastAsia"/>
          <w:color w:val="333333"/>
          <w:sz w:val="16"/>
          <w:szCs w:val="24"/>
        </w:rPr>
      </w:pPr>
      <w:ins w:id="5414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415" w:author="wangyuxuan (A)" w:date="2018-05-26T14:20:00Z">
        <w:r>
          <w:rPr>
            <w:rFonts w:hint="eastAsia"/>
            <w:b/>
            <w:color w:val="00B050"/>
          </w:rPr>
          <w:t>{devid}</w:t>
        </w:r>
      </w:ins>
      <w:ins w:id="5416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5417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418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419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devid</w:t>
        </w:r>
      </w:ins>
      <w:ins w:id="5420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,</w:t>
        </w:r>
      </w:ins>
      <w:ins w:id="5421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string,请取</w:t>
        </w:r>
      </w:ins>
      <w:ins w:id="5422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5423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0</w:t>
        </w:r>
      </w:ins>
      <w:ins w:id="5424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5425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，表示当前设备，暂不支持其它取值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426" w:author="wangyuxuan (A)" w:date="2018-05-26T14:20:00Z"/>
          <w:rFonts w:ascii="Courier New" w:hAnsi="Courier New" w:cs="Courier New" w:eastAsiaTheme="minorEastAsia"/>
          <w:color w:val="333333"/>
          <w:sz w:val="16"/>
          <w:szCs w:val="24"/>
          <w:rPrChange w:id="5427" w:author="wangyuxuan (A)" w:date="2018-05-26T14:20:00Z">
            <w:rPr>
              <w:ins w:id="5428" w:author="wangyuxuan (A)" w:date="2018-05-26T14:20:00Z"/>
              <w:rFonts w:ascii="Courier New" w:hAnsi="Courier New" w:cs="Courier New" w:eastAsiaTheme="minorEastAsia"/>
              <w:color w:val="333333"/>
              <w:sz w:val="20"/>
              <w:szCs w:val="24"/>
            </w:rPr>
          </w:rPrChange>
        </w:rPr>
      </w:pPr>
      <w:ins w:id="5429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430" w:author="wangyuxuan (A)" w:date="2018-05-26T14:20:00Z">
        <w:r>
          <w:rPr>
            <w:rFonts w:ascii="Courier New" w:hAnsi="Courier New" w:cs="Courier New" w:eastAsiaTheme="minorEastAsia"/>
            <w:b w:val="0"/>
            <w:color w:val="333333"/>
            <w:sz w:val="20"/>
            <w:szCs w:val="24"/>
            <w:rPrChange w:id="5431" w:author="wangyuxuan (A)" w:date="2018-05-26T14:21:00Z">
              <w:rPr>
                <w:b/>
                <w:color w:val="00B050"/>
              </w:rPr>
            </w:rPrChange>
          </w:rPr>
          <w:t>sid</w:t>
        </w:r>
      </w:ins>
      <w:ins w:id="5432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5433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434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435" w:author="wangyuxuan (A)" w:date="2018-05-26T14:21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 xml:space="preserve">sid 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436" w:author="wangyuxuan (A)" w:date="2018-05-26T14:20:00Z"/>
          <w:rFonts w:ascii="Courier New" w:hAnsi="Courier New" w:cs="Courier New" w:eastAsiaTheme="minorEastAsia"/>
          <w:color w:val="333333"/>
          <w:sz w:val="16"/>
          <w:szCs w:val="24"/>
        </w:rPr>
      </w:pPr>
      <w:ins w:id="5437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438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5439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body",//</w:t>
        </w:r>
      </w:ins>
      <w:ins w:id="5440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body,string,见下描述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441" w:author="wangyuxuan (A)" w:date="2018-05-26T14:33:00Z"/>
          <w:rFonts w:ascii="Courier New" w:hAnsi="Courier New" w:cs="Courier New" w:eastAsiaTheme="minorEastAsia"/>
          <w:color w:val="333333"/>
          <w:sz w:val="16"/>
          <w:szCs w:val="24"/>
        </w:rPr>
      </w:pPr>
      <w:ins w:id="5442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isLoop,</w:t>
        </w:r>
      </w:ins>
      <w:ins w:id="5443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444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445" w:author="wangyuxuan (A)" w:date="2018-05-26T14:22:00Z">
        <w:r>
          <w:rPr>
            <w:rFonts w:ascii="Courier New" w:hAnsi="Courier New" w:cs="Courier New" w:eastAsiaTheme="minorEastAsia"/>
            <w:color w:val="333333"/>
            <w:sz w:val="16"/>
            <w:szCs w:val="24"/>
            <w:rPrChange w:id="5446" w:author="wangyuxuan (A)" w:date="2018-05-26T14:34:00Z">
              <w:rPr>
                <w:rFonts w:ascii="Courier New" w:hAnsi="Courier New" w:eastAsia="Times New Roman" w:cs="Courier New"/>
                <w:color w:val="333333"/>
                <w:sz w:val="20"/>
                <w:szCs w:val="24"/>
              </w:rPr>
            </w:rPrChange>
          </w:rPr>
          <w:t>isLoop</w:t>
        </w:r>
      </w:ins>
      <w:ins w:id="5447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  <w:rPrChange w:id="5448" w:author="wangyuxuan (A)" w:date="2018-05-26T14:34:00Z">
              <w:rPr>
                <w:rFonts w:ascii="Courier New" w:hAnsi="Courier New" w:cs="Courier New" w:eastAsiaTheme="minorEastAsia"/>
                <w:color w:val="333333"/>
                <w:sz w:val="20"/>
                <w:szCs w:val="24"/>
              </w:rPr>
            </w:rPrChange>
          </w:rPr>
          <w:t>,</w:t>
        </w:r>
      </w:ins>
      <w:ins w:id="5449" w:author="wangyuxuan (A)" w:date="2018-05-26T14:2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5450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,表示</w:t>
        </w:r>
      </w:ins>
      <w:ins w:id="5451" w:author="wangyuxuan (A)" w:date="2018-05-26T14:2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是否</w:t>
        </w:r>
      </w:ins>
      <w:ins w:id="5452" w:author="wangyuxuan (A)" w:date="2018-05-26T14:2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需要多次循环下发，若</w:t>
        </w:r>
      </w:ins>
      <w:ins w:id="5453" w:author="wangyuxuan (A)" w:date="2018-05-26T14:2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为</w:t>
        </w:r>
      </w:ins>
      <w:ins w:id="5454" w:author="wangyuxuan (A)" w:date="2018-05-26T14:2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No，</w:t>
        </w:r>
      </w:ins>
      <w:ins w:id="5455" w:author="wangyuxuan (A)" w:date="2018-05-26T14:2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将</w:t>
        </w:r>
      </w:ins>
      <w:ins w:id="5456" w:author="wangyuxuan (A)" w:date="2018-05-26T14:2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json_body</w:t>
        </w:r>
      </w:ins>
      <w:ins w:id="5457" w:author="wangyuxuan (A)" w:date="2018-05-26T14:2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数组</w:t>
        </w:r>
      </w:ins>
      <w:ins w:id="5458" w:author="wangyuxuan (A)" w:date="2018-05-26T14:2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内属性依次下发完即停止，</w:t>
        </w:r>
      </w:ins>
      <w:ins w:id="5459" w:author="wangyuxuan (A)" w:date="2018-05-26T14:2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若为</w:t>
        </w:r>
      </w:ins>
      <w:ins w:id="5460" w:author="wangyuxuan (A)" w:date="2018-05-26T14:2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YES，</w:t>
        </w:r>
      </w:ins>
      <w:ins w:id="5461" w:author="wangyuxuan (A)" w:date="2018-05-26T14:2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将</w:t>
        </w:r>
      </w:ins>
      <w:ins w:id="5462" w:author="wangyuxuan (A)" w:date="2018-05-26T14:2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json_body</w:t>
        </w:r>
      </w:ins>
      <w:ins w:id="5463" w:author="wangyuxuan (A)" w:date="2018-05-26T14:2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数组</w:t>
        </w:r>
      </w:ins>
      <w:ins w:id="5464" w:author="wangyuxuan (A)" w:date="2018-05-26T14:2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内属性依次下发</w:t>
        </w:r>
      </w:ins>
      <w:ins w:id="5465" w:author="wangyuxuan (A)" w:date="2018-05-26T14:2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完</w:t>
        </w:r>
      </w:ins>
      <w:ins w:id="5466" w:author="wangyuxuan (A)" w:date="2018-05-26T14:23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会再次重</w:t>
        </w:r>
      </w:ins>
      <w:ins w:id="5467" w:author="wangyuxuan (A)" w:date="2018-05-26T14:32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新依次</w:t>
        </w:r>
      </w:ins>
      <w:ins w:id="5468" w:author="wangyuxuan (A)" w:date="2018-05-26T14:32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下发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469" w:author="wangyuxuan (A)" w:date="2018-05-26T14:20:00Z"/>
          <w:rFonts w:ascii="Courier New" w:hAnsi="Courier New" w:cs="Courier New" w:eastAsiaTheme="minorEastAsia"/>
          <w:color w:val="333333"/>
          <w:sz w:val="16"/>
          <w:szCs w:val="24"/>
          <w:rPrChange w:id="5470" w:author="wangyuxuan (A)" w:date="2018-05-26T14:33:00Z">
            <w:rPr>
              <w:ins w:id="5471" w:author="wangyuxuan (A)" w:date="2018-05-26T14:20:00Z"/>
              <w:rFonts w:ascii="Courier New" w:hAnsi="Courier New" w:cs="Courier New" w:eastAsiaTheme="minorEastAsia"/>
              <w:color w:val="333333"/>
              <w:sz w:val="20"/>
              <w:szCs w:val="24"/>
            </w:rPr>
          </w:rPrChange>
        </w:rPr>
      </w:pPr>
      <w:ins w:id="5472" w:author="wangyuxuan (A)" w:date="2018-05-26T14:33:00Z">
        <w:r>
          <w:rPr>
            <w:rFonts w:ascii="Courier New" w:hAnsi="Courier New" w:eastAsia="Times New Roman" w:cs="Courier New"/>
            <w:color w:val="333333"/>
            <w:sz w:val="20"/>
            <w:szCs w:val="24"/>
            <w:rPrChange w:id="5473" w:author="wangyuxuan (A)" w:date="2018-05-26T14:34:00Z">
              <w:rPr>
                <w:rFonts w:ascii="Courier New" w:hAnsi="Courier New" w:cs="Courier New" w:eastAsiaTheme="minorEastAsia"/>
                <w:color w:val="333333"/>
                <w:sz w:val="16"/>
                <w:szCs w:val="24"/>
              </w:rPr>
            </w:rPrChange>
          </w:rPr>
          <w:t>intervalTime</w:t>
        </w:r>
      </w:ins>
      <w:ins w:id="5474" w:author="wangyuxuan (A)" w:date="2018-05-26T14:3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5475" w:author="wangyuxuan (A)" w:date="2018-05-26T14:3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476" w:author="wangyuxuan (A)" w:date="2018-05-26T14:4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477" w:author="wangyuxuan (A)" w:date="2018-05-26T14:33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  <w:rPrChange w:id="5478" w:author="wangyuxuan (A)" w:date="2018-05-26T14:34:00Z">
              <w:rPr>
                <w:rFonts w:hint="eastAsia" w:ascii="Courier New" w:hAnsi="Courier New" w:cs="Courier New" w:eastAsiaTheme="minorEastAsia"/>
                <w:color w:val="333333"/>
                <w:sz w:val="20"/>
                <w:szCs w:val="24"/>
              </w:rPr>
            </w:rPrChange>
          </w:rPr>
          <w:t>依次下发的时间间隔</w:t>
        </w:r>
      </w:ins>
      <w:ins w:id="5479" w:author="wangyuxuan (A)" w:date="2018-05-26T14:3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  <w:rPrChange w:id="5480" w:author="wangyuxuan (A)" w:date="2018-05-26T14:34:00Z">
              <w:rPr>
                <w:rFonts w:hint="eastAsia" w:ascii="Courier New" w:hAnsi="Courier New" w:cs="Courier New" w:eastAsiaTheme="minorEastAsia"/>
                <w:color w:val="333333"/>
                <w:sz w:val="20"/>
                <w:szCs w:val="24"/>
              </w:rPr>
            </w:rPrChange>
          </w:rPr>
          <w:t>，单位为毫秒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481" w:author="wangyuxuan (A)" w:date="2018-05-26T14:20:00Z"/>
          <w:rFonts w:ascii="Courier New" w:hAnsi="Courier New" w:eastAsia="Times New Roman" w:cs="Courier New"/>
          <w:color w:val="333333"/>
          <w:sz w:val="20"/>
          <w:szCs w:val="24"/>
        </w:rPr>
      </w:pPr>
      <w:ins w:id="5482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5483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5484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485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5486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487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5488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5489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5490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491" w:author="wangyuxuan (A)" w:date="2018-05-26T14:13:00Z"/>
          <w:rFonts w:ascii="Courier New" w:hAnsi="Courier New" w:eastAsia="Times New Roman" w:cs="Courier New"/>
          <w:color w:val="333333"/>
          <w:sz w:val="20"/>
          <w:szCs w:val="24"/>
        </w:rPr>
      </w:pPr>
      <w:ins w:id="5492" w:author="wangyuxuan (A)" w:date="2018-05-26T14:1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pStyle w:val="4"/>
        <w:rPr>
          <w:ins w:id="5494" w:author="wangyuxuan (A)" w:date="2018-05-26T14:13:00Z"/>
        </w:rPr>
        <w:pPrChange w:id="5493" w:author="wangyuxuan (A)" w:date="2018-05-26T14:37:00Z">
          <w:pPr/>
        </w:pPrChange>
      </w:pPr>
      <w:ins w:id="5495" w:author="wangyuxuan (A)" w:date="2018-05-26T14:13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5496" w:author="wangyuxuan (A)" w:date="2018-05-26T14:1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5497" w:author="wangyuxuan (A)" w:date="2018-05-26T14:13:00Z">
        <w:r>
          <w:rPr>
            <w:rFonts w:hint="eastAsia"/>
          </w:rPr>
          <w:t>中列举</w:t>
        </w:r>
      </w:ins>
      <w:ins w:id="5498" w:author="wangyuxuan (A)" w:date="2018-05-26T14:39:00Z">
        <w:r>
          <w:rPr>
            <w:rFonts w:hint="eastAsia"/>
          </w:rPr>
          <w:t>需要设置的设备</w:t>
        </w:r>
      </w:ins>
      <w:ins w:id="5499" w:author="wangyuxuan (A)" w:date="2018-05-26T14:40:00Z">
        <w:r>
          <w:rPr>
            <w:color w:val="00B050"/>
          </w:rPr>
          <w:t>sid</w:t>
        </w:r>
      </w:ins>
      <w:ins w:id="5500" w:author="wangyuxuan (A)" w:date="2018-05-26T14:40:00Z">
        <w:r>
          <w:rPr>
            <w:rFonts w:hint="eastAsia"/>
            <w:color w:val="00B050"/>
          </w:rPr>
          <w:t>、</w:t>
        </w:r>
      </w:ins>
      <w:ins w:id="5501" w:author="wangyuxuan (A)" w:date="2018-05-26T14:40:00Z">
        <w:r>
          <w:rPr>
            <w:rFonts w:hint="eastAsia"/>
          </w:rPr>
          <w:t>以及</w:t>
        </w:r>
      </w:ins>
      <w:ins w:id="5502" w:author="wangyuxuan (A)" w:date="2018-05-26T14:40:00Z">
        <w:r>
          <w:rPr>
            <w:rFonts w:hint="eastAsia"/>
            <w:color w:val="00B050"/>
          </w:rPr>
          <w:t>c</w:t>
        </w:r>
      </w:ins>
      <w:ins w:id="5503" w:author="wangyuxuan (A)" w:date="2018-05-26T14:39:00Z">
        <w:r>
          <w:rPr>
            <w:rFonts w:hint="eastAsia"/>
            <w:color w:val="00B050"/>
          </w:rPr>
          <w:t>haracteristicName</w:t>
        </w:r>
      </w:ins>
      <w:ins w:id="5504" w:author="wangyuxuan (A)" w:date="2018-05-26T14:40:00Z">
        <w:r>
          <w:rPr>
            <w:rFonts w:hint="eastAsia"/>
          </w:rPr>
          <w:t>和</w:t>
        </w:r>
      </w:ins>
      <w:ins w:id="5505" w:author="wangyuxuan (A)" w:date="2018-05-26T14:39:00Z">
        <w:r>
          <w:rPr>
            <w:rFonts w:hint="eastAsia"/>
            <w:color w:val="00B050"/>
          </w:rPr>
          <w:t>value</w:t>
        </w:r>
      </w:ins>
      <w:ins w:id="5506" w:author="wangyuxuan (A)" w:date="2018-05-26T14:40:00Z">
        <w:r>
          <w:rPr>
            <w:rFonts w:hint="eastAsia"/>
            <w:color w:val="00B050"/>
            <w:rPrChange w:id="5507" w:author="wangyuxuan (A)" w:date="2018-05-26T14:40:00Z">
              <w:rPr>
                <w:rFonts w:hint="eastAsia"/>
                <w:color w:val="00B050"/>
              </w:rPr>
            </w:rPrChange>
          </w:rPr>
          <w:t>的数组</w:t>
        </w:r>
      </w:ins>
    </w:p>
    <w:p>
      <w:pPr>
        <w:pStyle w:val="51"/>
        <w:ind w:firstLine="643"/>
        <w:rPr>
          <w:ins w:id="5508" w:author="wangyuxuan (A)" w:date="2018-05-26T14:36:00Z"/>
          <w:b/>
          <w:color w:val="00B050"/>
        </w:rPr>
      </w:pPr>
      <w:ins w:id="5509" w:author="wangyuxuan (A)" w:date="2018-05-26T14:36:00Z">
        <w:r>
          <w:rPr>
            <w:b/>
            <w:color w:val="00B050"/>
          </w:rPr>
          <w:t>{"colour": [{"blue": 111,"green": 111,"red": 111},</w:t>
        </w:r>
      </w:ins>
    </w:p>
    <w:p>
      <w:pPr>
        <w:pStyle w:val="51"/>
        <w:ind w:firstLine="643"/>
        <w:rPr>
          <w:ins w:id="5510" w:author="wangyuxuan (A)" w:date="2018-05-26T14:36:00Z"/>
          <w:b/>
          <w:color w:val="00B050"/>
        </w:rPr>
      </w:pPr>
      <w:ins w:id="5511" w:author="wangyuxuan (A)" w:date="2018-05-26T14:36:00Z">
        <w:r>
          <w:rPr>
            <w:b/>
            <w:color w:val="00B050"/>
          </w:rPr>
          <w:t xml:space="preserve">              {"blue": 222,"green": 222,red": 222},</w:t>
        </w:r>
      </w:ins>
    </w:p>
    <w:p>
      <w:pPr>
        <w:pStyle w:val="51"/>
        <w:ind w:firstLine="643"/>
        <w:rPr>
          <w:ins w:id="5512" w:author="wangyuxuan (A)" w:date="2018-05-26T14:36:00Z"/>
          <w:b/>
          <w:color w:val="00B050"/>
        </w:rPr>
      </w:pPr>
      <w:ins w:id="5513" w:author="wangyuxuan (A)" w:date="2018-05-26T14:36:00Z">
        <w:r>
          <w:rPr>
            <w:b/>
            <w:color w:val="00B050"/>
          </w:rPr>
          <w:t xml:space="preserve">              {"blue": 333,"green": 333,"red": 333}]}</w:t>
        </w:r>
      </w:ins>
    </w:p>
    <w:p>
      <w:pPr>
        <w:pStyle w:val="4"/>
        <w:rPr>
          <w:ins w:id="5514" w:author="wangyuxuan (A)" w:date="2018-05-26T14:42:00Z"/>
        </w:rPr>
      </w:pPr>
      <w:ins w:id="5515" w:author="wangyuxuan (A)" w:date="2018-05-26T14:42:00Z">
        <w:r>
          <w:rPr/>
          <w:t>B</w:t>
        </w:r>
      </w:ins>
      <w:ins w:id="5516" w:author="wangyuxuan (A)" w:date="2018-05-26T14:42:00Z">
        <w:r>
          <w:rPr>
            <w:rFonts w:hint="eastAsia"/>
          </w:rPr>
          <w:t>ody不能为空，否则将失败</w:t>
        </w:r>
      </w:ins>
    </w:p>
    <w:p>
      <w:pPr>
        <w:pStyle w:val="4"/>
        <w:rPr>
          <w:ins w:id="5517" w:author="wangyuxuan (A)" w:date="2018-05-26T14:13:00Z"/>
        </w:rPr>
      </w:pPr>
      <w:ins w:id="5518" w:author="wangyuxuan (A)" w:date="2018-05-26T14:13:00Z">
        <w:r>
          <w:rPr>
            <w:rFonts w:hint="eastAsia"/>
          </w:rPr>
          <w:t>【回应】：</w:t>
        </w:r>
      </w:ins>
    </w:p>
    <w:p>
      <w:pPr>
        <w:pStyle w:val="4"/>
        <w:rPr>
          <w:ins w:id="5519" w:author="wangyuxuan (A)" w:date="2018-05-26T14:13:00Z"/>
          <w:rFonts w:ascii="Courier New" w:hAnsi="Courier New" w:cs="Courier New" w:eastAsiaTheme="minorEastAsia"/>
          <w:color w:val="333333"/>
          <w:sz w:val="20"/>
          <w:szCs w:val="24"/>
        </w:rPr>
      </w:pPr>
      <w:ins w:id="5520" w:author="wangyuxuan (A)" w:date="2018-05-26T14:13:00Z">
        <w:r>
          <w:rPr>
            <w:rFonts w:hint="eastAsia"/>
          </w:rPr>
          <w:t>当调用成功时，JSSDK将调用</w:t>
        </w:r>
      </w:ins>
      <w:ins w:id="5521" w:author="wangyuxuan (A)" w:date="2018-05-26T14:1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5522" w:author="wangyuxuan (A)" w:date="2018-05-26T14:1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5523" w:author="wangyuxuan (A)" w:date="2018-05-26T14:13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5524" w:author="wangyuxuan (A)" w:date="2018-05-26T14:13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5525" w:author="wangyuxuan (A)" w:date="2018-05-26T14:13:00Z"/>
          <w:b/>
          <w:color w:val="00B050"/>
        </w:rPr>
      </w:pPr>
      <w:ins w:id="5526" w:author="wangyuxuan (A)" w:date="2018-05-26T14:13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527" w:author="wangyuxuan (A)" w:date="2018-05-26T14:13:00Z"/>
          <w:b/>
          <w:color w:val="00B050"/>
        </w:rPr>
      </w:pPr>
      <w:ins w:id="5528" w:author="wangyuxuan (A)" w:date="2018-05-26T14:13:00Z">
        <w:r>
          <w:rPr>
            <w:rFonts w:hint="eastAsia"/>
            <w:b/>
            <w:color w:val="00B050"/>
          </w:rPr>
          <w:t xml:space="preserve">    </w:t>
        </w:r>
      </w:ins>
      <w:ins w:id="5529" w:author="wangyuxuan (A)" w:date="2018-05-26T14:13:00Z">
        <w:r>
          <w:rPr>
            <w:b/>
            <w:color w:val="00B050"/>
          </w:rPr>
          <w:t xml:space="preserve">"errcode": </w:t>
        </w:r>
      </w:ins>
      <w:ins w:id="5530" w:author="wangyuxuan (A)" w:date="2018-05-26T14:13:00Z">
        <w:r>
          <w:rPr>
            <w:rFonts w:hint="eastAsia"/>
            <w:b/>
            <w:color w:val="00B050"/>
          </w:rPr>
          <w:t>0</w:t>
        </w:r>
      </w:ins>
    </w:p>
    <w:p>
      <w:pPr>
        <w:pStyle w:val="51"/>
        <w:ind w:firstLine="643"/>
        <w:rPr>
          <w:ins w:id="5531" w:author="wangyuxuan (A)" w:date="2018-05-26T14:13:00Z"/>
          <w:b/>
          <w:color w:val="00B050"/>
        </w:rPr>
      </w:pPr>
      <w:ins w:id="5532" w:author="wangyuxuan (A)" w:date="2018-05-26T14:13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533" w:author="wangyuxuan (A)" w:date="2018-05-26T14:13:00Z"/>
        </w:rPr>
      </w:pPr>
      <w:ins w:id="5534" w:author="wangyuxuan (A)" w:date="2018-05-26T14:13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5535" w:author="wangyuxuan (A)" w:date="2018-05-26T14:13:00Z"/>
          <w:b/>
          <w:color w:val="00B050"/>
        </w:rPr>
      </w:pPr>
      <w:ins w:id="5536" w:author="wangyuxuan (A)" w:date="2018-05-26T14:13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537" w:author="wangyuxuan (A)" w:date="2018-05-26T14:13:00Z"/>
          <w:b/>
          <w:color w:val="00B050"/>
        </w:rPr>
      </w:pPr>
      <w:ins w:id="5538" w:author="wangyuxuan (A)" w:date="2018-05-26T14:13:00Z">
        <w:r>
          <w:rPr>
            <w:rFonts w:hint="eastAsia"/>
            <w:b/>
            <w:color w:val="00B050"/>
          </w:rPr>
          <w:t xml:space="preserve">  </w:t>
        </w:r>
      </w:ins>
      <w:ins w:id="5539" w:author="wangyuxuan (A)" w:date="2018-05-26T14:13:00Z">
        <w:r>
          <w:rPr>
            <w:b/>
            <w:color w:val="00B050"/>
          </w:rPr>
          <w:t xml:space="preserve">"errcode": </w:t>
        </w:r>
      </w:ins>
      <w:ins w:id="5540" w:author="wangyuxuan (A)" w:date="2018-05-26T14:13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5541" w:author="wangyuxuan (A)" w:date="2018-05-26T14:13:00Z"/>
          <w:b/>
          <w:color w:val="00B050"/>
        </w:rPr>
      </w:pPr>
      <w:ins w:id="5542" w:author="wangyuxuan (A)" w:date="2018-05-26T14:13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543" w:author="wangyuxuan (A)" w:date="2018-05-26T14:13:00Z"/>
        </w:rPr>
      </w:pPr>
      <w:ins w:id="5544" w:author="wangyuxuan (A)" w:date="2018-05-26T14:13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5545" w:author="wangyuxuan (A)" w:date="2018-05-26T14:13:00Z"/>
        </w:rPr>
      </w:pPr>
      <w:ins w:id="5546" w:author="wangyuxuan (A)" w:date="2018-05-26T14:13:00Z">
        <w:r>
          <w:rPr>
            <w:rFonts w:hint="eastAsia"/>
          </w:rPr>
          <w:t>如果数据校验失败，返回</w:t>
        </w:r>
      </w:ins>
      <w:ins w:id="5547" w:author="wangyuxuan (A)" w:date="2018-05-26T14:13:00Z">
        <w:r>
          <w:rPr/>
          <w:fldChar w:fldCharType="begin"/>
        </w:r>
      </w:ins>
      <w:ins w:id="5548" w:author="wangyuxuan (A)" w:date="2018-05-26T14:13:00Z">
        <w:r>
          <w:rPr/>
          <w:instrText xml:space="preserve"> HYPERLINK \l "_异常错误码描述_2" </w:instrText>
        </w:r>
      </w:ins>
      <w:ins w:id="5549" w:author="wangyuxuan (A)" w:date="2018-05-26T14:13:00Z">
        <w:r>
          <w:rPr/>
          <w:fldChar w:fldCharType="separate"/>
        </w:r>
      </w:ins>
      <w:ins w:id="5550" w:author="wangyuxuan (A)" w:date="2018-05-26T14:13:00Z">
        <w:r>
          <w:rPr>
            <w:rStyle w:val="26"/>
            <w:rFonts w:hint="eastAsia"/>
          </w:rPr>
          <w:t>HILINK_VALIDATE_ERR</w:t>
        </w:r>
      </w:ins>
      <w:ins w:id="5551" w:author="wangyuxuan (A)" w:date="2018-05-26T14:13:00Z">
        <w:r>
          <w:rPr>
            <w:rStyle w:val="26"/>
          </w:rPr>
          <w:fldChar w:fldCharType="end"/>
        </w:r>
      </w:ins>
      <w:ins w:id="5552" w:author="wangyuxuan (A)" w:date="2018-05-26T14:13:00Z">
        <w:r>
          <w:rPr>
            <w:rFonts w:hint="eastAsia"/>
          </w:rPr>
          <w:t>；</w:t>
        </w:r>
      </w:ins>
    </w:p>
    <w:p>
      <w:pPr>
        <w:pStyle w:val="4"/>
        <w:rPr>
          <w:ins w:id="5553" w:author="wangyuxuan (A)" w:date="2018-05-26T14:13:00Z"/>
        </w:rPr>
      </w:pPr>
      <w:ins w:id="5554" w:author="wangyuxuan (A)" w:date="2018-05-26T14:13:00Z">
        <w:r>
          <w:rPr>
            <w:rFonts w:hint="eastAsia"/>
          </w:rPr>
          <w:t>如果设备不在线，返回</w:t>
        </w:r>
      </w:ins>
      <w:ins w:id="5555" w:author="wangyuxuan (A)" w:date="2018-05-26T14:13:00Z">
        <w:r>
          <w:rPr/>
          <w:fldChar w:fldCharType="begin"/>
        </w:r>
      </w:ins>
      <w:ins w:id="5556" w:author="wangyuxuan (A)" w:date="2018-05-26T14:13:00Z">
        <w:r>
          <w:rPr/>
          <w:instrText xml:space="preserve"> HYPERLINK \l "_异常错误码描述_2" </w:instrText>
        </w:r>
      </w:ins>
      <w:ins w:id="5557" w:author="wangyuxuan (A)" w:date="2018-05-26T14:13:00Z">
        <w:r>
          <w:rPr/>
          <w:fldChar w:fldCharType="separate"/>
        </w:r>
      </w:ins>
      <w:ins w:id="5558" w:author="wangyuxuan (A)" w:date="2018-05-26T14:13:00Z">
        <w:r>
          <w:rPr>
            <w:rStyle w:val="26"/>
            <w:rFonts w:hint="eastAsia"/>
          </w:rPr>
          <w:t>HILINK_DEV_OFFLINE</w:t>
        </w:r>
      </w:ins>
      <w:ins w:id="5559" w:author="wangyuxuan (A)" w:date="2018-05-26T14:13:00Z">
        <w:r>
          <w:rPr>
            <w:rStyle w:val="26"/>
          </w:rPr>
          <w:fldChar w:fldCharType="end"/>
        </w:r>
      </w:ins>
      <w:ins w:id="5560" w:author="wangyuxuan (A)" w:date="2018-05-26T14:13:00Z">
        <w:r>
          <w:rPr>
            <w:rFonts w:hint="eastAsia"/>
          </w:rPr>
          <w:t>；</w:t>
        </w:r>
      </w:ins>
    </w:p>
    <w:p>
      <w:pPr>
        <w:pStyle w:val="4"/>
        <w:rPr>
          <w:ins w:id="5561" w:author="wangyuxuan (A)" w:date="2018-05-26T14:13:00Z"/>
          <w:rStyle w:val="26"/>
        </w:rPr>
      </w:pPr>
      <w:ins w:id="5562" w:author="wangyuxuan (A)" w:date="2018-05-26T14:13:00Z">
        <w:r>
          <w:rPr>
            <w:rFonts w:hint="eastAsia"/>
          </w:rPr>
          <w:t>如果设备响应超时，返回</w:t>
        </w:r>
      </w:ins>
      <w:ins w:id="5563" w:author="wangyuxuan (A)" w:date="2018-05-26T14:13:00Z">
        <w:r>
          <w:rPr/>
          <w:fldChar w:fldCharType="begin"/>
        </w:r>
      </w:ins>
      <w:ins w:id="5564" w:author="wangyuxuan (A)" w:date="2018-05-26T14:13:00Z">
        <w:r>
          <w:rPr/>
          <w:instrText xml:space="preserve"> HYPERLINK \l "_异常错误码描述_2" </w:instrText>
        </w:r>
      </w:ins>
      <w:ins w:id="5565" w:author="wangyuxuan (A)" w:date="2018-05-26T14:13:00Z">
        <w:r>
          <w:rPr/>
          <w:fldChar w:fldCharType="separate"/>
        </w:r>
      </w:ins>
      <w:ins w:id="5566" w:author="wangyuxuan (A)" w:date="2018-05-26T14:13:00Z">
        <w:r>
          <w:rPr>
            <w:rStyle w:val="26"/>
            <w:rFonts w:hint="eastAsia"/>
          </w:rPr>
          <w:t>HILINK_DEV_TIMEOUT</w:t>
        </w:r>
      </w:ins>
      <w:ins w:id="5567" w:author="wangyuxuan (A)" w:date="2018-05-26T14:13:00Z">
        <w:r>
          <w:rPr>
            <w:rStyle w:val="26"/>
          </w:rPr>
          <w:fldChar w:fldCharType="end"/>
        </w:r>
      </w:ins>
    </w:p>
    <w:p>
      <w:pPr>
        <w:pStyle w:val="4"/>
        <w:rPr>
          <w:ins w:id="5569" w:author="wangyuxuan (A)" w:date="2018-05-26T14:13:00Z"/>
        </w:rPr>
        <w:pPrChange w:id="5568" w:author="zhoujiaying (C)" w:date="2018-04-18T09:37:00Z">
          <w:pPr/>
        </w:pPrChange>
      </w:pPr>
    </w:p>
    <w:p>
      <w:pPr>
        <w:pStyle w:val="5"/>
        <w:rPr>
          <w:ins w:id="5570" w:author="wangyuxuan (A)" w:date="2018-05-26T14:20:00Z"/>
        </w:rPr>
      </w:pPr>
      <w:ins w:id="5571" w:author="wangyuxuan (A)" w:date="2018-05-26T14:20:00Z">
        <w:r>
          <w:rPr>
            <w:rFonts w:hint="eastAsia"/>
          </w:rPr>
          <w:t>下发</w:t>
        </w:r>
      </w:ins>
      <w:ins w:id="5572" w:author="wangyuxuan (A)" w:date="2018-05-26T14:44:00Z">
        <w:r>
          <w:rPr>
            <w:rFonts w:hint="eastAsia"/>
          </w:rPr>
          <w:t>多个</w:t>
        </w:r>
      </w:ins>
      <w:ins w:id="5573" w:author="wangyuxuan (A)" w:date="2018-05-26T14:44:00Z">
        <w:r>
          <w:rPr/>
          <w:t>sid</w:t>
        </w:r>
      </w:ins>
      <w:ins w:id="5574" w:author="wangyuxuan (A)" w:date="2018-05-26T14:20:00Z">
        <w:r>
          <w:rPr>
            <w:rFonts w:hint="eastAsia"/>
          </w:rPr>
          <w:t>命令到设备</w:t>
        </w:r>
      </w:ins>
    </w:p>
    <w:p>
      <w:pPr>
        <w:pStyle w:val="4"/>
        <w:rPr>
          <w:ins w:id="5575" w:author="wangyuxuan (A)" w:date="2018-05-26T14:20:00Z"/>
        </w:rPr>
      </w:pPr>
      <w:ins w:id="5576" w:author="wangyuxuan (A)" w:date="2018-05-26T14:20:00Z">
        <w:r>
          <w:rPr>
            <w:rFonts w:hint="eastAsia"/>
          </w:rPr>
          <w:t>当需要下发</w:t>
        </w:r>
      </w:ins>
      <w:ins w:id="5577" w:author="wangyuxuan (A)" w:date="2018-05-26T14:44:00Z">
        <w:r>
          <w:rPr>
            <w:rFonts w:hint="eastAsia"/>
          </w:rPr>
          <w:t>多个</w:t>
        </w:r>
      </w:ins>
      <w:ins w:id="5578" w:author="wangyuxuan (A)" w:date="2018-05-26T14:44:00Z">
        <w:r>
          <w:rPr/>
          <w:t>sid</w:t>
        </w:r>
      </w:ins>
      <w:ins w:id="5579" w:author="wangyuxuan (A)" w:date="2018-05-26T14:20:00Z">
        <w:r>
          <w:rPr>
            <w:rFonts w:hint="eastAsia"/>
          </w:rPr>
          <w:t>命令给设备时，WEB中</w:t>
        </w:r>
      </w:ins>
      <w:ins w:id="5580" w:author="wangyuxuan (A)" w:date="2018-05-26T14:20:00Z">
        <w:r>
          <w:rPr/>
          <w:t>调用</w:t>
        </w:r>
      </w:ins>
      <w:ins w:id="5581" w:author="wangyuxuan (A)" w:date="2018-05-26T14:20:00Z">
        <w:r>
          <w:rPr>
            <w:rFonts w:hint="eastAsia"/>
          </w:rPr>
          <w:t>js</w:t>
        </w:r>
      </w:ins>
      <w:ins w:id="5582" w:author="wangyuxuan (A)" w:date="2018-05-26T14:20:00Z">
        <w:r>
          <w:rPr/>
          <w:t>方法如下</w:t>
        </w:r>
      </w:ins>
      <w:ins w:id="5583" w:author="wangyuxuan (A)" w:date="2018-05-26T14:44:00Z">
        <w:r>
          <w:rPr>
            <w:rFonts w:hint="eastAsia"/>
          </w:rPr>
          <w:t>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584" w:author="wangyuxuan (A)" w:date="2018-05-26T14:20:00Z"/>
          <w:rFonts w:ascii="Courier New" w:hAnsi="Courier New" w:cs="Courier New" w:eastAsiaTheme="minorEastAsia"/>
          <w:color w:val="333333"/>
          <w:sz w:val="20"/>
          <w:szCs w:val="24"/>
        </w:rPr>
      </w:pPr>
      <w:ins w:id="5585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5586" w:author="wangyuxuan (A)" w:date="2018-05-26T14:20:00Z">
        <w:r>
          <w:rPr/>
          <w:t xml:space="preserve"> </w:t>
        </w:r>
      </w:ins>
      <w:ins w:id="5587" w:author="wangyuxuan (A)" w:date="2018-05-26T14:20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set</w:t>
        </w:r>
      </w:ins>
      <w:ins w:id="5588" w:author="wangyuxuan (A)" w:date="2018-05-26T14:44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Multiple</w:t>
        </w:r>
      </w:ins>
      <w:ins w:id="5589" w:author="wangyuxuan (A)" w:date="2018-05-26T14:20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DeviceInfo</w:t>
        </w:r>
      </w:ins>
      <w:ins w:id="5590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591" w:author="wangyuxuan (A)" w:date="2018-05-26T14:20:00Z"/>
          <w:rFonts w:ascii="Courier New" w:hAnsi="Courier New" w:cs="Courier New" w:eastAsiaTheme="minorEastAsia"/>
          <w:color w:val="333333"/>
          <w:sz w:val="20"/>
          <w:szCs w:val="24"/>
        </w:rPr>
      </w:pPr>
      <w:ins w:id="5592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593" w:author="wangyuxuan (A)" w:date="2018-05-26T14:20:00Z">
        <w:r>
          <w:rPr>
            <w:rFonts w:hint="eastAsia"/>
            <w:b/>
            <w:color w:val="00B050"/>
          </w:rPr>
          <w:t>{devid}</w:t>
        </w:r>
      </w:ins>
      <w:ins w:id="5594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5595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596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597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devid</w:t>
        </w:r>
      </w:ins>
      <w:ins w:id="5598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,</w:t>
        </w:r>
      </w:ins>
      <w:ins w:id="5599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string,请取</w:t>
        </w:r>
      </w:ins>
      <w:ins w:id="5600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5601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0</w:t>
        </w:r>
      </w:ins>
      <w:ins w:id="5602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5603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，表示当前设备，暂不支持其它取值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604" w:author="wangyuxuan (A)" w:date="2018-05-26T14:45:00Z"/>
          <w:rFonts w:ascii="Courier New" w:hAnsi="Courier New" w:cs="Courier New" w:eastAsiaTheme="minorEastAsia"/>
          <w:color w:val="333333"/>
          <w:sz w:val="16"/>
          <w:szCs w:val="24"/>
        </w:rPr>
      </w:pPr>
      <w:ins w:id="5605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606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5607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5608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609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610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</w:t>
        </w:r>
      </w:ins>
      <w:ins w:id="5611" w:author="wangyuxuan (A)" w:date="2018-05-26T14:4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(</w:t>
        </w:r>
      </w:ins>
      <w:ins w:id="5612" w:author="wangyuxuan (A)" w:date="2018-05-26T14:4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JsonArray</w:t>
        </w:r>
      </w:ins>
      <w:ins w:id="5613" w:author="wangyuxuan (A)" w:date="2018-05-26T14:4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)</w:t>
        </w:r>
      </w:ins>
      <w:ins w:id="5614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5615" w:author="wangyuxuan (A)" w:date="2018-05-26T14:4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</w:t>
        </w:r>
      </w:ins>
      <w:ins w:id="5616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617" w:author="wangyuxuan (A)" w:date="2018-05-26T14:45:00Z"/>
          <w:rFonts w:ascii="Courier New" w:hAnsi="Courier New" w:cs="Courier New" w:eastAsiaTheme="minorEastAsia"/>
          <w:color w:val="333333"/>
          <w:sz w:val="16"/>
          <w:szCs w:val="24"/>
        </w:rPr>
      </w:pPr>
      <w:ins w:id="5618" w:author="wangyuxuan (A)" w:date="2018-05-26T14:4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is</w:t>
        </w:r>
      </w:ins>
      <w:ins w:id="5619" w:author="wangyuxuan (A)" w:date="2018-05-26T14:46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Parallel</w:t>
        </w:r>
      </w:ins>
      <w:ins w:id="5620" w:author="wangyuxuan (A)" w:date="2018-05-26T14:4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5621" w:author="wangyuxuan (A)" w:date="2018-05-26T14:4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622" w:author="wangyuxuan (A)" w:date="2018-05-26T14:4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623" w:author="wangyuxuan (A)" w:date="2018-05-26T14:4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Boolean</w:t>
        </w:r>
      </w:ins>
      <w:ins w:id="5624" w:author="wangyuxuan (A)" w:date="2018-05-26T14:46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,是否</w:t>
        </w:r>
      </w:ins>
      <w:ins w:id="5625" w:author="wangyuxuan (A)" w:date="2018-05-26T14:46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并行下发，建议使用</w:t>
        </w:r>
      </w:ins>
      <w:ins w:id="5626" w:author="wangyuxuan (A)" w:date="2018-05-26T14:4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并行，串行出错概率较高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627" w:author="wangyuxuan (A)" w:date="2018-05-26T14:20:00Z"/>
          <w:rFonts w:ascii="Courier New" w:hAnsi="Courier New" w:cs="Courier New" w:eastAsiaTheme="minorEastAsia"/>
          <w:b/>
          <w:color w:val="333333"/>
          <w:sz w:val="20"/>
          <w:szCs w:val="24"/>
          <w:rPrChange w:id="5628" w:author="wangyuxuan (A)" w:date="2018-05-26T14:45:00Z">
            <w:rPr>
              <w:ins w:id="5629" w:author="wangyuxuan (A)" w:date="2018-05-26T14:20:00Z"/>
              <w:rFonts w:ascii="Courier New" w:hAnsi="Courier New" w:cs="Courier New" w:eastAsiaTheme="minorEastAsia"/>
              <w:color w:val="333333"/>
              <w:sz w:val="20"/>
              <w:szCs w:val="24"/>
            </w:rPr>
          </w:rPrChange>
        </w:rPr>
      </w:pPr>
      <w:ins w:id="5630" w:author="wangyuxuan (A)" w:date="2018-05-26T14:4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shouldWaitAll</w:t>
        </w:r>
      </w:ins>
      <w:ins w:id="5631" w:author="wangyuxuan (A)" w:date="2018-05-26T14:4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,</w:t>
        </w:r>
      </w:ins>
      <w:ins w:id="5632" w:author="wangyuxuan (A)" w:date="2018-05-26T14:4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633" w:author="wangyuxuan (A)" w:date="2018-05-26T14:4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634" w:author="wangyuxuan (A)" w:date="2018-05-26T14:4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</w:t>
        </w:r>
      </w:ins>
      <w:ins w:id="5635" w:author="wangyuxuan (A)" w:date="2018-05-26T14:4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oolean</w:t>
        </w:r>
      </w:ins>
      <w:ins w:id="5636" w:author="wangyuxuan (A)" w:date="2018-05-26T14:4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</w:t>
        </w:r>
      </w:ins>
      <w:ins w:id="5637" w:author="wangyuxuan (A)" w:date="2018-05-26T14:4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是否</w:t>
        </w:r>
      </w:ins>
      <w:ins w:id="5638" w:author="wangyuxuan (A)" w:date="2018-05-26T14:4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需要所有命令下发才回调，若为NO，只要有一个命令成功就</w:t>
        </w:r>
      </w:ins>
      <w:ins w:id="5639" w:author="wangyuxuan (A)" w:date="2018-05-26T14:4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触发</w:t>
        </w:r>
      </w:ins>
      <w:ins w:id="5640" w:author="wangyuxuan (A)" w:date="2018-05-26T14:4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成功回调，所有命令失败才触发失败回调</w:t>
        </w:r>
      </w:ins>
      <w:ins w:id="5641" w:author="wangyuxuan (A)" w:date="2018-05-26T14:49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5642" w:author="wangyuxuan (A)" w:date="2018-05-26T14:49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若为YES</w:t>
        </w:r>
      </w:ins>
      <w:ins w:id="5643" w:author="wangyuxuan (A)" w:date="2018-05-26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，只</w:t>
        </w:r>
      </w:ins>
      <w:ins w:id="5644" w:author="wangyuxuan (A)" w:date="2018-05-26T14:5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有</w:t>
        </w:r>
      </w:ins>
      <w:ins w:id="5645" w:author="wangyuxuan (A)" w:date="2018-05-26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所有命令</w:t>
        </w:r>
      </w:ins>
      <w:ins w:id="5646" w:author="wangyuxuan (A)" w:date="2018-05-26T14:5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下发成功后</w:t>
        </w:r>
      </w:ins>
      <w:ins w:id="5647" w:author="wangyuxuan (A)" w:date="2018-05-26T14:51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才</w:t>
        </w:r>
      </w:ins>
      <w:ins w:id="5648" w:author="wangyuxuan (A)" w:date="2018-05-26T14:5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触发</w:t>
        </w:r>
      </w:ins>
      <w:ins w:id="5649" w:author="wangyuxuan (A)" w:date="2018-05-26T14:5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成功回调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650" w:author="wangyuxuan (A)" w:date="2018-05-26T14:20:00Z"/>
          <w:rFonts w:ascii="Courier New" w:hAnsi="Courier New" w:eastAsia="Times New Roman" w:cs="Courier New"/>
          <w:color w:val="333333"/>
          <w:sz w:val="20"/>
          <w:szCs w:val="24"/>
        </w:rPr>
      </w:pPr>
      <w:ins w:id="5651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5652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5653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654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5655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656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5657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5658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5659" w:author="wangyuxuan (A)" w:date="2018-05-26T14:20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661" w:author="wangyuxuan (A)" w:date="2018-05-26T14:20:00Z"/>
          <w:rFonts w:ascii="Courier New" w:hAnsi="Courier New" w:eastAsia="Times New Roman" w:cs="Courier New"/>
          <w:color w:val="333333"/>
          <w:sz w:val="20"/>
          <w:szCs w:val="24"/>
          <w:rPrChange w:id="5662" w:author="wangyuxuan (A)" w:date="2018-05-26T14:47:00Z">
            <w:rPr>
              <w:ins w:id="5663" w:author="wangyuxuan (A)" w:date="2018-05-26T14:20:00Z"/>
            </w:rPr>
          </w:rPrChange>
        </w:rPr>
        <w:pPrChange w:id="5660" w:author="wangyuxuan (A)" w:date="2018-05-26T14:47:00Z">
          <w:pPr/>
        </w:pPrChange>
      </w:pPr>
      <w:ins w:id="5664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5665" w:author="wangyuxuan (A)" w:date="2018-05-26T14:20:00Z"/>
        </w:rPr>
      </w:pPr>
      <w:ins w:id="5666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5667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5668" w:author="wangyuxuan (A)" w:date="2018-05-26T14:20:00Z">
        <w:r>
          <w:rPr>
            <w:rFonts w:hint="eastAsia"/>
          </w:rPr>
          <w:t>中列举出需要设置的设备</w:t>
        </w:r>
      </w:ins>
      <w:ins w:id="5669" w:author="wangyuxuan (A)" w:date="2018-05-26T14:52:00Z">
        <w:r>
          <w:rPr>
            <w:color w:val="00B050"/>
            <w:rPrChange w:id="5670" w:author="wangyuxuan (A)" w:date="2018-05-26T14:52:00Z">
              <w:rPr/>
            </w:rPrChange>
          </w:rPr>
          <w:t>sid</w:t>
        </w:r>
      </w:ins>
      <w:ins w:id="5671" w:author="wangyuxuan (A)" w:date="2018-05-26T14:52:00Z">
        <w:r>
          <w:rPr>
            <w:rFonts w:hint="eastAsia"/>
            <w:color w:val="00B050"/>
            <w:rPrChange w:id="5672" w:author="wangyuxuan (A)" w:date="2018-05-26T14:52:00Z">
              <w:rPr>
                <w:rFonts w:hint="eastAsia"/>
              </w:rPr>
            </w:rPrChange>
          </w:rPr>
          <w:t>、</w:t>
        </w:r>
      </w:ins>
      <w:ins w:id="5673" w:author="wangyuxuan (A)" w:date="2018-05-26T14:20:00Z">
        <w:r>
          <w:rPr>
            <w:rFonts w:hint="eastAsia"/>
            <w:color w:val="00B050"/>
          </w:rPr>
          <w:t>characteristicName</w:t>
        </w:r>
      </w:ins>
      <w:ins w:id="5674" w:author="wangyuxuan (A)" w:date="2018-05-26T14:20:00Z">
        <w:r>
          <w:rPr>
            <w:rFonts w:hint="eastAsia"/>
          </w:rPr>
          <w:t>以及要设置的</w:t>
        </w:r>
      </w:ins>
      <w:ins w:id="5675" w:author="wangyuxuan (A)" w:date="2018-05-26T14:20:00Z">
        <w:r>
          <w:rPr>
            <w:rFonts w:hint="eastAsia"/>
            <w:color w:val="00B050"/>
          </w:rPr>
          <w:t>value</w:t>
        </w:r>
      </w:ins>
      <w:ins w:id="5676" w:author="wangyuxuan (A)" w:date="2018-05-26T14:52:00Z">
        <w:r>
          <w:rPr>
            <w:rFonts w:hint="eastAsia"/>
          </w:rPr>
          <w:t>，</w:t>
        </w:r>
      </w:ins>
      <w:ins w:id="5677" w:author="wangyuxuan (A)" w:date="2018-05-26T14:52:00Z">
        <w:r>
          <w:rPr/>
          <w:t>整个body为一个jsonArray</w:t>
        </w:r>
      </w:ins>
    </w:p>
    <w:p>
      <w:pPr>
        <w:pStyle w:val="51"/>
        <w:ind w:firstLine="643"/>
        <w:rPr>
          <w:ins w:id="5678" w:author="wangyuxuan (A)" w:date="2018-05-26T14:20:00Z"/>
          <w:b/>
          <w:color w:val="00B050"/>
        </w:rPr>
      </w:pPr>
      <w:ins w:id="5679" w:author="wangyuxuan (A)" w:date="2018-05-26T14:45:00Z">
        <w:r>
          <w:rPr>
            <w:b/>
            <w:color w:val="00B050"/>
          </w:rPr>
          <w:t>[</w:t>
        </w:r>
      </w:ins>
    </w:p>
    <w:p>
      <w:pPr>
        <w:pStyle w:val="51"/>
        <w:ind w:firstLine="883" w:firstLineChars="550"/>
        <w:rPr>
          <w:ins w:id="5680" w:author="wangyuxuan (A)" w:date="2018-05-26T14:20:00Z"/>
          <w:b/>
          <w:color w:val="00B050"/>
        </w:rPr>
      </w:pPr>
      <w:ins w:id="5681" w:author="wangyuxuan (A)" w:date="2018-05-26T14:46:00Z">
        <w:r>
          <w:rPr>
            <w:rFonts w:hint="eastAsia"/>
            <w:b/>
            <w:color w:val="00B050"/>
          </w:rPr>
          <w:t>{</w:t>
        </w:r>
      </w:ins>
      <w:ins w:id="5682" w:author="wangyuxuan (A)" w:date="2018-05-26T14:20:00Z">
        <w:r>
          <w:rPr>
            <w:b/>
            <w:color w:val="00B050"/>
          </w:rPr>
          <w:t>"</w:t>
        </w:r>
      </w:ins>
      <w:ins w:id="5683" w:author="wangyuxuan (A)" w:date="2018-05-26T14:20:00Z">
        <w:r>
          <w:rPr>
            <w:rFonts w:hint="eastAsia"/>
            <w:b/>
            <w:color w:val="00B050"/>
          </w:rPr>
          <w:t>sid1</w:t>
        </w:r>
      </w:ins>
      <w:ins w:id="5684" w:author="wangyuxuan (A)" w:date="2018-05-26T14:20:00Z">
        <w:r>
          <w:rPr>
            <w:b/>
            <w:color w:val="00B050"/>
          </w:rPr>
          <w:t>"</w:t>
        </w:r>
      </w:ins>
      <w:ins w:id="5685" w:author="wangyuxuan (A)" w:date="2018-05-26T14:20:00Z">
        <w:r>
          <w:rPr>
            <w:rFonts w:hint="eastAsia"/>
            <w:b/>
            <w:color w:val="00B050"/>
          </w:rPr>
          <w:t>:{</w:t>
        </w:r>
      </w:ins>
    </w:p>
    <w:p>
      <w:pPr>
        <w:pStyle w:val="51"/>
        <w:ind w:firstLine="643"/>
        <w:rPr>
          <w:ins w:id="5686" w:author="wangyuxuan (A)" w:date="2018-05-26T14:20:00Z"/>
          <w:b/>
          <w:color w:val="00B050"/>
        </w:rPr>
      </w:pPr>
      <w:ins w:id="5687" w:author="wangyuxuan (A)" w:date="2018-05-26T14:20:00Z">
        <w:r>
          <w:rPr>
            <w:rFonts w:hint="eastAsia"/>
            <w:b/>
            <w:color w:val="00B050"/>
          </w:rPr>
          <w:t xml:space="preserve">      "characteristicName1": "value1",</w:t>
        </w:r>
      </w:ins>
    </w:p>
    <w:p>
      <w:pPr>
        <w:pStyle w:val="51"/>
        <w:ind w:firstLine="643"/>
        <w:rPr>
          <w:ins w:id="5688" w:author="wangyuxuan (A)" w:date="2018-05-26T14:20:00Z"/>
          <w:b/>
          <w:color w:val="00B050"/>
        </w:rPr>
      </w:pPr>
      <w:ins w:id="5689" w:author="wangyuxuan (A)" w:date="2018-05-26T14:20:00Z">
        <w:r>
          <w:rPr>
            <w:rFonts w:hint="eastAsia"/>
            <w:b/>
            <w:color w:val="00B050"/>
          </w:rPr>
          <w:t xml:space="preserve">      "characteristicName2": "value2"</w:t>
        </w:r>
      </w:ins>
    </w:p>
    <w:p>
      <w:pPr>
        <w:pStyle w:val="51"/>
        <w:ind w:firstLine="883" w:firstLineChars="550"/>
        <w:rPr>
          <w:ins w:id="5690" w:author="wangyuxuan (A)" w:date="2018-05-26T14:20:00Z"/>
          <w:b/>
          <w:color w:val="00B050"/>
        </w:rPr>
      </w:pPr>
      <w:ins w:id="5691" w:author="wangyuxuan (A)" w:date="2018-05-26T14:20:00Z">
        <w:r>
          <w:rPr>
            <w:rFonts w:hint="eastAsia"/>
            <w:b/>
            <w:color w:val="00B050"/>
          </w:rPr>
          <w:t>}</w:t>
        </w:r>
      </w:ins>
      <w:ins w:id="5692" w:author="wangyuxuan (A)" w:date="2018-05-26T14:46:00Z">
        <w:r>
          <w:rPr>
            <w:b/>
            <w:color w:val="00B050"/>
          </w:rPr>
          <w:t>}</w:t>
        </w:r>
      </w:ins>
      <w:ins w:id="5693" w:author="wangyuxuan (A)" w:date="2018-05-26T14:20:00Z">
        <w:r>
          <w:rPr>
            <w:rFonts w:hint="eastAsia"/>
            <w:b/>
            <w:color w:val="00B050"/>
          </w:rPr>
          <w:t>,</w:t>
        </w:r>
      </w:ins>
    </w:p>
    <w:p>
      <w:pPr>
        <w:pStyle w:val="51"/>
        <w:ind w:firstLine="883" w:firstLineChars="550"/>
        <w:rPr>
          <w:ins w:id="5694" w:author="wangyuxuan (A)" w:date="2018-05-26T14:20:00Z"/>
          <w:b/>
          <w:color w:val="00B050"/>
        </w:rPr>
      </w:pPr>
      <w:ins w:id="5695" w:author="wangyuxuan (A)" w:date="2018-05-26T14:46:00Z">
        <w:r>
          <w:rPr>
            <w:b/>
            <w:color w:val="00B050"/>
          </w:rPr>
          <w:t>{</w:t>
        </w:r>
      </w:ins>
      <w:ins w:id="5696" w:author="wangyuxuan (A)" w:date="2018-05-26T14:20:00Z">
        <w:r>
          <w:rPr>
            <w:b/>
            <w:color w:val="00B050"/>
          </w:rPr>
          <w:t>"</w:t>
        </w:r>
      </w:ins>
      <w:ins w:id="5697" w:author="wangyuxuan (A)" w:date="2018-05-26T14:20:00Z">
        <w:r>
          <w:rPr>
            <w:rFonts w:hint="eastAsia"/>
            <w:b/>
            <w:color w:val="00B050"/>
          </w:rPr>
          <w:t>sid2</w:t>
        </w:r>
      </w:ins>
      <w:ins w:id="5698" w:author="wangyuxuan (A)" w:date="2018-05-26T14:20:00Z">
        <w:r>
          <w:rPr>
            <w:b/>
            <w:color w:val="00B050"/>
          </w:rPr>
          <w:t>"</w:t>
        </w:r>
      </w:ins>
      <w:ins w:id="5699" w:author="wangyuxuan (A)" w:date="2018-05-26T14:20:00Z">
        <w:r>
          <w:rPr>
            <w:rFonts w:hint="eastAsia"/>
            <w:b/>
            <w:color w:val="00B050"/>
          </w:rPr>
          <w:t>:{</w:t>
        </w:r>
      </w:ins>
    </w:p>
    <w:p>
      <w:pPr>
        <w:pStyle w:val="51"/>
        <w:ind w:firstLine="643"/>
        <w:rPr>
          <w:ins w:id="5700" w:author="wangyuxuan (A)" w:date="2018-05-26T14:20:00Z"/>
          <w:b/>
          <w:color w:val="00B050"/>
        </w:rPr>
      </w:pPr>
      <w:ins w:id="5701" w:author="wangyuxuan (A)" w:date="2018-05-26T14:20:00Z">
        <w:r>
          <w:rPr>
            <w:rFonts w:hint="eastAsia"/>
            <w:b/>
            <w:color w:val="00B050"/>
          </w:rPr>
          <w:t xml:space="preserve">      "characteristicName1": "value1",</w:t>
        </w:r>
      </w:ins>
    </w:p>
    <w:p>
      <w:pPr>
        <w:pStyle w:val="51"/>
        <w:ind w:firstLine="643"/>
        <w:rPr>
          <w:ins w:id="5702" w:author="wangyuxuan (A)" w:date="2018-05-26T14:20:00Z"/>
          <w:b/>
          <w:color w:val="00B050"/>
        </w:rPr>
      </w:pPr>
      <w:ins w:id="5703" w:author="wangyuxuan (A)" w:date="2018-05-26T14:20:00Z">
        <w:r>
          <w:rPr>
            <w:rFonts w:hint="eastAsia"/>
            <w:b/>
            <w:color w:val="00B050"/>
          </w:rPr>
          <w:t xml:space="preserve">      "characteristicName2": "value2"</w:t>
        </w:r>
      </w:ins>
    </w:p>
    <w:p>
      <w:pPr>
        <w:pStyle w:val="51"/>
        <w:ind w:firstLine="883" w:firstLineChars="550"/>
        <w:rPr>
          <w:ins w:id="5704" w:author="wangyuxuan (A)" w:date="2018-05-26T14:46:00Z"/>
          <w:b/>
          <w:color w:val="00B050"/>
        </w:rPr>
      </w:pPr>
      <w:ins w:id="5705" w:author="wangyuxuan (A)" w:date="2018-05-26T14:20:00Z">
        <w:r>
          <w:rPr>
            <w:rFonts w:hint="eastAsia"/>
            <w:b/>
            <w:color w:val="00B050"/>
          </w:rPr>
          <w:t>}</w:t>
        </w:r>
      </w:ins>
      <w:ins w:id="5706" w:author="wangyuxuan (A)" w:date="2018-05-26T14:46:00Z">
        <w:r>
          <w:rPr>
            <w:b/>
            <w:color w:val="00B050"/>
          </w:rPr>
          <w:t>},</w:t>
        </w:r>
      </w:ins>
    </w:p>
    <w:p>
      <w:pPr>
        <w:pStyle w:val="51"/>
        <w:ind w:firstLine="883" w:firstLineChars="550"/>
        <w:rPr>
          <w:ins w:id="5707" w:author="wangyuxuan (A)" w:date="2018-05-26T14:20:00Z"/>
          <w:b/>
          <w:color w:val="00B050"/>
        </w:rPr>
      </w:pPr>
      <w:ins w:id="5708" w:author="wangyuxuan (A)" w:date="2018-05-26T14:46:00Z">
        <w:r>
          <w:rPr>
            <w:b/>
            <w:color w:val="00B050"/>
          </w:rPr>
          <w:t>……</w:t>
        </w:r>
      </w:ins>
    </w:p>
    <w:p>
      <w:pPr>
        <w:pStyle w:val="51"/>
        <w:ind w:firstLine="643"/>
        <w:rPr>
          <w:ins w:id="5709" w:author="wangyuxuan (A)" w:date="2018-05-26T14:20:00Z"/>
          <w:b/>
          <w:color w:val="00B050"/>
        </w:rPr>
      </w:pPr>
      <w:ins w:id="5710" w:author="wangyuxuan (A)" w:date="2018-05-26T14:45:00Z">
        <w:r>
          <w:rPr>
            <w:b/>
            <w:color w:val="00B050"/>
          </w:rPr>
          <w:t>]</w:t>
        </w:r>
      </w:ins>
    </w:p>
    <w:p>
      <w:pPr>
        <w:rPr>
          <w:ins w:id="5711" w:author="wangyuxuan (A)" w:date="2018-05-26T14:20:00Z"/>
        </w:rPr>
      </w:pPr>
      <w:ins w:id="5712" w:author="wangyuxuan (A)" w:date="2018-05-26T14:20:00Z">
        <w:r>
          <w:rPr/>
          <w:t>B</w:t>
        </w:r>
      </w:ins>
      <w:ins w:id="5713" w:author="wangyuxuan (A)" w:date="2018-05-26T14:20:00Z">
        <w:r>
          <w:rPr>
            <w:rFonts w:hint="eastAsia"/>
          </w:rPr>
          <w:t>ody不能为空，否则将失败。</w:t>
        </w:r>
      </w:ins>
    </w:p>
    <w:p>
      <w:pPr>
        <w:pStyle w:val="4"/>
        <w:rPr>
          <w:ins w:id="5714" w:author="wangyuxuan (A)" w:date="2018-05-26T14:20:00Z"/>
        </w:rPr>
      </w:pPr>
      <w:ins w:id="5715" w:author="wangyuxuan (A)" w:date="2018-05-26T14:20:00Z">
        <w:r>
          <w:rPr>
            <w:rFonts w:hint="eastAsia"/>
          </w:rPr>
          <w:t>【回应】：</w:t>
        </w:r>
      </w:ins>
    </w:p>
    <w:p>
      <w:pPr>
        <w:pStyle w:val="4"/>
        <w:rPr>
          <w:ins w:id="5716" w:author="wangyuxuan (A)" w:date="2018-05-26T14:20:00Z"/>
          <w:rFonts w:ascii="Courier New" w:hAnsi="Courier New" w:cs="Courier New" w:eastAsiaTheme="minorEastAsia"/>
          <w:color w:val="333333"/>
          <w:sz w:val="20"/>
          <w:szCs w:val="24"/>
        </w:rPr>
      </w:pPr>
      <w:ins w:id="5717" w:author="wangyuxuan (A)" w:date="2018-05-26T14:20:00Z">
        <w:r>
          <w:rPr>
            <w:rFonts w:hint="eastAsia"/>
          </w:rPr>
          <w:t>当调用成功时，JSSDK将调用</w:t>
        </w:r>
      </w:ins>
      <w:ins w:id="5718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5719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5720" w:author="wangyuxuan (A)" w:date="2018-05-26T14:20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5721" w:author="wangyuxuan (A)" w:date="2018-05-26T14:20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5722" w:author="wangyuxuan (A)" w:date="2018-05-26T14:20:00Z"/>
          <w:b/>
          <w:color w:val="00B050"/>
        </w:rPr>
      </w:pPr>
      <w:ins w:id="5723" w:author="wangyuxuan (A)" w:date="2018-05-26T14:20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724" w:author="wangyuxuan (A)" w:date="2018-05-26T14:20:00Z"/>
          <w:b/>
          <w:color w:val="00B050"/>
        </w:rPr>
      </w:pPr>
      <w:ins w:id="5725" w:author="wangyuxuan (A)" w:date="2018-05-26T14:20:00Z">
        <w:r>
          <w:rPr>
            <w:rFonts w:hint="eastAsia"/>
            <w:b/>
            <w:color w:val="00B050"/>
          </w:rPr>
          <w:t xml:space="preserve">  </w:t>
        </w:r>
      </w:ins>
      <w:ins w:id="5726" w:author="wangyuxuan (A)" w:date="2018-05-26T14:20:00Z">
        <w:r>
          <w:rPr>
            <w:b/>
            <w:color w:val="00B050"/>
          </w:rPr>
          <w:t xml:space="preserve">"errcode": </w:t>
        </w:r>
      </w:ins>
      <w:ins w:id="5727" w:author="wangyuxuan (A)" w:date="2018-05-26T14:20:00Z">
        <w:r>
          <w:rPr>
            <w:rFonts w:hint="eastAsia"/>
            <w:b/>
            <w:color w:val="00B050"/>
          </w:rPr>
          <w:t>0</w:t>
        </w:r>
      </w:ins>
    </w:p>
    <w:p>
      <w:pPr>
        <w:pStyle w:val="51"/>
        <w:ind w:firstLine="643"/>
        <w:rPr>
          <w:ins w:id="5728" w:author="wangyuxuan (A)" w:date="2018-05-26T14:20:00Z"/>
          <w:b/>
          <w:color w:val="00B050"/>
        </w:rPr>
      </w:pPr>
      <w:ins w:id="5729" w:author="wangyuxuan (A)" w:date="2018-05-26T14:20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730" w:author="wangyuxuan (A)" w:date="2018-05-26T14:20:00Z"/>
        </w:rPr>
      </w:pPr>
      <w:ins w:id="5731" w:author="wangyuxuan (A)" w:date="2018-05-26T14:20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5732" w:author="wangyuxuan (A)" w:date="2018-05-26T14:20:00Z"/>
          <w:b/>
          <w:color w:val="00B050"/>
        </w:rPr>
      </w:pPr>
      <w:ins w:id="5733" w:author="wangyuxuan (A)" w:date="2018-05-26T14:20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734" w:author="wangyuxuan (A)" w:date="2018-05-26T14:20:00Z"/>
          <w:b/>
          <w:color w:val="00B050"/>
        </w:rPr>
      </w:pPr>
      <w:ins w:id="5735" w:author="wangyuxuan (A)" w:date="2018-05-26T14:20:00Z">
        <w:r>
          <w:rPr>
            <w:rFonts w:hint="eastAsia"/>
            <w:b/>
            <w:color w:val="00B050"/>
          </w:rPr>
          <w:t xml:space="preserve">  </w:t>
        </w:r>
      </w:ins>
      <w:ins w:id="5736" w:author="wangyuxuan (A)" w:date="2018-05-26T14:20:00Z">
        <w:r>
          <w:rPr>
            <w:b/>
            <w:color w:val="00B050"/>
          </w:rPr>
          <w:t xml:space="preserve">"errcode": </w:t>
        </w:r>
      </w:ins>
      <w:ins w:id="5737" w:author="wangyuxuan (A)" w:date="2018-05-26T14:20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5738" w:author="wangyuxuan (A)" w:date="2018-05-26T14:20:00Z"/>
          <w:b/>
          <w:color w:val="00B050"/>
        </w:rPr>
      </w:pPr>
      <w:ins w:id="5739" w:author="wangyuxuan (A)" w:date="2018-05-26T14:20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740" w:author="wangyuxuan (A)" w:date="2018-05-26T14:20:00Z"/>
        </w:rPr>
      </w:pPr>
      <w:ins w:id="5741" w:author="wangyuxuan (A)" w:date="2018-05-26T14:20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5742" w:author="wangyuxuan (A)" w:date="2018-05-26T14:20:00Z"/>
        </w:rPr>
      </w:pPr>
      <w:ins w:id="5743" w:author="wangyuxuan (A)" w:date="2018-05-26T14:20:00Z">
        <w:r>
          <w:rPr>
            <w:rFonts w:hint="eastAsia"/>
          </w:rPr>
          <w:t>如果数据校验失败，返回</w:t>
        </w:r>
      </w:ins>
      <w:ins w:id="5744" w:author="wangyuxuan (A)" w:date="2018-05-26T14:20:00Z">
        <w:r>
          <w:rPr/>
          <w:fldChar w:fldCharType="begin"/>
        </w:r>
      </w:ins>
      <w:ins w:id="5745" w:author="wangyuxuan (A)" w:date="2018-05-26T14:20:00Z">
        <w:r>
          <w:rPr/>
          <w:instrText xml:space="preserve"> HYPERLINK \l "_异常错误码描述_2" </w:instrText>
        </w:r>
      </w:ins>
      <w:ins w:id="5746" w:author="wangyuxuan (A)" w:date="2018-05-26T14:20:00Z">
        <w:r>
          <w:rPr/>
          <w:fldChar w:fldCharType="separate"/>
        </w:r>
      </w:ins>
      <w:ins w:id="5747" w:author="wangyuxuan (A)" w:date="2018-05-26T14:20:00Z">
        <w:r>
          <w:rPr>
            <w:rStyle w:val="26"/>
            <w:rFonts w:hint="eastAsia"/>
          </w:rPr>
          <w:t>HILINK_VALIDATE_ERR</w:t>
        </w:r>
      </w:ins>
      <w:ins w:id="5748" w:author="wangyuxuan (A)" w:date="2018-05-26T14:20:00Z">
        <w:r>
          <w:rPr>
            <w:rStyle w:val="26"/>
          </w:rPr>
          <w:fldChar w:fldCharType="end"/>
        </w:r>
      </w:ins>
      <w:ins w:id="5749" w:author="wangyuxuan (A)" w:date="2018-05-26T14:20:00Z">
        <w:r>
          <w:rPr>
            <w:rFonts w:hint="eastAsia"/>
          </w:rPr>
          <w:t>；</w:t>
        </w:r>
      </w:ins>
    </w:p>
    <w:p>
      <w:pPr>
        <w:pStyle w:val="4"/>
        <w:rPr>
          <w:ins w:id="5750" w:author="wangyuxuan (A)" w:date="2018-05-26T14:20:00Z"/>
        </w:rPr>
      </w:pPr>
      <w:ins w:id="5751" w:author="wangyuxuan (A)" w:date="2018-05-26T14:20:00Z">
        <w:r>
          <w:rPr>
            <w:rFonts w:hint="eastAsia"/>
          </w:rPr>
          <w:t>如果设备不在线，返回</w:t>
        </w:r>
      </w:ins>
      <w:ins w:id="5752" w:author="wangyuxuan (A)" w:date="2018-05-26T14:20:00Z">
        <w:r>
          <w:rPr/>
          <w:fldChar w:fldCharType="begin"/>
        </w:r>
      </w:ins>
      <w:ins w:id="5753" w:author="wangyuxuan (A)" w:date="2018-05-26T14:20:00Z">
        <w:r>
          <w:rPr/>
          <w:instrText xml:space="preserve"> HYPERLINK \l "_异常错误码描述_2" </w:instrText>
        </w:r>
      </w:ins>
      <w:ins w:id="5754" w:author="wangyuxuan (A)" w:date="2018-05-26T14:20:00Z">
        <w:r>
          <w:rPr/>
          <w:fldChar w:fldCharType="separate"/>
        </w:r>
      </w:ins>
      <w:ins w:id="5755" w:author="wangyuxuan (A)" w:date="2018-05-26T14:20:00Z">
        <w:r>
          <w:rPr>
            <w:rStyle w:val="26"/>
            <w:rFonts w:hint="eastAsia"/>
          </w:rPr>
          <w:t>HILINK_DEV_OFFLINE</w:t>
        </w:r>
      </w:ins>
      <w:ins w:id="5756" w:author="wangyuxuan (A)" w:date="2018-05-26T14:20:00Z">
        <w:r>
          <w:rPr>
            <w:rStyle w:val="26"/>
          </w:rPr>
          <w:fldChar w:fldCharType="end"/>
        </w:r>
      </w:ins>
      <w:ins w:id="5757" w:author="wangyuxuan (A)" w:date="2018-05-26T14:20:00Z">
        <w:r>
          <w:rPr>
            <w:rFonts w:hint="eastAsia"/>
          </w:rPr>
          <w:t>；</w:t>
        </w:r>
      </w:ins>
    </w:p>
    <w:p>
      <w:pPr>
        <w:pStyle w:val="4"/>
        <w:rPr>
          <w:ins w:id="5758" w:author="wangyuxuan (A)" w:date="2018-05-26T14:20:00Z"/>
        </w:rPr>
      </w:pPr>
      <w:ins w:id="5759" w:author="wangyuxuan (A)" w:date="2018-05-26T14:20:00Z">
        <w:r>
          <w:rPr>
            <w:rFonts w:hint="eastAsia"/>
          </w:rPr>
          <w:t>如果设备响应超时，返回</w:t>
        </w:r>
      </w:ins>
      <w:ins w:id="5760" w:author="wangyuxuan (A)" w:date="2018-05-26T14:20:00Z">
        <w:r>
          <w:rPr/>
          <w:fldChar w:fldCharType="begin"/>
        </w:r>
      </w:ins>
      <w:ins w:id="5761" w:author="wangyuxuan (A)" w:date="2018-05-26T14:20:00Z">
        <w:r>
          <w:rPr/>
          <w:instrText xml:space="preserve"> HYPERLINK \l "_异常错误码描述_2" </w:instrText>
        </w:r>
      </w:ins>
      <w:ins w:id="5762" w:author="wangyuxuan (A)" w:date="2018-05-26T14:20:00Z">
        <w:r>
          <w:rPr/>
          <w:fldChar w:fldCharType="separate"/>
        </w:r>
      </w:ins>
      <w:ins w:id="5763" w:author="wangyuxuan (A)" w:date="2018-05-26T14:20:00Z">
        <w:r>
          <w:rPr>
            <w:rStyle w:val="26"/>
            <w:rFonts w:hint="eastAsia"/>
          </w:rPr>
          <w:t>HILINK_DEV_TIMEOUT</w:t>
        </w:r>
      </w:ins>
      <w:ins w:id="5764" w:author="wangyuxuan (A)" w:date="2018-05-26T14:20:00Z">
        <w:r>
          <w:rPr>
            <w:rStyle w:val="26"/>
          </w:rPr>
          <w:fldChar w:fldCharType="end"/>
        </w:r>
      </w:ins>
      <w:ins w:id="5765" w:author="wangyuxuan (A)" w:date="2018-05-26T14:20:00Z">
        <w:r>
          <w:rPr>
            <w:rFonts w:hint="eastAsia"/>
          </w:rPr>
          <w:t>。</w:t>
        </w:r>
      </w:ins>
    </w:p>
    <w:p>
      <w:pPr>
        <w:pStyle w:val="4"/>
        <w:rPr>
          <w:ins w:id="5767" w:author="wangyuxuan (A)" w:date="2018-05-26T14:54:00Z"/>
        </w:rPr>
        <w:pPrChange w:id="5766" w:author="zhoujiaying (C)" w:date="2018-04-18T09:37:00Z">
          <w:pPr/>
        </w:pPrChange>
      </w:pPr>
    </w:p>
    <w:p>
      <w:pPr>
        <w:pStyle w:val="5"/>
        <w:rPr>
          <w:ins w:id="5768" w:author="wangyuxuan (A)" w:date="2018-05-26T14:54:00Z"/>
        </w:rPr>
      </w:pPr>
      <w:ins w:id="5769" w:author="wangyuxuan (A)" w:date="2018-05-26T15:14:00Z">
        <w:r>
          <w:rPr>
            <w:rFonts w:hint="eastAsia"/>
          </w:rPr>
          <w:t>显示UI</w:t>
        </w:r>
      </w:ins>
      <w:ins w:id="5770" w:author="wangyuxuan (A)" w:date="2018-05-26T15:14:00Z">
        <w:r>
          <w:rPr/>
          <w:t>+特殊</w:t>
        </w:r>
      </w:ins>
      <w:ins w:id="5771" w:author="wangyuxuan (A)" w:date="2018-05-26T15:14:00Z">
        <w:r>
          <w:rPr>
            <w:rFonts w:hint="eastAsia"/>
          </w:rPr>
          <w:t>样式</w:t>
        </w:r>
      </w:ins>
      <w:ins w:id="5772" w:author="wangyuxuan (A)" w:date="2018-05-26T15:14:00Z">
        <w:r>
          <w:rPr/>
          <w:t>的导航栏</w:t>
        </w:r>
      </w:ins>
    </w:p>
    <w:p>
      <w:pPr>
        <w:pStyle w:val="4"/>
        <w:rPr>
          <w:ins w:id="5773" w:author="wangyuxuan (A)" w:date="2018-05-26T15:14:00Z"/>
        </w:rPr>
      </w:pPr>
      <w:ins w:id="5774" w:author="wangyuxuan (A)" w:date="2018-05-26T14:54:00Z">
        <w:r>
          <w:rPr>
            <w:rFonts w:hint="eastAsia"/>
          </w:rPr>
          <w:t>当需要</w:t>
        </w:r>
      </w:ins>
      <w:ins w:id="5775" w:author="wangyuxuan (A)" w:date="2018-05-26T15:14:00Z">
        <w:r>
          <w:rPr>
            <w:rFonts w:hint="eastAsia"/>
          </w:rPr>
          <w:t>显示</w:t>
        </w:r>
      </w:ins>
      <w:ins w:id="5776" w:author="wangyuxuan (A)" w:date="2018-05-26T15:14:00Z">
        <w:r>
          <w:rPr/>
          <w:t>UI</w:t>
        </w:r>
      </w:ins>
      <w:ins w:id="5777" w:author="wangyuxuan (A)" w:date="2018-05-26T15:15:00Z">
        <w:r>
          <w:rPr/>
          <w:t>+特殊样式的导航栏</w:t>
        </w:r>
      </w:ins>
      <w:ins w:id="5778" w:author="wangyuxuan (A)" w:date="2018-05-26T14:54:00Z">
        <w:r>
          <w:rPr>
            <w:rFonts w:hint="eastAsia"/>
          </w:rPr>
          <w:t>时，</w:t>
        </w:r>
      </w:ins>
    </w:p>
    <w:p>
      <w:pPr>
        <w:pStyle w:val="4"/>
        <w:rPr>
          <w:ins w:id="5779" w:author="wangyuxuan (A)" w:date="2018-05-26T15:14:00Z"/>
        </w:rPr>
      </w:pPr>
      <w:ins w:id="5780" w:author="wangyuxuan (A)" w:date="2018-05-26T15:14:00Z">
        <w:r>
          <w:rPr/>
          <w:drawing>
            <wp:inline distT="0" distB="0" distL="0" distR="0">
              <wp:extent cx="5274310" cy="821690"/>
              <wp:effectExtent l="0" t="0" r="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8216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4"/>
        <w:rPr>
          <w:ins w:id="5782" w:author="wangyuxuan (A)" w:date="2018-05-26T14:54:00Z"/>
        </w:rPr>
      </w:pPr>
      <w:ins w:id="5783" w:author="wangyuxuan (A)" w:date="2018-05-26T14:54:00Z">
        <w:r>
          <w:rPr>
            <w:rFonts w:hint="eastAsia"/>
          </w:rPr>
          <w:t>WEB中</w:t>
        </w:r>
      </w:ins>
      <w:ins w:id="5784" w:author="wangyuxuan (A)" w:date="2018-05-26T14:54:00Z">
        <w:r>
          <w:rPr/>
          <w:t>调用</w:t>
        </w:r>
      </w:ins>
      <w:ins w:id="5785" w:author="wangyuxuan (A)" w:date="2018-05-26T14:54:00Z">
        <w:r>
          <w:rPr>
            <w:rFonts w:hint="eastAsia"/>
          </w:rPr>
          <w:t>js</w:t>
        </w:r>
      </w:ins>
      <w:ins w:id="5786" w:author="wangyuxuan (A)" w:date="2018-05-26T14:54:00Z">
        <w:r>
          <w:rPr/>
          <w:t>方法如下</w:t>
        </w:r>
      </w:ins>
      <w:ins w:id="5787" w:author="wangyuxuan (A)" w:date="2018-05-26T14:54:00Z">
        <w:r>
          <w:rPr>
            <w:rFonts w:hint="eastAsia"/>
          </w:rPr>
          <w:t>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788" w:author="wangyuxuan (A)" w:date="2018-05-26T14:54:00Z"/>
          <w:rFonts w:ascii="Courier New" w:hAnsi="Courier New" w:cs="Courier New" w:eastAsiaTheme="minorEastAsia"/>
          <w:color w:val="333333"/>
          <w:sz w:val="20"/>
          <w:szCs w:val="24"/>
        </w:rPr>
      </w:pPr>
      <w:ins w:id="5789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</w:t>
        </w:r>
      </w:ins>
      <w:ins w:id="5790" w:author="wangyuxuan (A)" w:date="2018-05-26T14:54:00Z">
        <w:r>
          <w:rPr/>
          <w:t xml:space="preserve"> </w:t>
        </w:r>
      </w:ins>
      <w:ins w:id="5791" w:author="wangyuxuan (A)" w:date="2018-05-26T14:56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showUIplusAppBar</w:t>
        </w:r>
      </w:ins>
      <w:ins w:id="5792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793" w:author="wangyuxuan (A)" w:date="2018-05-26T14:54:00Z"/>
          <w:rFonts w:ascii="Courier New" w:hAnsi="Courier New" w:cs="Courier New" w:eastAsiaTheme="minorEastAsia"/>
          <w:color w:val="333333"/>
          <w:sz w:val="20"/>
          <w:szCs w:val="24"/>
        </w:rPr>
      </w:pPr>
      <w:ins w:id="5794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795" w:author="wangyuxuan (A)" w:date="2018-05-26T14:57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url</w:t>
        </w:r>
      </w:ins>
      <w:ins w:id="5796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5797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798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799" w:author="wangyuxuan (A)" w:date="2018-05-26T14:58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url</w:t>
        </w:r>
      </w:ins>
      <w:ins w:id="5800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,</w:t>
        </w:r>
      </w:ins>
      <w:ins w:id="5801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string,</w:t>
        </w:r>
      </w:ins>
      <w:ins w:id="5802" w:author="wangyuxuan (A)" w:date="2018-05-26T14:5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 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804" w:author="wangyuxuan (A)" w:date="2018-05-26T14:54:00Z"/>
          <w:rFonts w:ascii="Courier New" w:hAnsi="Courier New" w:cs="Courier New" w:eastAsiaTheme="minorEastAsia"/>
          <w:color w:val="333333"/>
          <w:sz w:val="16"/>
          <w:szCs w:val="24"/>
        </w:rPr>
        <w:pPrChange w:id="5803" w:author="wangyuxuan (A)" w:date="2018-05-26T14:57:00Z">
          <w:pPr>
            <w:widowControl/>
            <w:pBdr>
              <w:top w:val="single" w:color="CCCCCC" w:sz="6" w:space="4"/>
              <w:left w:val="single" w:color="CCCCCC" w:sz="6" w:space="8"/>
              <w:bottom w:val="single" w:color="CCCCCC" w:sz="6" w:space="4"/>
              <w:right w:val="single" w:color="CCCCCC" w:sz="6" w:space="8"/>
            </w:pBdr>
            <w:shd w:val="clear" w:color="auto" w:fill="F8F8F8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napToGrid w:val="0"/>
            <w:spacing w:after="0" w:line="200" w:lineRule="atLeast"/>
            <w:ind w:left="147" w:firstLine="480"/>
          </w:pPr>
        </w:pPrChange>
      </w:pPr>
      <w:ins w:id="5805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806" w:author="wangyuxuan (A)" w:date="2018-05-26T14:57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buttonClickCallback</w:t>
        </w:r>
      </w:ins>
      <w:ins w:id="5807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",//</w:t>
        </w:r>
      </w:ins>
      <w:ins w:id="5808" w:author="wangyuxuan (A)" w:date="2018-05-26T14:57:00Z">
        <w:r>
          <w:rPr/>
          <w:t xml:space="preserve"> </w:t>
        </w:r>
      </w:ins>
      <w:ins w:id="5809" w:author="wangyuxuan (A)" w:date="2018-05-26T14:57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buttonClickCallback</w:t>
        </w:r>
      </w:ins>
      <w:ins w:id="5810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 xml:space="preserve">,string, </w:t>
        </w:r>
      </w:ins>
      <w:ins w:id="5811" w:author="wangyuxuan (A)" w:date="2018-05-26T14:58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812" w:author="wangyuxuan (A)" w:date="2018-05-26T14:54:00Z"/>
          <w:rFonts w:ascii="Courier New" w:hAnsi="Courier New" w:eastAsia="Times New Roman" w:cs="Courier New"/>
          <w:color w:val="333333"/>
          <w:sz w:val="20"/>
          <w:szCs w:val="24"/>
        </w:rPr>
      </w:pPr>
      <w:ins w:id="5813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5814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5815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816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5817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818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5819" w:author="wangyuxuan (A)" w:date="2018-05-26T14:5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5820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5821" w:author="wangyuxuan (A)" w:date="2018-05-26T14:54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823" w:author="wangyuxuan (A)" w:date="2018-05-26T15:12:00Z"/>
          <w:rFonts w:ascii="Courier New" w:hAnsi="Courier New" w:cs="Courier New" w:eastAsiaTheme="minorEastAsia"/>
          <w:color w:val="333333"/>
          <w:sz w:val="20"/>
          <w:szCs w:val="24"/>
        </w:rPr>
        <w:pPrChange w:id="5822" w:author="wangyuxuan (A)" w:date="2018-05-26T15:15:00Z">
          <w:pPr/>
        </w:pPrChange>
      </w:pPr>
      <w:ins w:id="5824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ind w:firstLine="400" w:firstLineChars="200"/>
        <w:rPr>
          <w:ins w:id="5826" w:author="wangyuxuan (A)" w:date="2018-05-26T14:54:00Z"/>
        </w:rPr>
        <w:pPrChange w:id="5825" w:author="wangyuxuan (A)" w:date="2018-05-26T15:20:00Z">
          <w:pPr/>
        </w:pPrChange>
      </w:pPr>
      <w:ins w:id="5827" w:author="wangyuxuan (A)" w:date="2018-05-26T15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url</w:t>
        </w:r>
      </w:ins>
      <w:ins w:id="5828" w:author="wangyuxuan (A)" w:date="2018-05-26T14:54:00Z">
        <w:r>
          <w:rPr>
            <w:rFonts w:hint="eastAsia"/>
          </w:rPr>
          <w:t>中列举出</w:t>
        </w:r>
      </w:ins>
      <w:ins w:id="5829" w:author="wangyuxuan (A)" w:date="2018-05-26T15:15:00Z">
        <w:r>
          <w:rPr>
            <w:rFonts w:hint="eastAsia"/>
          </w:rPr>
          <w:t>需要</w:t>
        </w:r>
      </w:ins>
      <w:ins w:id="5830" w:author="wangyuxuan (A)" w:date="2018-05-26T15:15:00Z">
        <w:r>
          <w:rPr/>
          <w:t>显示</w:t>
        </w:r>
      </w:ins>
      <w:ins w:id="5831" w:author="wangyuxuan (A)" w:date="2018-05-26T15:16:00Z">
        <w:r>
          <w:rPr>
            <w:rFonts w:hint="eastAsia"/>
          </w:rPr>
          <w:t>在</w:t>
        </w:r>
      </w:ins>
      <w:ins w:id="5832" w:author="wangyuxuan (A)" w:date="2018-05-26T15:16:00Z">
        <w:r>
          <w:rPr/>
          <w:t>更多按钮左边的</w:t>
        </w:r>
      </w:ins>
      <w:ins w:id="5833" w:author="wangyuxuan (A)" w:date="2018-05-26T15:21:00Z">
        <w:r>
          <w:rPr>
            <w:rFonts w:hint="eastAsia"/>
          </w:rPr>
          <w:t>按钮</w:t>
        </w:r>
      </w:ins>
      <w:ins w:id="5834" w:author="wangyuxuan (A)" w:date="2018-05-26T15:16:00Z">
        <w:r>
          <w:rPr/>
          <w:t>图标</w:t>
        </w:r>
      </w:ins>
      <w:ins w:id="5835" w:author="wangyuxuan (A)" w:date="2018-05-26T15:17:00Z">
        <w:r>
          <w:rPr>
            <w:rFonts w:hint="eastAsia"/>
          </w:rPr>
          <w:t>下载</w:t>
        </w:r>
      </w:ins>
      <w:ins w:id="5836" w:author="wangyuxuan (A)" w:date="2018-05-26T15:17:00Z">
        <w:r>
          <w:rPr/>
          <w:t>相对路径</w:t>
        </w:r>
      </w:ins>
      <w:ins w:id="5837" w:author="wangyuxuan (A)" w:date="2018-05-26T15:17:00Z">
        <w:r>
          <w:rPr>
            <w:rFonts w:hint="eastAsia"/>
          </w:rPr>
          <w:t>（相对</w:t>
        </w:r>
      </w:ins>
      <w:ins w:id="5838" w:author="wangyuxuan (A)" w:date="2018-05-26T15:17:00Z">
        <w:r>
          <w:rPr/>
          <w:t>于本设备</w:t>
        </w:r>
      </w:ins>
      <w:ins w:id="5839" w:author="wangyuxuan (A)" w:date="2018-05-26T15:18:00Z">
        <w:r>
          <w:rPr>
            <w:rFonts w:hint="eastAsia"/>
          </w:rPr>
          <w:t>h5_001文件</w:t>
        </w:r>
      </w:ins>
      <w:ins w:id="5840" w:author="wangyuxuan (A)" w:date="2018-05-26T15:18:00Z">
        <w:r>
          <w:rPr/>
          <w:t>夹</w:t>
        </w:r>
      </w:ins>
      <w:ins w:id="5841" w:author="wangyuxuan (A)" w:date="2018-05-26T15:18:00Z">
        <w:r>
          <w:rPr>
            <w:rFonts w:hint="eastAsia"/>
          </w:rPr>
          <w:t>路径</w:t>
        </w:r>
      </w:ins>
      <w:ins w:id="5842" w:author="wangyuxuan (A)" w:date="2018-05-26T15:17:00Z">
        <w:r>
          <w:rPr/>
          <w:t>），</w:t>
        </w:r>
      </w:ins>
      <w:ins w:id="5843" w:author="wangyuxuan (A)" w:date="2018-05-26T15:17:00Z">
        <w:r>
          <w:rPr>
            <w:rFonts w:hint="eastAsia"/>
          </w:rPr>
          <w:t>可以传0</w:t>
        </w:r>
      </w:ins>
      <w:ins w:id="5844" w:author="wangyuxuan (A)" w:date="2018-05-26T15:17:00Z">
        <w:r>
          <w:rPr/>
          <w:t>-2</w:t>
        </w:r>
      </w:ins>
      <w:ins w:id="5845" w:author="wangyuxuan (A)" w:date="2018-05-26T15:17:00Z">
        <w:r>
          <w:rPr>
            <w:rFonts w:hint="eastAsia"/>
          </w:rPr>
          <w:t>个</w:t>
        </w:r>
      </w:ins>
      <w:ins w:id="5846" w:author="wangyuxuan (A)" w:date="2018-05-26T15:17:00Z">
        <w:r>
          <w:rPr/>
          <w:t>，APP会从右往左</w:t>
        </w:r>
      </w:ins>
      <w:ins w:id="5847" w:author="wangyuxuan (A)" w:date="2018-05-26T15:17:00Z">
        <w:r>
          <w:rPr>
            <w:rFonts w:hint="eastAsia"/>
          </w:rPr>
          <w:t>排布</w:t>
        </w:r>
      </w:ins>
      <w:ins w:id="5848" w:author="wangyuxuan (A)" w:date="2018-05-26T15:20:00Z">
        <w:r>
          <w:rPr>
            <w:rFonts w:hint="eastAsia"/>
          </w:rPr>
          <w:t>。</w:t>
        </w:r>
      </w:ins>
      <w:ins w:id="5849" w:author="wangyuxuan (A)" w:date="2018-05-26T15:20:00Z">
        <w:r>
          <w:rPr/>
          <w:t>url</w:t>
        </w:r>
      </w:ins>
      <w:ins w:id="5850" w:author="wangyuxuan (A)" w:date="2018-05-26T15:20:00Z">
        <w:r>
          <w:rPr>
            <w:rFonts w:hint="eastAsia"/>
          </w:rPr>
          <w:t>格式</w:t>
        </w:r>
      </w:ins>
      <w:ins w:id="5851" w:author="wangyuxuan (A)" w:date="2018-05-26T15:20:00Z">
        <w:r>
          <w:rPr/>
          <w:t>如下：</w:t>
        </w:r>
      </w:ins>
    </w:p>
    <w:p>
      <w:pPr>
        <w:pStyle w:val="51"/>
        <w:ind w:firstLine="643"/>
        <w:rPr>
          <w:ins w:id="5852" w:author="wangyuxuan (A)" w:date="2018-05-26T14:54:00Z"/>
          <w:b/>
          <w:color w:val="00B050"/>
        </w:rPr>
      </w:pPr>
      <w:ins w:id="5853" w:author="wangyuxuan (A)" w:date="2018-05-26T15:13:00Z">
        <w:r>
          <w:rPr>
            <w:rFonts w:hint="eastAsia"/>
            <w:b/>
            <w:color w:val="00B050"/>
          </w:rPr>
          <w:t>{</w:t>
        </w:r>
      </w:ins>
      <w:ins w:id="5854" w:author="wangyuxuan (A)" w:date="2018-05-26T15:13:00Z">
        <w:r>
          <w:rPr>
            <w:rFonts w:hint="eastAsia"/>
            <w:b/>
            <w:color w:val="00B050"/>
          </w:rPr>
          <w:br w:type="textWrapping"/>
        </w:r>
      </w:ins>
      <w:ins w:id="5855" w:author="wangyuxuan (A)" w:date="2018-05-26T15:13:00Z">
        <w:r>
          <w:rPr>
            <w:rFonts w:hint="eastAsia"/>
            <w:b/>
            <w:color w:val="00B050"/>
          </w:rPr>
          <w:t>          "url": "/sdk/themes/default/images/airpurify/pm25.png",</w:t>
        </w:r>
      </w:ins>
      <w:ins w:id="5856" w:author="wangyuxuan (A)" w:date="2018-05-26T15:13:00Z">
        <w:r>
          <w:rPr>
            <w:rFonts w:hint="eastAsia"/>
            <w:b/>
            <w:color w:val="00B050"/>
          </w:rPr>
          <w:br w:type="textWrapping"/>
        </w:r>
      </w:ins>
      <w:ins w:id="5857" w:author="wangyuxuan (A)" w:date="2018-05-26T15:13:00Z">
        <w:r>
          <w:rPr>
            <w:rFonts w:hint="eastAsia"/>
            <w:b/>
            <w:color w:val="00B050"/>
          </w:rPr>
          <w:t>          "url2": "/sdk/themes/default/images/airpurify/pm25.png"</w:t>
        </w:r>
      </w:ins>
      <w:ins w:id="5858" w:author="wangyuxuan (A)" w:date="2018-05-26T15:13:00Z">
        <w:r>
          <w:rPr>
            <w:rFonts w:hint="eastAsia"/>
            <w:b/>
            <w:color w:val="00B050"/>
          </w:rPr>
          <w:br w:type="textWrapping"/>
        </w:r>
      </w:ins>
      <w:ins w:id="5859" w:author="wangyuxuan (A)" w:date="2018-05-26T15:13:00Z">
        <w:r>
          <w:rPr>
            <w:rFonts w:hint="eastAsia"/>
            <w:b/>
            <w:color w:val="00B050"/>
          </w:rPr>
          <w:t>       }</w:t>
        </w:r>
      </w:ins>
    </w:p>
    <w:p>
      <w:pPr>
        <w:rPr>
          <w:ins w:id="5860" w:author="wangyuxuan (A)" w:date="2018-05-26T15:15:00Z"/>
        </w:rPr>
      </w:pPr>
      <w:ins w:id="5861" w:author="wangyuxuan (A)" w:date="2018-05-26T15:19:00Z">
        <w:r>
          <w:rPr/>
          <w:t>url</w:t>
        </w:r>
      </w:ins>
      <w:ins w:id="5862" w:author="wangyuxuan (A)" w:date="2018-05-26T15:19:00Z">
        <w:r>
          <w:rPr>
            <w:rFonts w:hint="eastAsia"/>
          </w:rPr>
          <w:t>可以为</w:t>
        </w:r>
      </w:ins>
      <w:ins w:id="5863" w:author="wangyuxuan (A)" w:date="2018-05-26T14:54:00Z">
        <w:r>
          <w:rPr>
            <w:rFonts w:hint="eastAsia"/>
          </w:rPr>
          <w:t>空，</w:t>
        </w:r>
      </w:ins>
      <w:ins w:id="5864" w:author="wangyuxuan (A)" w:date="2018-05-26T15:19:00Z">
        <w:r>
          <w:rPr>
            <w:rFonts w:hint="eastAsia"/>
          </w:rPr>
          <w:t>若为空</w:t>
        </w:r>
      </w:ins>
      <w:ins w:id="5865" w:author="wangyuxuan (A)" w:date="2018-05-26T15:19:00Z">
        <w:r>
          <w:rPr/>
          <w:t>则不显示任何图标</w:t>
        </w:r>
      </w:ins>
      <w:ins w:id="5866" w:author="wangyuxuan (A)" w:date="2018-05-26T14:54:00Z">
        <w:r>
          <w:rPr>
            <w:rFonts w:hint="eastAsia"/>
          </w:rPr>
          <w:t>。</w:t>
        </w:r>
      </w:ins>
    </w:p>
    <w:p>
      <w:pPr>
        <w:ind w:firstLine="400" w:firstLineChars="200"/>
        <w:rPr>
          <w:ins w:id="5868" w:author="wangyuxuan (A)" w:date="2018-05-26T15:15:00Z"/>
        </w:rPr>
        <w:pPrChange w:id="5867" w:author="wangyuxuan (A)" w:date="2018-05-26T15:20:00Z">
          <w:pPr/>
        </w:pPrChange>
      </w:pPr>
      <w:ins w:id="5869" w:author="wangyuxuan (A)" w:date="2018-05-26T15:20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buttonClickCallback</w:t>
        </w:r>
      </w:ins>
      <w:ins w:id="5870" w:author="wangyuxuan (A)" w:date="2018-05-26T15:15:00Z">
        <w:r>
          <w:rPr>
            <w:rFonts w:hint="eastAsia"/>
          </w:rPr>
          <w:t>中列举</w:t>
        </w:r>
      </w:ins>
      <w:ins w:id="5871" w:author="wangyuxuan (A)" w:date="2018-05-26T15:21:00Z">
        <w:r>
          <w:rPr>
            <w:rFonts w:hint="eastAsia"/>
          </w:rPr>
          <w:t>出上述</w:t>
        </w:r>
      </w:ins>
      <w:ins w:id="5872" w:author="wangyuxuan (A)" w:date="2018-05-26T15:21:00Z">
        <w:r>
          <w:rPr/>
          <w:t>按钮点击回调事件，</w:t>
        </w:r>
      </w:ins>
      <w:ins w:id="5873" w:author="wangyuxuan (A)" w:date="2018-05-26T15:22:00Z">
        <w:r>
          <w:rPr>
            <w:rFonts w:hint="eastAsia"/>
          </w:rPr>
          <w:t>回调</w:t>
        </w:r>
      </w:ins>
      <w:ins w:id="5874" w:author="wangyuxuan (A)" w:date="2018-05-26T15:22:00Z">
        <w:r>
          <w:rPr/>
          <w:t>时调用如下</w:t>
        </w:r>
      </w:ins>
      <w:ins w:id="5875" w:author="wangyuxuan (A)" w:date="2018-05-26T15:22:00Z">
        <w:r>
          <w:rPr>
            <w:rFonts w:hint="eastAsia"/>
          </w:rPr>
          <w:t>，只需</w:t>
        </w:r>
      </w:ins>
      <w:ins w:id="5876" w:author="wangyuxuan (A)" w:date="2018-05-26T15:22:00Z">
        <w:r>
          <w:rPr/>
          <w:t>将按钮的index传入js function即可，index对应上述</w:t>
        </w:r>
      </w:ins>
      <w:ins w:id="5877" w:author="wangyuxuan (A)" w:date="2018-05-26T15:23:00Z">
        <w:r>
          <w:rPr/>
          <w:t>url里面的index</w:t>
        </w:r>
      </w:ins>
    </w:p>
    <w:p>
      <w:pPr>
        <w:pStyle w:val="51"/>
        <w:ind w:firstLine="482" w:firstLineChars="300"/>
        <w:rPr>
          <w:ins w:id="5879" w:author="wangyuxuan (A)" w:date="2018-05-26T15:15:00Z"/>
          <w:b/>
          <w:color w:val="00B050"/>
        </w:rPr>
        <w:pPrChange w:id="5878" w:author="wangyuxuan (A)" w:date="2018-05-26T15:22:00Z">
          <w:pPr>
            <w:pStyle w:val="51"/>
            <w:ind w:firstLine="800"/>
          </w:pPr>
        </w:pPrChange>
      </w:pPr>
      <w:ins w:id="5880" w:author="wangyuxuan (A)" w:date="2018-05-26T15:21:00Z">
        <w:r>
          <w:rPr>
            <w:rFonts w:eastAsia="宋体" w:cs="宋体"/>
            <w:b/>
            <w:color w:val="00B050"/>
            <w:sz w:val="16"/>
            <w:szCs w:val="16"/>
            <w:rPrChange w:id="5881" w:author="wangyuxuan (A)" w:date="2018-05-26T15:22:00Z">
              <w:rPr>
                <w:rFonts w:cs="Courier New" w:eastAsiaTheme="minorEastAsia"/>
                <w:color w:val="333333"/>
                <w:sz w:val="20"/>
                <w:szCs w:val="24"/>
              </w:rPr>
            </w:rPrChange>
          </w:rPr>
          <w:t>buttonClickCallback(‘</w:t>
        </w:r>
      </w:ins>
      <w:ins w:id="5882" w:author="wangyuxuan (A)" w:date="2018-05-26T15:22:00Z">
        <w:r>
          <w:rPr>
            <w:b/>
            <w:color w:val="00B050"/>
          </w:rPr>
          <w:t>index</w:t>
        </w:r>
      </w:ins>
      <w:ins w:id="5883" w:author="wangyuxuan (A)" w:date="2018-05-26T15:21:00Z">
        <w:r>
          <w:rPr>
            <w:rFonts w:eastAsia="宋体" w:cs="宋体"/>
            <w:b/>
            <w:color w:val="00B050"/>
            <w:sz w:val="16"/>
            <w:szCs w:val="16"/>
            <w:rPrChange w:id="5884" w:author="wangyuxuan (A)" w:date="2018-05-26T15:22:00Z">
              <w:rPr>
                <w:rFonts w:cs="Courier New" w:eastAsiaTheme="minorEastAsia"/>
                <w:color w:val="333333"/>
                <w:sz w:val="20"/>
                <w:szCs w:val="24"/>
              </w:rPr>
            </w:rPrChange>
          </w:rPr>
          <w:t>’)</w:t>
        </w:r>
      </w:ins>
    </w:p>
    <w:p>
      <w:pPr>
        <w:pStyle w:val="4"/>
        <w:rPr>
          <w:ins w:id="5885" w:author="wangyuxuan (A)" w:date="2018-05-26T14:54:00Z"/>
        </w:rPr>
      </w:pPr>
      <w:ins w:id="5886" w:author="wangyuxuan (A)" w:date="2018-05-26T14:54:00Z">
        <w:r>
          <w:rPr>
            <w:rFonts w:hint="eastAsia"/>
          </w:rPr>
          <w:t>【回应】：</w:t>
        </w:r>
      </w:ins>
    </w:p>
    <w:p>
      <w:pPr>
        <w:pStyle w:val="4"/>
        <w:rPr>
          <w:ins w:id="5887" w:author="wangyuxuan (A)" w:date="2018-05-26T14:54:00Z"/>
          <w:rFonts w:ascii="Courier New" w:hAnsi="Courier New" w:cs="Courier New" w:eastAsiaTheme="minorEastAsia"/>
          <w:color w:val="333333"/>
          <w:sz w:val="20"/>
          <w:szCs w:val="24"/>
        </w:rPr>
      </w:pPr>
      <w:ins w:id="5888" w:author="wangyuxuan (A)" w:date="2018-05-26T14:54:00Z">
        <w:r>
          <w:rPr>
            <w:rFonts w:hint="eastAsia"/>
          </w:rPr>
          <w:t>当调用成功时，JSSDK将调用</w:t>
        </w:r>
      </w:ins>
      <w:ins w:id="5889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5890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5891" w:author="wangyuxuan (A)" w:date="2018-05-26T14:54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5892" w:author="wangyuxuan (A)" w:date="2018-05-26T14:54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</w:t>
        </w:r>
      </w:ins>
    </w:p>
    <w:p>
      <w:pPr>
        <w:pStyle w:val="51"/>
        <w:ind w:firstLine="643"/>
        <w:rPr>
          <w:ins w:id="5893" w:author="wangyuxuan (A)" w:date="2018-05-26T14:54:00Z"/>
          <w:b/>
          <w:color w:val="00B050"/>
        </w:rPr>
      </w:pPr>
      <w:ins w:id="5894" w:author="wangyuxuan (A)" w:date="2018-05-26T14:5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895" w:author="wangyuxuan (A)" w:date="2018-05-26T14:54:00Z"/>
          <w:b/>
          <w:color w:val="00B050"/>
        </w:rPr>
      </w:pPr>
      <w:ins w:id="5896" w:author="wangyuxuan (A)" w:date="2018-05-26T14:54:00Z">
        <w:r>
          <w:rPr>
            <w:rFonts w:hint="eastAsia"/>
            <w:b/>
            <w:color w:val="00B050"/>
          </w:rPr>
          <w:t xml:space="preserve">  </w:t>
        </w:r>
      </w:ins>
      <w:ins w:id="5897" w:author="wangyuxuan (A)" w:date="2018-05-26T14:54:00Z">
        <w:r>
          <w:rPr>
            <w:b/>
            <w:color w:val="00B050"/>
          </w:rPr>
          <w:t xml:space="preserve">"errcode": </w:t>
        </w:r>
      </w:ins>
      <w:ins w:id="5898" w:author="wangyuxuan (A)" w:date="2018-05-26T14:54:00Z">
        <w:r>
          <w:rPr>
            <w:rFonts w:hint="eastAsia"/>
            <w:b/>
            <w:color w:val="00B050"/>
          </w:rPr>
          <w:t>0</w:t>
        </w:r>
      </w:ins>
    </w:p>
    <w:p>
      <w:pPr>
        <w:pStyle w:val="51"/>
        <w:ind w:firstLine="643"/>
        <w:rPr>
          <w:ins w:id="5899" w:author="wangyuxuan (A)" w:date="2018-05-26T14:54:00Z"/>
          <w:b/>
          <w:color w:val="00B050"/>
        </w:rPr>
      </w:pPr>
      <w:ins w:id="5900" w:author="wangyuxuan (A)" w:date="2018-05-26T14:5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901" w:author="wangyuxuan (A)" w:date="2018-05-26T14:54:00Z"/>
        </w:rPr>
      </w:pPr>
      <w:ins w:id="5902" w:author="wangyuxuan (A)" w:date="2018-05-26T14:54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5903" w:author="wangyuxuan (A)" w:date="2018-05-26T14:54:00Z"/>
          <w:b/>
          <w:color w:val="00B050"/>
        </w:rPr>
      </w:pPr>
      <w:ins w:id="5904" w:author="wangyuxuan (A)" w:date="2018-05-26T14:54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5905" w:author="wangyuxuan (A)" w:date="2018-05-26T14:54:00Z"/>
          <w:b/>
          <w:color w:val="00B050"/>
        </w:rPr>
      </w:pPr>
      <w:ins w:id="5906" w:author="wangyuxuan (A)" w:date="2018-05-26T14:54:00Z">
        <w:r>
          <w:rPr>
            <w:rFonts w:hint="eastAsia"/>
            <w:b/>
            <w:color w:val="00B050"/>
          </w:rPr>
          <w:t xml:space="preserve">  </w:t>
        </w:r>
      </w:ins>
      <w:ins w:id="5907" w:author="wangyuxuan (A)" w:date="2018-05-26T14:54:00Z">
        <w:r>
          <w:rPr>
            <w:b/>
            <w:color w:val="00B050"/>
          </w:rPr>
          <w:t xml:space="preserve">"errcode": </w:t>
        </w:r>
      </w:ins>
      <w:ins w:id="5908" w:author="wangyuxuan (A)" w:date="2018-05-26T14:54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5909" w:author="wangyuxuan (A)" w:date="2018-05-26T14:54:00Z"/>
          <w:b/>
          <w:color w:val="00B050"/>
        </w:rPr>
      </w:pPr>
      <w:ins w:id="5910" w:author="wangyuxuan (A)" w:date="2018-05-26T14:54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5911" w:author="wangyuxuan (A)" w:date="2018-05-26T14:54:00Z"/>
        </w:rPr>
      </w:pPr>
      <w:ins w:id="5912" w:author="wangyuxuan (A)" w:date="2018-05-26T14:54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5913" w:author="wangyuxuan (A)" w:date="2018-05-26T14:54:00Z"/>
        </w:rPr>
      </w:pPr>
      <w:ins w:id="5914" w:author="wangyuxuan (A)" w:date="2018-05-26T14:54:00Z">
        <w:r>
          <w:rPr>
            <w:rFonts w:hint="eastAsia"/>
          </w:rPr>
          <w:t>如果数据校验失败，返回</w:t>
        </w:r>
      </w:ins>
      <w:ins w:id="5915" w:author="wangyuxuan (A)" w:date="2018-05-26T14:54:00Z">
        <w:r>
          <w:rPr/>
          <w:fldChar w:fldCharType="begin"/>
        </w:r>
      </w:ins>
      <w:ins w:id="5916" w:author="wangyuxuan (A)" w:date="2018-05-26T14:54:00Z">
        <w:r>
          <w:rPr/>
          <w:instrText xml:space="preserve"> HYPERLINK \l "_异常错误码描述_2" </w:instrText>
        </w:r>
      </w:ins>
      <w:ins w:id="5917" w:author="wangyuxuan (A)" w:date="2018-05-26T14:54:00Z">
        <w:r>
          <w:rPr/>
          <w:fldChar w:fldCharType="separate"/>
        </w:r>
      </w:ins>
      <w:ins w:id="5918" w:author="wangyuxuan (A)" w:date="2018-05-26T14:54:00Z">
        <w:r>
          <w:rPr>
            <w:rStyle w:val="26"/>
            <w:rFonts w:hint="eastAsia"/>
          </w:rPr>
          <w:t>HILINK_VALIDATE_ERR</w:t>
        </w:r>
      </w:ins>
      <w:ins w:id="5919" w:author="wangyuxuan (A)" w:date="2018-05-26T14:54:00Z">
        <w:r>
          <w:rPr>
            <w:rStyle w:val="26"/>
          </w:rPr>
          <w:fldChar w:fldCharType="end"/>
        </w:r>
      </w:ins>
      <w:ins w:id="5920" w:author="wangyuxuan (A)" w:date="2018-05-26T14:54:00Z">
        <w:r>
          <w:rPr>
            <w:rFonts w:hint="eastAsia"/>
          </w:rPr>
          <w:t>；</w:t>
        </w:r>
      </w:ins>
    </w:p>
    <w:p>
      <w:pPr>
        <w:pStyle w:val="4"/>
        <w:rPr>
          <w:ins w:id="5921" w:author="wangyuxuan (A)" w:date="2018-05-26T14:54:00Z"/>
        </w:rPr>
      </w:pPr>
      <w:ins w:id="5922" w:author="wangyuxuan (A)" w:date="2018-05-26T14:54:00Z">
        <w:r>
          <w:rPr>
            <w:rFonts w:hint="eastAsia"/>
          </w:rPr>
          <w:t>如果设备不在线，返回</w:t>
        </w:r>
      </w:ins>
      <w:ins w:id="5923" w:author="wangyuxuan (A)" w:date="2018-05-26T14:54:00Z">
        <w:r>
          <w:rPr/>
          <w:fldChar w:fldCharType="begin"/>
        </w:r>
      </w:ins>
      <w:ins w:id="5924" w:author="wangyuxuan (A)" w:date="2018-05-26T14:54:00Z">
        <w:r>
          <w:rPr/>
          <w:instrText xml:space="preserve"> HYPERLINK \l "_异常错误码描述_2" </w:instrText>
        </w:r>
      </w:ins>
      <w:ins w:id="5925" w:author="wangyuxuan (A)" w:date="2018-05-26T14:54:00Z">
        <w:r>
          <w:rPr/>
          <w:fldChar w:fldCharType="separate"/>
        </w:r>
      </w:ins>
      <w:ins w:id="5926" w:author="wangyuxuan (A)" w:date="2018-05-26T14:54:00Z">
        <w:r>
          <w:rPr>
            <w:rStyle w:val="26"/>
            <w:rFonts w:hint="eastAsia"/>
          </w:rPr>
          <w:t>HILINK_DEV_OFFLINE</w:t>
        </w:r>
      </w:ins>
      <w:ins w:id="5927" w:author="wangyuxuan (A)" w:date="2018-05-26T14:54:00Z">
        <w:r>
          <w:rPr>
            <w:rStyle w:val="26"/>
          </w:rPr>
          <w:fldChar w:fldCharType="end"/>
        </w:r>
      </w:ins>
      <w:ins w:id="5928" w:author="wangyuxuan (A)" w:date="2018-05-26T14:54:00Z">
        <w:r>
          <w:rPr>
            <w:rFonts w:hint="eastAsia"/>
          </w:rPr>
          <w:t>；</w:t>
        </w:r>
      </w:ins>
    </w:p>
    <w:p>
      <w:pPr>
        <w:pStyle w:val="4"/>
        <w:rPr>
          <w:ins w:id="5930" w:author="wangyuxuan (A)" w:date="2018-05-26T14:54:00Z"/>
        </w:rPr>
        <w:pPrChange w:id="5929" w:author="wangyuxuan (A)" w:date="2018-05-26T14:54:00Z">
          <w:pPr/>
        </w:pPrChange>
      </w:pPr>
      <w:ins w:id="5931" w:author="wangyuxuan (A)" w:date="2018-05-26T14:54:00Z">
        <w:r>
          <w:rPr>
            <w:rFonts w:hint="eastAsia"/>
          </w:rPr>
          <w:t>如果设备响应超时，返回</w:t>
        </w:r>
      </w:ins>
      <w:ins w:id="5932" w:author="wangyuxuan (A)" w:date="2018-05-26T14:54:00Z">
        <w:r>
          <w:rPr/>
          <w:fldChar w:fldCharType="begin"/>
        </w:r>
      </w:ins>
      <w:ins w:id="5933" w:author="wangyuxuan (A)" w:date="2018-05-26T14:54:00Z">
        <w:r>
          <w:rPr/>
          <w:instrText xml:space="preserve"> HYPERLINK \l "_异常错误码描述_2" </w:instrText>
        </w:r>
      </w:ins>
      <w:ins w:id="5934" w:author="wangyuxuan (A)" w:date="2018-05-26T14:54:00Z">
        <w:r>
          <w:rPr/>
          <w:fldChar w:fldCharType="separate"/>
        </w:r>
      </w:ins>
      <w:ins w:id="5935" w:author="wangyuxuan (A)" w:date="2018-05-26T14:54:00Z">
        <w:r>
          <w:rPr>
            <w:rStyle w:val="26"/>
            <w:rFonts w:hint="eastAsia"/>
          </w:rPr>
          <w:t>HILINK_DEV_TIMEOUT</w:t>
        </w:r>
      </w:ins>
      <w:ins w:id="5936" w:author="wangyuxuan (A)" w:date="2018-05-26T14:54:00Z">
        <w:r>
          <w:rPr>
            <w:rStyle w:val="26"/>
          </w:rPr>
          <w:fldChar w:fldCharType="end"/>
        </w:r>
      </w:ins>
      <w:ins w:id="5937" w:author="wangyuxuan (A)" w:date="2018-05-26T14:54:00Z">
        <w:r>
          <w:rPr>
            <w:rFonts w:hint="eastAsia"/>
          </w:rPr>
          <w:t>。</w:t>
        </w:r>
      </w:ins>
    </w:p>
    <w:p>
      <w:pPr>
        <w:pStyle w:val="4"/>
        <w:rPr>
          <w:ins w:id="5939" w:author="wangyuxuan (A)" w:date="2018-05-26T12:15:00Z"/>
        </w:rPr>
        <w:pPrChange w:id="5938" w:author="zhoujiaying (C)" w:date="2018-04-18T09:37:00Z">
          <w:pPr/>
        </w:pPrChange>
      </w:pPr>
    </w:p>
    <w:p>
      <w:pPr>
        <w:pStyle w:val="5"/>
        <w:rPr>
          <w:ins w:id="5940" w:author="wangyuxuan (A)" w:date="2018-05-26T12:15:00Z"/>
        </w:rPr>
      </w:pPr>
      <w:ins w:id="5941" w:author="wangyuxuan (A)" w:date="2018-05-26T12:15:00Z">
        <w:r>
          <w:rPr>
            <w:rFonts w:hint="eastAsia"/>
          </w:rPr>
          <w:t>APP本地保存用户收藏的灯光颜色</w:t>
        </w:r>
      </w:ins>
    </w:p>
    <w:p>
      <w:pPr>
        <w:pStyle w:val="4"/>
        <w:rPr>
          <w:ins w:id="5942" w:author="wangyuxuan (A)" w:date="2018-05-26T12:15:00Z"/>
        </w:rPr>
      </w:pPr>
      <w:ins w:id="5943" w:author="wangyuxuan (A)" w:date="2018-05-26T12:15:00Z">
        <w:r>
          <w:rPr>
            <w:rFonts w:hint="eastAsia"/>
          </w:rPr>
          <w:t>用于本地保存用户收藏的灯光颜色，包括获取与更新操作，</w:t>
        </w:r>
      </w:ins>
      <w:ins w:id="5944" w:author="wangyuxuan (A)" w:date="2018-05-26T12:15:00Z">
        <w:r>
          <w:rPr/>
          <w:t>主要用于</w:t>
        </w:r>
      </w:ins>
      <w:ins w:id="5945" w:author="wangyuxuan (A)" w:date="2018-05-26T12:15:00Z">
        <w:r>
          <w:rPr>
            <w:rFonts w:hint="eastAsia"/>
          </w:rPr>
          <w:t>智能灯，</w:t>
        </w:r>
      </w:ins>
      <w:ins w:id="5946" w:author="wangyuxuan (A)" w:date="2018-05-26T12:16:00Z">
        <w:r>
          <w:rPr>
            <w:rFonts w:hint="eastAsia"/>
          </w:rPr>
          <w:t>APP</w:t>
        </w:r>
      </w:ins>
      <w:ins w:id="5947" w:author="wangyuxuan (A)" w:date="2018-05-26T12:16:00Z">
        <w:r>
          <w:rPr/>
          <w:t>仅通过HWID/DevID</w:t>
        </w:r>
      </w:ins>
      <w:ins w:id="5948" w:author="wangyuxuan (A)" w:date="2018-05-26T12:16:00Z">
        <w:r>
          <w:rPr>
            <w:rFonts w:hint="eastAsia"/>
          </w:rPr>
          <w:t>作为key</w:t>
        </w:r>
      </w:ins>
      <w:ins w:id="5949" w:author="wangyuxuan (A)" w:date="2018-05-26T12:16:00Z">
        <w:r>
          <w:rPr/>
          <w:t>在APP本地进行持久化储存，不做数据</w:t>
        </w:r>
      </w:ins>
      <w:ins w:id="5950" w:author="wangyuxuan (A)" w:date="2018-05-26T12:17:00Z">
        <w:r>
          <w:rPr/>
          <w:t>校验</w:t>
        </w:r>
      </w:ins>
      <w:ins w:id="5951" w:author="wangyuxuan (A)" w:date="2018-05-26T12:17:00Z">
        <w:r>
          <w:rPr>
            <w:rFonts w:hint="eastAsia"/>
          </w:rPr>
          <w:t>。</w:t>
        </w:r>
      </w:ins>
      <w:ins w:id="5952" w:author="wangyuxuan (A)" w:date="2018-05-26T12:15:00Z">
        <w:r>
          <w:rPr>
            <w:rFonts w:hint="eastAsia"/>
          </w:rPr>
          <w:t>WEB中</w:t>
        </w:r>
      </w:ins>
      <w:ins w:id="5953" w:author="wangyuxuan (A)" w:date="2018-05-26T12:15:00Z">
        <w:r>
          <w:rPr/>
          <w:t>调用</w:t>
        </w:r>
      </w:ins>
      <w:ins w:id="5954" w:author="wangyuxuan (A)" w:date="2018-05-26T12:15:00Z">
        <w:r>
          <w:rPr>
            <w:rFonts w:hint="eastAsia"/>
          </w:rPr>
          <w:t>js</w:t>
        </w:r>
      </w:ins>
      <w:ins w:id="5955" w:author="wangyuxuan (A)" w:date="2018-05-26T12:15:00Z">
        <w:r>
          <w:rPr/>
          <w:t>方法如下：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956" w:author="wangyuxuan (A)" w:date="2018-05-26T12:15:00Z"/>
          <w:rFonts w:ascii="Courier New" w:hAnsi="Courier New" w:cs="Courier New" w:eastAsiaTheme="minorEastAsia"/>
          <w:color w:val="333333"/>
          <w:sz w:val="20"/>
          <w:szCs w:val="24"/>
        </w:rPr>
      </w:pPr>
      <w:ins w:id="5957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hilink. collectLightColor</w:t>
        </w:r>
      </w:ins>
      <w:ins w:id="5958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(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959" w:author="wangyuxuan (A)" w:date="2018-05-26T12:15:00Z"/>
          <w:rFonts w:ascii="Courier New" w:hAnsi="Courier New" w:cs="Courier New" w:eastAsiaTheme="minorEastAsia"/>
          <w:color w:val="333333"/>
          <w:sz w:val="20"/>
          <w:szCs w:val="24"/>
        </w:rPr>
      </w:pPr>
      <w:ins w:id="5960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961" w:author="wangyuxuan (A)" w:date="2018-05-26T12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action</w:t>
        </w:r>
      </w:ins>
      <w:ins w:id="5962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",</w:t>
        </w:r>
      </w:ins>
      <w:ins w:id="5963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964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    //</w:t>
        </w:r>
      </w:ins>
      <w:ins w:id="5965" w:author="wangyuxuan (A)" w:date="2018-05-26T12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action</w:t>
        </w:r>
      </w:ins>
      <w:ins w:id="5966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,string</w:t>
        </w:r>
      </w:ins>
      <w:ins w:id="5967" w:author="wangyuxuan (A)" w:date="2018-05-26T12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5968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目前仅有</w:t>
        </w:r>
      </w:ins>
      <w:ins w:id="5969" w:author="wangyuxuan (A)" w:date="2018-05-26T12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</w:t>
        </w:r>
      </w:ins>
      <w:ins w:id="5970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get</w:t>
        </w:r>
      </w:ins>
      <w:ins w:id="5971" w:author="wangyuxuan (A)" w:date="2018-05-26T12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”/”update”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 w:firstLine="480"/>
        <w:rPr>
          <w:ins w:id="5972" w:author="wangyuxuan (A)" w:date="2018-05-26T12:15:00Z"/>
          <w:rFonts w:ascii="Courier New" w:hAnsi="Courier New" w:cs="Courier New" w:eastAsiaTheme="minorEastAsia"/>
          <w:color w:val="333333"/>
          <w:sz w:val="20"/>
          <w:szCs w:val="24"/>
        </w:rPr>
      </w:pPr>
      <w:ins w:id="5973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974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5975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body",</w:t>
        </w:r>
      </w:ins>
      <w:ins w:id="5976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ab/>
        </w:r>
      </w:ins>
      <w:ins w:id="5977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978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body,string</w:t>
        </w:r>
      </w:ins>
      <w:ins w:id="5979" w:author="wangyuxuan (A)" w:date="2018-05-26T12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，</w:t>
        </w:r>
      </w:ins>
      <w:ins w:id="5980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见下描述，若action为get，此字段为空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981" w:author="wangyuxuan (A)" w:date="2018-05-26T12:15:00Z"/>
          <w:rFonts w:ascii="Courier New" w:hAnsi="Courier New" w:eastAsia="Times New Roman" w:cs="Courier New"/>
          <w:color w:val="333333"/>
          <w:sz w:val="20"/>
          <w:szCs w:val="24"/>
        </w:rPr>
      </w:pPr>
      <w:ins w:id="5982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 xml:space="preserve">    "</w:t>
        </w:r>
      </w:ins>
      <w:ins w:id="5983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resultCallback</w:t>
        </w:r>
      </w:ins>
      <w:ins w:id="5984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"</w:t>
        </w:r>
      </w:ins>
      <w:ins w:id="5985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 xml:space="preserve">  </w:t>
        </w:r>
      </w:ins>
      <w:ins w:id="5986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//</w:t>
        </w:r>
      </w:ins>
      <w:ins w:id="5987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resultCallback，成功或失败时，将调用传入</w:t>
        </w:r>
      </w:ins>
      <w:ins w:id="5988" w:author="wangyuxuan (A)" w:date="2018-05-26T12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resultStr</w:t>
        </w:r>
      </w:ins>
      <w:ins w:id="5989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16"/>
            <w:szCs w:val="24"/>
          </w:rPr>
          <w:t>返回</w:t>
        </w:r>
      </w:ins>
      <w:ins w:id="5990" w:author="wangyuxuan (A)" w:date="2018-05-26T12:15:00Z">
        <w:r>
          <w:rPr>
            <w:rFonts w:ascii="Courier New" w:hAnsi="Courier New" w:cs="Courier New" w:eastAsiaTheme="minorEastAsia"/>
            <w:color w:val="333333"/>
            <w:sz w:val="16"/>
            <w:szCs w:val="24"/>
          </w:rPr>
          <w:t>结果</w:t>
        </w:r>
      </w:ins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napToGrid w:val="0"/>
        <w:spacing w:after="0" w:line="200" w:lineRule="atLeast"/>
        <w:ind w:left="147"/>
        <w:rPr>
          <w:ins w:id="5991" w:author="wangyuxuan (A)" w:date="2018-05-26T12:15:00Z"/>
          <w:rFonts w:ascii="Courier New" w:hAnsi="Courier New" w:eastAsia="Times New Roman" w:cs="Courier New"/>
          <w:color w:val="333333"/>
          <w:sz w:val="20"/>
          <w:szCs w:val="24"/>
        </w:rPr>
      </w:pPr>
      <w:ins w:id="5992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);</w:t>
        </w:r>
      </w:ins>
    </w:p>
    <w:p>
      <w:pPr>
        <w:rPr>
          <w:ins w:id="5993" w:author="wangyuxuan (A)" w:date="2018-05-26T12:15:00Z"/>
        </w:rPr>
      </w:pPr>
      <w:ins w:id="5994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json_</w:t>
        </w:r>
      </w:ins>
      <w:ins w:id="5995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body</w:t>
        </w:r>
      </w:ins>
      <w:ins w:id="5996" w:author="wangyuxuan (A)" w:date="2018-05-26T12:15:00Z">
        <w:r>
          <w:rPr>
            <w:rFonts w:hint="eastAsia"/>
          </w:rPr>
          <w:t>中列举用户收藏颜色的完整数组</w:t>
        </w:r>
      </w:ins>
      <w:ins w:id="5997" w:author="wangyuxuan (A)" w:date="2018-05-26T12:15:00Z">
        <w:r>
          <w:rPr/>
          <w:t>：</w:t>
        </w:r>
      </w:ins>
    </w:p>
    <w:p>
      <w:pPr>
        <w:pStyle w:val="51"/>
        <w:ind w:firstLine="643"/>
        <w:rPr>
          <w:ins w:id="5998" w:author="wangyuxuan (A)" w:date="2018-05-26T12:15:00Z"/>
          <w:b/>
          <w:color w:val="00B050"/>
        </w:rPr>
      </w:pPr>
      <w:ins w:id="5999" w:author="wangyuxuan (A)" w:date="2018-05-26T12:15:00Z">
        <w:r>
          <w:rPr>
            <w:b/>
            <w:color w:val="00B050"/>
          </w:rPr>
          <w:t xml:space="preserve">[ </w:t>
        </w:r>
      </w:ins>
    </w:p>
    <w:p>
      <w:pPr>
        <w:pStyle w:val="51"/>
        <w:ind w:firstLine="643"/>
        <w:rPr>
          <w:ins w:id="6000" w:author="wangyuxuan (A)" w:date="2018-05-26T12:15:00Z"/>
          <w:b/>
          <w:color w:val="00B050"/>
        </w:rPr>
      </w:pPr>
      <w:ins w:id="6001" w:author="wangyuxuan (A)" w:date="2018-05-26T12:15:00Z">
        <w:r>
          <w:rPr>
            <w:rFonts w:hint="eastAsia"/>
            <w:b/>
            <w:color w:val="00B050"/>
          </w:rPr>
          <w:t xml:space="preserve">   </w:t>
        </w:r>
      </w:ins>
      <w:ins w:id="6002" w:author="wangyuxuan (A)" w:date="2018-05-26T12:15:00Z">
        <w:r>
          <w:rPr>
            <w:b/>
            <w:color w:val="00B050"/>
          </w:rPr>
          <w:t xml:space="preserve">{"color":"102,107,255"}, </w:t>
        </w:r>
      </w:ins>
    </w:p>
    <w:p>
      <w:pPr>
        <w:pStyle w:val="51"/>
        <w:ind w:firstLine="643"/>
        <w:rPr>
          <w:ins w:id="6003" w:author="wangyuxuan (A)" w:date="2018-05-26T12:15:00Z"/>
          <w:b/>
          <w:color w:val="00B050"/>
        </w:rPr>
      </w:pPr>
      <w:ins w:id="6004" w:author="wangyuxuan (A)" w:date="2018-05-26T12:15:00Z">
        <w:r>
          <w:rPr>
            <w:rFonts w:hint="eastAsia"/>
            <w:b/>
            <w:color w:val="00B050"/>
          </w:rPr>
          <w:t xml:space="preserve">   </w:t>
        </w:r>
      </w:ins>
      <w:ins w:id="6005" w:author="wangyuxuan (A)" w:date="2018-05-26T12:15:00Z">
        <w:r>
          <w:rPr>
            <w:b/>
            <w:color w:val="00B050"/>
          </w:rPr>
          <w:t>{"color":"102,107,255"},</w:t>
        </w:r>
      </w:ins>
    </w:p>
    <w:p>
      <w:pPr>
        <w:pStyle w:val="51"/>
        <w:ind w:firstLine="643"/>
        <w:rPr>
          <w:ins w:id="6006" w:author="wangyuxuan (A)" w:date="2018-05-26T12:15:00Z"/>
          <w:b/>
          <w:color w:val="00B050"/>
        </w:rPr>
      </w:pPr>
      <w:ins w:id="6007" w:author="wangyuxuan (A)" w:date="2018-05-26T12:15:00Z">
        <w:r>
          <w:rPr>
            <w:rFonts w:hint="eastAsia"/>
            <w:b/>
            <w:color w:val="00B050"/>
          </w:rPr>
          <w:t xml:space="preserve">  </w:t>
        </w:r>
      </w:ins>
      <w:ins w:id="6008" w:author="wangyuxuan (A)" w:date="2018-05-26T12:15:00Z">
        <w:r>
          <w:rPr>
            <w:b/>
            <w:color w:val="00B050"/>
          </w:rPr>
          <w:t xml:space="preserve"> {"color":"102,107,255"}, </w:t>
        </w:r>
      </w:ins>
    </w:p>
    <w:p>
      <w:pPr>
        <w:pStyle w:val="51"/>
        <w:ind w:firstLine="643"/>
        <w:rPr>
          <w:ins w:id="6009" w:author="wangyuxuan (A)" w:date="2018-05-26T12:15:00Z"/>
          <w:b/>
          <w:color w:val="00B050"/>
        </w:rPr>
      </w:pPr>
      <w:ins w:id="6010" w:author="wangyuxuan (A)" w:date="2018-05-26T12:15:00Z">
        <w:r>
          <w:rPr>
            <w:rFonts w:hint="eastAsia"/>
            <w:b/>
            <w:color w:val="00B050"/>
          </w:rPr>
          <w:t xml:space="preserve">   </w:t>
        </w:r>
      </w:ins>
      <w:ins w:id="6011" w:author="wangyuxuan (A)" w:date="2018-05-26T12:15:00Z">
        <w:r>
          <w:rPr>
            <w:b/>
            <w:color w:val="00B050"/>
          </w:rPr>
          <w:t xml:space="preserve">{"color":""}, </w:t>
        </w:r>
      </w:ins>
    </w:p>
    <w:p>
      <w:pPr>
        <w:pStyle w:val="51"/>
        <w:ind w:firstLine="643"/>
        <w:rPr>
          <w:ins w:id="6012" w:author="wangyuxuan (A)" w:date="2018-05-26T12:15:00Z"/>
          <w:b/>
          <w:color w:val="00B050"/>
        </w:rPr>
      </w:pPr>
      <w:ins w:id="6013" w:author="wangyuxuan (A)" w:date="2018-05-26T12:15:00Z">
        <w:r>
          <w:rPr>
            <w:rFonts w:hint="eastAsia"/>
            <w:b/>
            <w:color w:val="00B050"/>
          </w:rPr>
          <w:t xml:space="preserve">   </w:t>
        </w:r>
      </w:ins>
      <w:ins w:id="6014" w:author="wangyuxuan (A)" w:date="2018-05-26T12:15:00Z">
        <w:r>
          <w:rPr>
            <w:b/>
            <w:color w:val="00B050"/>
          </w:rPr>
          <w:t xml:space="preserve">{"color":"102,107,255"} </w:t>
        </w:r>
      </w:ins>
    </w:p>
    <w:p>
      <w:pPr>
        <w:pStyle w:val="51"/>
        <w:ind w:firstLine="643"/>
        <w:rPr>
          <w:ins w:id="6015" w:author="wangyuxuan (A)" w:date="2018-05-26T12:15:00Z"/>
          <w:b/>
          <w:color w:val="00B050"/>
        </w:rPr>
      </w:pPr>
      <w:ins w:id="6016" w:author="wangyuxuan (A)" w:date="2018-05-26T12:15:00Z">
        <w:r>
          <w:rPr>
            <w:b/>
            <w:color w:val="00B050"/>
          </w:rPr>
          <w:t>]</w:t>
        </w:r>
      </w:ins>
    </w:p>
    <w:p>
      <w:pPr>
        <w:pStyle w:val="4"/>
        <w:rPr>
          <w:ins w:id="6017" w:author="wangyuxuan (A)" w:date="2018-05-26T12:15:00Z"/>
        </w:rPr>
      </w:pPr>
      <w:ins w:id="6018" w:author="wangyuxuan (A)" w:date="2018-05-26T12:15:00Z">
        <w:r>
          <w:rPr>
            <w:rFonts w:hint="eastAsia"/>
          </w:rPr>
          <w:t>若action为get，此字段为空</w:t>
        </w:r>
      </w:ins>
    </w:p>
    <w:p>
      <w:pPr>
        <w:pStyle w:val="4"/>
        <w:rPr>
          <w:ins w:id="6019" w:author="wangyuxuan (A)" w:date="2018-05-26T12:15:00Z"/>
        </w:rPr>
      </w:pPr>
      <w:ins w:id="6020" w:author="wangyuxuan (A)" w:date="2018-05-26T12:15:00Z">
        <w:r>
          <w:rPr>
            <w:rFonts w:hint="eastAsia"/>
          </w:rPr>
          <w:t>【回应】：</w:t>
        </w:r>
      </w:ins>
    </w:p>
    <w:p>
      <w:pPr>
        <w:pStyle w:val="4"/>
        <w:rPr>
          <w:ins w:id="6021" w:author="wangyuxuan (A)" w:date="2018-05-26T12:15:00Z"/>
          <w:rFonts w:ascii="Courier New" w:hAnsi="Courier New" w:cs="Courier New" w:eastAsiaTheme="minorEastAsia"/>
          <w:color w:val="333333"/>
          <w:sz w:val="20"/>
          <w:szCs w:val="24"/>
        </w:rPr>
      </w:pPr>
      <w:ins w:id="6022" w:author="wangyuxuan (A)" w:date="2018-05-26T12:15:00Z">
        <w:r>
          <w:rPr>
            <w:rFonts w:hint="eastAsia"/>
          </w:rPr>
          <w:t>当调用成功时，JSSDK将调用</w:t>
        </w:r>
      </w:ins>
      <w:ins w:id="6023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success</w:t>
        </w:r>
      </w:ins>
      <w:ins w:id="6024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对应的回调函数，将如下结果返回到</w:t>
        </w:r>
      </w:ins>
      <w:ins w:id="6025" w:author="wangyuxuan (A)" w:date="2018-05-26T12:15:00Z">
        <w:r>
          <w:rPr>
            <w:rFonts w:ascii="Courier New" w:hAnsi="Courier New" w:eastAsia="Times New Roman" w:cs="Courier New"/>
            <w:color w:val="333333"/>
            <w:sz w:val="20"/>
            <w:szCs w:val="24"/>
          </w:rPr>
          <w:t>resultStr</w:t>
        </w:r>
      </w:ins>
      <w:ins w:id="6026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中。若a</w:t>
        </w:r>
      </w:ins>
      <w:ins w:id="6027" w:author="wangyuxuan (A)" w:date="2018-05-26T12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ction</w:t>
        </w:r>
      </w:ins>
      <w:ins w:id="6028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为</w:t>
        </w:r>
      </w:ins>
      <w:ins w:id="6029" w:author="wangyuxuan (A)" w:date="2018-05-26T12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”update”</w:t>
        </w:r>
      </w:ins>
      <w:ins w:id="6030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，返回字段如下</w:t>
        </w:r>
      </w:ins>
    </w:p>
    <w:p>
      <w:pPr>
        <w:pStyle w:val="51"/>
        <w:ind w:firstLine="643"/>
        <w:rPr>
          <w:ins w:id="6031" w:author="wangyuxuan (A)" w:date="2018-05-26T12:15:00Z"/>
          <w:b/>
          <w:color w:val="00B050"/>
        </w:rPr>
      </w:pPr>
      <w:ins w:id="6032" w:author="wangyuxuan (A)" w:date="2018-05-26T12:1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6033" w:author="wangyuxuan (A)" w:date="2018-05-26T12:15:00Z"/>
          <w:b/>
          <w:color w:val="00B050"/>
        </w:rPr>
      </w:pPr>
      <w:ins w:id="6034" w:author="wangyuxuan (A)" w:date="2018-05-26T12:15:00Z">
        <w:r>
          <w:rPr>
            <w:rFonts w:hint="eastAsia"/>
            <w:b/>
            <w:color w:val="00B050"/>
          </w:rPr>
          <w:t xml:space="preserve">    </w:t>
        </w:r>
      </w:ins>
      <w:ins w:id="6035" w:author="wangyuxuan (A)" w:date="2018-05-26T12:15:00Z">
        <w:r>
          <w:rPr>
            <w:b/>
            <w:color w:val="00B050"/>
          </w:rPr>
          <w:t xml:space="preserve">"errcode": </w:t>
        </w:r>
      </w:ins>
      <w:ins w:id="6036" w:author="wangyuxuan (A)" w:date="2018-05-26T12:15:00Z">
        <w:r>
          <w:rPr>
            <w:rFonts w:hint="eastAsia"/>
            <w:b/>
            <w:color w:val="00B050"/>
          </w:rPr>
          <w:t>0</w:t>
        </w:r>
      </w:ins>
    </w:p>
    <w:p>
      <w:pPr>
        <w:pStyle w:val="51"/>
        <w:ind w:firstLine="643"/>
        <w:rPr>
          <w:ins w:id="6037" w:author="wangyuxuan (A)" w:date="2018-05-26T12:15:00Z"/>
          <w:b/>
          <w:color w:val="00B050"/>
        </w:rPr>
      </w:pPr>
      <w:ins w:id="6038" w:author="wangyuxuan (A)" w:date="2018-05-26T12:1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6039" w:author="wangyuxuan (A)" w:date="2018-05-26T12:15:00Z"/>
        </w:rPr>
      </w:pPr>
      <w:ins w:id="6040" w:author="wangyuxuan (A)" w:date="2018-05-26T12:15:00Z">
        <w:r>
          <w:rPr>
            <w:rFonts w:hint="eastAsia"/>
          </w:rPr>
          <w:t>若action为</w:t>
        </w:r>
      </w:ins>
      <w:ins w:id="6041" w:author="wangyuxuan (A)" w:date="2018-05-26T12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”get”</w:t>
        </w:r>
      </w:ins>
      <w:ins w:id="6042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，返回字段如上述json</w:t>
        </w:r>
      </w:ins>
      <w:ins w:id="6043" w:author="wangyuxuan (A)" w:date="2018-05-26T12:15:00Z">
        <w:r>
          <w:rPr>
            <w:rFonts w:ascii="Courier New" w:hAnsi="Courier New" w:cs="Courier New" w:eastAsiaTheme="minorEastAsia"/>
            <w:color w:val="333333"/>
            <w:sz w:val="20"/>
            <w:szCs w:val="24"/>
          </w:rPr>
          <w:t>_body,</w:t>
        </w:r>
      </w:ins>
      <w:ins w:id="6044" w:author="wangyuxuan (A)" w:date="2018-05-26T12:15:00Z">
        <w:r>
          <w:rPr>
            <w:rFonts w:hint="eastAsia" w:ascii="Courier New" w:hAnsi="Courier New" w:cs="Courier New" w:eastAsiaTheme="minorEastAsia"/>
            <w:color w:val="333333"/>
            <w:sz w:val="20"/>
            <w:szCs w:val="24"/>
          </w:rPr>
          <w:t>若本地无颜色储存，返回非0错误码</w:t>
        </w:r>
      </w:ins>
    </w:p>
    <w:p>
      <w:pPr>
        <w:pStyle w:val="4"/>
        <w:rPr>
          <w:ins w:id="6045" w:author="wangyuxuan (A)" w:date="2018-05-26T12:15:00Z"/>
        </w:rPr>
      </w:pPr>
      <w:ins w:id="6046" w:author="wangyuxuan (A)" w:date="2018-05-26T12:15:00Z">
        <w:r>
          <w:rPr>
            <w:rFonts w:hint="eastAsia"/>
          </w:rPr>
          <w:t>【错误码】：</w:t>
        </w:r>
      </w:ins>
    </w:p>
    <w:p>
      <w:pPr>
        <w:pStyle w:val="51"/>
        <w:ind w:firstLine="643"/>
        <w:rPr>
          <w:ins w:id="6047" w:author="wangyuxuan (A)" w:date="2018-05-26T12:15:00Z"/>
          <w:b/>
          <w:color w:val="00B050"/>
        </w:rPr>
      </w:pPr>
      <w:ins w:id="6048" w:author="wangyuxuan (A)" w:date="2018-05-26T12:15:00Z">
        <w:r>
          <w:rPr>
            <w:rFonts w:hint="eastAsia"/>
            <w:b/>
            <w:color w:val="00B050"/>
          </w:rPr>
          <w:t>{</w:t>
        </w:r>
      </w:ins>
    </w:p>
    <w:p>
      <w:pPr>
        <w:pStyle w:val="51"/>
        <w:ind w:firstLine="643"/>
        <w:rPr>
          <w:ins w:id="6049" w:author="wangyuxuan (A)" w:date="2018-05-26T12:15:00Z"/>
          <w:b/>
          <w:color w:val="00B050"/>
        </w:rPr>
      </w:pPr>
      <w:ins w:id="6050" w:author="wangyuxuan (A)" w:date="2018-05-26T12:15:00Z">
        <w:r>
          <w:rPr>
            <w:rFonts w:hint="eastAsia"/>
            <w:b/>
            <w:color w:val="00B050"/>
          </w:rPr>
          <w:t xml:space="preserve">  </w:t>
        </w:r>
      </w:ins>
      <w:ins w:id="6051" w:author="wangyuxuan (A)" w:date="2018-05-26T12:15:00Z">
        <w:r>
          <w:rPr>
            <w:b/>
            <w:color w:val="00B050"/>
          </w:rPr>
          <w:t xml:space="preserve">"errcode": </w:t>
        </w:r>
      </w:ins>
      <w:ins w:id="6052" w:author="wangyuxuan (A)" w:date="2018-05-26T12:15:00Z">
        <w:r>
          <w:rPr>
            <w:rFonts w:hint="eastAsia"/>
            <w:b/>
            <w:color w:val="00B050"/>
          </w:rPr>
          <w:t>11</w:t>
        </w:r>
      </w:ins>
    </w:p>
    <w:p>
      <w:pPr>
        <w:pStyle w:val="51"/>
        <w:ind w:firstLine="643"/>
        <w:rPr>
          <w:ins w:id="6053" w:author="wangyuxuan (A)" w:date="2018-05-26T12:15:00Z"/>
          <w:b/>
          <w:color w:val="00B050"/>
        </w:rPr>
      </w:pPr>
      <w:ins w:id="6054" w:author="wangyuxuan (A)" w:date="2018-05-26T12:15:00Z">
        <w:r>
          <w:rPr>
            <w:rFonts w:hint="eastAsia"/>
            <w:b/>
            <w:color w:val="00B050"/>
          </w:rPr>
          <w:t>}</w:t>
        </w:r>
      </w:ins>
    </w:p>
    <w:p>
      <w:pPr>
        <w:pStyle w:val="4"/>
        <w:rPr>
          <w:ins w:id="6055" w:author="wangyuxuan (A)" w:date="2018-05-26T12:15:00Z"/>
        </w:rPr>
      </w:pPr>
      <w:ins w:id="6056" w:author="wangyuxuan (A)" w:date="2018-05-26T12:15:00Z">
        <w:r>
          <w:rPr>
            <w:rFonts w:hint="eastAsia"/>
          </w:rPr>
          <w:t>错误码取值参见最下方表格。</w:t>
        </w:r>
      </w:ins>
    </w:p>
    <w:p>
      <w:pPr>
        <w:pStyle w:val="4"/>
        <w:rPr>
          <w:ins w:id="6057" w:author="wangyuxuan (A)" w:date="2018-05-26T12:15:00Z"/>
        </w:rPr>
      </w:pPr>
      <w:ins w:id="6058" w:author="wangyuxuan (A)" w:date="2018-05-26T12:15:00Z">
        <w:r>
          <w:rPr>
            <w:rFonts w:hint="eastAsia"/>
          </w:rPr>
          <w:t>如果数据校验失败，返回</w:t>
        </w:r>
      </w:ins>
      <w:ins w:id="6059" w:author="wangyuxuan (A)" w:date="2018-05-26T12:15:00Z">
        <w:r>
          <w:rPr/>
          <w:fldChar w:fldCharType="begin"/>
        </w:r>
      </w:ins>
      <w:ins w:id="6060" w:author="wangyuxuan (A)" w:date="2018-05-26T12:15:00Z">
        <w:r>
          <w:rPr/>
          <w:instrText xml:space="preserve"> HYPERLINK \l "_异常错误码描述_2" </w:instrText>
        </w:r>
      </w:ins>
      <w:ins w:id="6061" w:author="wangyuxuan (A)" w:date="2018-05-26T12:15:00Z">
        <w:r>
          <w:rPr/>
          <w:fldChar w:fldCharType="separate"/>
        </w:r>
      </w:ins>
      <w:ins w:id="6062" w:author="wangyuxuan (A)" w:date="2018-05-26T12:15:00Z">
        <w:r>
          <w:rPr>
            <w:rStyle w:val="26"/>
            <w:rFonts w:hint="eastAsia"/>
          </w:rPr>
          <w:t>HILINK_VALIDATE_ERR</w:t>
        </w:r>
      </w:ins>
      <w:ins w:id="6063" w:author="wangyuxuan (A)" w:date="2018-05-26T12:15:00Z">
        <w:r>
          <w:rPr>
            <w:rStyle w:val="26"/>
          </w:rPr>
          <w:fldChar w:fldCharType="end"/>
        </w:r>
      </w:ins>
      <w:ins w:id="6064" w:author="wangyuxuan (A)" w:date="2018-05-26T12:15:00Z">
        <w:r>
          <w:rPr>
            <w:rFonts w:hint="eastAsia"/>
          </w:rPr>
          <w:t>；</w:t>
        </w:r>
      </w:ins>
    </w:p>
    <w:p>
      <w:pPr>
        <w:pStyle w:val="4"/>
        <w:rPr>
          <w:ins w:id="6065" w:author="wangyuxuan (A)" w:date="2018-05-26T12:15:00Z"/>
        </w:rPr>
      </w:pPr>
      <w:ins w:id="6066" w:author="wangyuxuan (A)" w:date="2018-05-26T12:15:00Z">
        <w:r>
          <w:rPr>
            <w:rFonts w:hint="eastAsia"/>
          </w:rPr>
          <w:t>如果设备不在线，返回</w:t>
        </w:r>
      </w:ins>
      <w:ins w:id="6067" w:author="wangyuxuan (A)" w:date="2018-05-26T12:15:00Z">
        <w:r>
          <w:rPr/>
          <w:fldChar w:fldCharType="begin"/>
        </w:r>
      </w:ins>
      <w:ins w:id="6068" w:author="wangyuxuan (A)" w:date="2018-05-26T12:15:00Z">
        <w:r>
          <w:rPr/>
          <w:instrText xml:space="preserve"> HYPERLINK \l "_异常错误码描述_2" </w:instrText>
        </w:r>
      </w:ins>
      <w:ins w:id="6069" w:author="wangyuxuan (A)" w:date="2018-05-26T12:15:00Z">
        <w:r>
          <w:rPr/>
          <w:fldChar w:fldCharType="separate"/>
        </w:r>
      </w:ins>
      <w:ins w:id="6070" w:author="wangyuxuan (A)" w:date="2018-05-26T12:15:00Z">
        <w:r>
          <w:rPr>
            <w:rStyle w:val="26"/>
            <w:rFonts w:hint="eastAsia"/>
          </w:rPr>
          <w:t>HILINK_DEV_OFFLINE</w:t>
        </w:r>
      </w:ins>
      <w:ins w:id="6071" w:author="wangyuxuan (A)" w:date="2018-05-26T12:15:00Z">
        <w:r>
          <w:rPr>
            <w:rStyle w:val="26"/>
          </w:rPr>
          <w:fldChar w:fldCharType="end"/>
        </w:r>
      </w:ins>
      <w:ins w:id="6072" w:author="wangyuxuan (A)" w:date="2018-05-26T12:15:00Z">
        <w:r>
          <w:rPr>
            <w:rFonts w:hint="eastAsia"/>
          </w:rPr>
          <w:t>；</w:t>
        </w:r>
      </w:ins>
    </w:p>
    <w:p>
      <w:pPr>
        <w:pStyle w:val="4"/>
        <w:rPr>
          <w:ins w:id="6074" w:author="wangyuxuan (A)" w:date="2018-05-26T12:15:00Z"/>
          <w:rStyle w:val="26"/>
        </w:rPr>
        <w:pPrChange w:id="6073" w:author="zhoujiaying (C)" w:date="2018-04-18T09:37:00Z">
          <w:pPr/>
        </w:pPrChange>
      </w:pPr>
      <w:ins w:id="6075" w:author="wangyuxuan (A)" w:date="2018-05-26T12:15:00Z">
        <w:r>
          <w:rPr>
            <w:rFonts w:hint="eastAsia"/>
          </w:rPr>
          <w:t>如果设备响应超时，返回</w:t>
        </w:r>
      </w:ins>
      <w:ins w:id="6076" w:author="wangyuxuan (A)" w:date="2018-05-26T12:15:00Z">
        <w:r>
          <w:rPr/>
          <w:fldChar w:fldCharType="begin"/>
        </w:r>
      </w:ins>
      <w:ins w:id="6077" w:author="wangyuxuan (A)" w:date="2018-05-26T12:15:00Z">
        <w:r>
          <w:rPr/>
          <w:instrText xml:space="preserve"> HYPERLINK \l "_异常错误码描述_2" </w:instrText>
        </w:r>
      </w:ins>
      <w:ins w:id="6078" w:author="wangyuxuan (A)" w:date="2018-05-26T12:15:00Z">
        <w:r>
          <w:rPr/>
          <w:fldChar w:fldCharType="separate"/>
        </w:r>
      </w:ins>
      <w:ins w:id="6079" w:author="wangyuxuan (A)" w:date="2018-05-26T12:15:00Z">
        <w:r>
          <w:rPr>
            <w:rStyle w:val="26"/>
            <w:rFonts w:hint="eastAsia"/>
          </w:rPr>
          <w:t>HILINK_DEV_TIMEOUT</w:t>
        </w:r>
      </w:ins>
      <w:ins w:id="6080" w:author="wangyuxuan (A)" w:date="2018-05-26T12:15:00Z">
        <w:r>
          <w:rPr>
            <w:rStyle w:val="26"/>
          </w:rPr>
          <w:fldChar w:fldCharType="end"/>
        </w:r>
      </w:ins>
    </w:p>
    <w:p>
      <w:pPr>
        <w:pStyle w:val="4"/>
        <w:pPrChange w:id="6081" w:author="zhoujiaying (C)" w:date="2018-04-18T09:37:00Z">
          <w:pPr/>
        </w:pPrChange>
      </w:pPr>
    </w:p>
    <w:p>
      <w:pPr>
        <w:pStyle w:val="2"/>
      </w:pPr>
      <w:bookmarkStart w:id="60" w:name="_Toc481507764"/>
      <w:bookmarkStart w:id="61" w:name="_Toc481507664"/>
      <w:bookmarkStart w:id="62" w:name="_Toc515099376"/>
      <w:r>
        <w:rPr>
          <w:rFonts w:hint="eastAsia"/>
        </w:rPr>
        <w:t>JSAPI通道的</w:t>
      </w:r>
      <w:r>
        <w:t>安全性</w:t>
      </w:r>
      <w:bookmarkEnd w:id="60"/>
      <w:bookmarkEnd w:id="61"/>
      <w:bookmarkEnd w:id="62"/>
    </w:p>
    <w:p>
      <w:pPr>
        <w:pStyle w:val="22"/>
      </w:pPr>
      <w:r>
        <w:t>H5</w:t>
      </w:r>
      <w:r>
        <w:rPr>
          <w:rFonts w:hint="eastAsia"/>
        </w:rPr>
        <w:t>设备页面的安全性分为三个层面：</w:t>
      </w:r>
      <w:r>
        <w:t xml:space="preserve"> </w:t>
      </w:r>
    </w:p>
    <w:p>
      <w:pPr>
        <w:pStyle w:val="22"/>
        <w:ind w:firstLine="422"/>
      </w:pPr>
      <w:r>
        <w:rPr>
          <w:b/>
          <w:bCs/>
        </w:rPr>
        <w:t>1</w:t>
      </w:r>
      <w:r>
        <w:rPr>
          <w:rFonts w:hint="eastAsia"/>
          <w:b/>
          <w:bCs/>
        </w:rPr>
        <w:t>、传输的安全</w:t>
      </w:r>
      <w:r>
        <w:rPr>
          <w:b/>
          <w:bCs/>
        </w:rPr>
        <w:t xml:space="preserve"> </w:t>
      </w:r>
    </w:p>
    <w:p>
      <w:pPr>
        <w:pStyle w:val="22"/>
      </w:pPr>
      <w:r>
        <w:t xml:space="preserve">     APP</w:t>
      </w:r>
      <w:r>
        <w:rPr>
          <w:rFonts w:hint="eastAsia"/>
        </w:rPr>
        <w:t>连接到</w:t>
      </w:r>
      <w:r>
        <w:t>IOT</w:t>
      </w:r>
      <w:r>
        <w:rPr>
          <w:rFonts w:hint="eastAsia"/>
        </w:rPr>
        <w:t>云去下载</w:t>
      </w:r>
      <w:r>
        <w:t>H5</w:t>
      </w:r>
      <w:r>
        <w:rPr>
          <w:rFonts w:hint="eastAsia"/>
        </w:rPr>
        <w:t>页面，这个过程是通过</w:t>
      </w:r>
      <w:r>
        <w:rPr>
          <w:b/>
          <w:bCs/>
        </w:rPr>
        <w:t>HTTPS</w:t>
      </w:r>
      <w:r>
        <w:rPr>
          <w:rFonts w:hint="eastAsia"/>
          <w:b/>
          <w:bCs/>
        </w:rPr>
        <w:t>协议加密传输</w:t>
      </w:r>
      <w:r>
        <w:rPr>
          <w:rFonts w:hint="eastAsia"/>
        </w:rPr>
        <w:t>的，</w:t>
      </w:r>
      <w:r>
        <w:t>APP</w:t>
      </w:r>
      <w:r>
        <w:rPr>
          <w:rFonts w:hint="eastAsia"/>
        </w:rPr>
        <w:t>会持有</w:t>
      </w:r>
      <w:r>
        <w:rPr>
          <w:rFonts w:hint="eastAsia"/>
          <w:b/>
          <w:bCs/>
        </w:rPr>
        <w:t>云端数字证书</w:t>
      </w:r>
      <w:r>
        <w:rPr>
          <w:rFonts w:hint="eastAsia"/>
        </w:rPr>
        <w:t>，对云的合法性进行验证，避免云端的仿冒攻击、劫持攻击、篡改攻击。</w:t>
      </w:r>
      <w:r>
        <w:t xml:space="preserve"> </w:t>
      </w:r>
    </w:p>
    <w:p>
      <w:pPr>
        <w:pStyle w:val="22"/>
        <w:ind w:firstLine="422"/>
      </w:pPr>
      <w:r>
        <w:rPr>
          <w:b/>
          <w:bCs/>
        </w:rPr>
        <w:t>2</w:t>
      </w:r>
      <w:r>
        <w:rPr>
          <w:rFonts w:hint="eastAsia"/>
          <w:b/>
          <w:bCs/>
        </w:rPr>
        <w:t>、运行的安全</w:t>
      </w:r>
      <w:r>
        <w:rPr>
          <w:b/>
          <w:bCs/>
        </w:rPr>
        <w:t xml:space="preserve"> </w:t>
      </w:r>
    </w:p>
    <w:p>
      <w:pPr>
        <w:pStyle w:val="22"/>
      </w:pPr>
      <w:r>
        <w:t xml:space="preserve">     </w:t>
      </w:r>
      <w:r>
        <w:rPr>
          <w:rFonts w:hint="eastAsia"/>
        </w:rPr>
        <w:t>在</w:t>
      </w:r>
      <w:r>
        <w:t>APP</w:t>
      </w:r>
      <w:r>
        <w:rPr>
          <w:rFonts w:hint="eastAsia"/>
        </w:rPr>
        <w:t>执行页面阶段，</w:t>
      </w:r>
      <w:r>
        <w:t>H5</w:t>
      </w:r>
      <w:r>
        <w:rPr>
          <w:rFonts w:hint="eastAsia"/>
        </w:rPr>
        <w:t>运行环境会判断所加载的所有页面资源的</w:t>
      </w:r>
      <w:r>
        <w:t>URL</w:t>
      </w:r>
      <w:r>
        <w:rPr>
          <w:rFonts w:hint="eastAsia"/>
        </w:rPr>
        <w:t>进行校验，是否为</w:t>
      </w:r>
      <w:r>
        <w:t>IOT</w:t>
      </w:r>
      <w:r>
        <w:rPr>
          <w:rFonts w:hint="eastAsia"/>
        </w:rPr>
        <w:t>云地址前缀，避免加载未经授权页面内容。且运行环境中，对页面跳转做了禁止限制。</w:t>
      </w:r>
      <w:r>
        <w:t xml:space="preserve"> </w:t>
      </w:r>
    </w:p>
    <w:p>
      <w:pPr>
        <w:pStyle w:val="22"/>
        <w:ind w:firstLine="422"/>
      </w:pPr>
      <w:r>
        <w:rPr>
          <w:b/>
          <w:bCs/>
        </w:rPr>
        <w:t>3</w:t>
      </w:r>
      <w:r>
        <w:rPr>
          <w:rFonts w:hint="eastAsia"/>
          <w:b/>
          <w:bCs/>
        </w:rPr>
        <w:t>、第三方来源的安全（扩展）</w:t>
      </w:r>
      <w:r>
        <w:rPr>
          <w:b/>
          <w:bCs/>
        </w:rPr>
        <w:t xml:space="preserve"> </w:t>
      </w:r>
    </w:p>
    <w:p>
      <w:pPr>
        <w:pStyle w:val="22"/>
      </w:pPr>
      <w:r>
        <w:t xml:space="preserve">    </w:t>
      </w:r>
      <w:r>
        <w:rPr>
          <w:rFonts w:hint="eastAsia"/>
        </w:rPr>
        <w:t>若第三方来源界面，将为每个设备页面</w:t>
      </w:r>
      <w:r>
        <w:rPr>
          <w:rFonts w:hint="eastAsia"/>
          <w:b/>
          <w:bCs/>
        </w:rPr>
        <w:t>颁发所申请的接口权限的证书签名</w:t>
      </w:r>
      <w:r>
        <w:rPr>
          <w:rFonts w:hint="eastAsia"/>
        </w:rPr>
        <w:t>。每个页面在调用初始化</w:t>
      </w:r>
      <w:r>
        <w:t>config</w:t>
      </w:r>
      <w:r>
        <w:rPr>
          <w:rFonts w:hint="eastAsia"/>
        </w:rPr>
        <w:t>接口时，需要传入</w:t>
      </w:r>
      <w:r>
        <w:t>IOT</w:t>
      </w:r>
      <w:r>
        <w:rPr>
          <w:rFonts w:hint="eastAsia"/>
        </w:rPr>
        <w:t>平台所发放的</w:t>
      </w:r>
      <w:r>
        <w:t>token</w:t>
      </w:r>
      <w:r>
        <w:rPr>
          <w:rFonts w:hint="eastAsia"/>
        </w:rPr>
        <w:t>及所申请使用的</w:t>
      </w:r>
      <w:r>
        <w:t>API</w:t>
      </w:r>
      <w:r>
        <w:rPr>
          <w:rFonts w:hint="eastAsia"/>
        </w:rPr>
        <w:t>列表，</w:t>
      </w:r>
      <w:r>
        <w:t>APP</w:t>
      </w:r>
      <w:r>
        <w:rPr>
          <w:rFonts w:hint="eastAsia"/>
        </w:rPr>
        <w:t>会采用预置证书公钥校验所申请的</w:t>
      </w:r>
      <w:r>
        <w:t>API</w:t>
      </w:r>
      <w:r>
        <w:rPr>
          <w:rFonts w:hint="eastAsia"/>
        </w:rPr>
        <w:t>的权限是否经过签名，避免未审批接口的调用。</w:t>
      </w:r>
      <w:r>
        <w:t xml:space="preserve"> </w:t>
      </w:r>
    </w:p>
    <w:p/>
    <w:p>
      <w:r>
        <w:pict>
          <v:roundrect id="_x0000_s1028" o:spid="_x0000_s1028" o:spt="2" style="position:absolute;left:0pt;margin-left:181.1pt;margin-top:0.8pt;height:75.75pt;width:46.95pt;z-index:251660288;mso-width-relative:page;mso-height-relative:page;" fillcolor="#F79646" filled="t" stroked="t" coordsize="21600,21600" arcsize="0.166666666666667">
            <v:path/>
            <v:fill on="t" focussize="0,0"/>
            <v:stroke weight="10pt" color="#F79646" linestyle="thinThin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APP</w:t>
                  </w:r>
                </w:p>
              </w:txbxContent>
            </v:textbox>
          </v:roundrect>
        </w:pict>
      </w:r>
      <w:r>
        <w:pict>
          <v:shape id="_x0000_s1027" o:spid="_x0000_s1027" o:spt="202" type="#_x0000_t202" style="position:absolute;left:0pt;margin-left:112.25pt;margin-top:12.7pt;height:20.65pt;width:41.9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https</w:t>
                  </w:r>
                </w:p>
              </w:txbxContent>
            </v:textbox>
          </v:shape>
        </w:pict>
      </w:r>
      <w:r>
        <w:pict>
          <v:shape id="_x0000_s1026" o:spid="_x0000_s1026" o:spt="13" type="#_x0000_t13" style="position:absolute;left:0pt;margin-left:112.25pt;margin-top:37.05pt;height:15.7pt;width:46.95pt;z-index:251658240;mso-width-relative:page;mso-height-relative:page;" fillcolor="#FABF8F" filled="t" stroked="t" coordsize="21600,21600">
            <v:path/>
            <v:fill type="gradient" on="t" color2="#F79646" focus="50%" focussize="0,0"/>
            <v:stroke weight="1pt" color="#F79646" joinstyle="miter"/>
            <v:imagedata o:title=""/>
            <o:lock v:ext="edit"/>
            <v:shadow on="t" type="perspective" color="#974706" offset="1pt,2pt" offset2="-3pt,-2pt"/>
          </v:shape>
        </w:pict>
      </w:r>
      <w:r>
        <w:rPr>
          <w:rFonts w:hint="eastAsia"/>
        </w:rPr>
        <w:drawing>
          <wp:inline distT="0" distB="0" distL="0" distR="0">
            <wp:extent cx="1487170" cy="993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bookmarkStart w:id="63" w:name="_Toc478464101"/>
      <w:bookmarkStart w:id="64" w:name="_Toc515099377"/>
      <w:r>
        <w:rPr>
          <w:rFonts w:hint="eastAsia"/>
        </w:rPr>
        <w:t>异常错误码描述</w:t>
      </w:r>
      <w:bookmarkEnd w:id="63"/>
      <w:bookmarkEnd w:id="64"/>
    </w:p>
    <w:p>
      <w:pPr>
        <w:pStyle w:val="4"/>
      </w:pPr>
      <w:r>
        <w:rPr>
          <w:rFonts w:hint="eastAsia"/>
        </w:rPr>
        <w:t>错误码规范：</w:t>
      </w:r>
    </w:p>
    <w:p>
      <w:pPr>
        <w:pStyle w:val="4"/>
      </w:pPr>
      <w:r>
        <w:rPr>
          <w:rFonts w:hint="eastAsia"/>
        </w:rPr>
        <w:t>0表示成功，其它值表示失败。</w:t>
      </w:r>
    </w:p>
    <w:tbl>
      <w:tblPr>
        <w:tblStyle w:val="23"/>
        <w:tblW w:w="10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2268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905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错误值</w:t>
            </w:r>
            <w:r>
              <w:t xml:space="preserve"> </w:t>
            </w:r>
          </w:p>
        </w:tc>
        <w:tc>
          <w:tcPr>
            <w:tcW w:w="2268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枚举宏</w:t>
            </w:r>
          </w:p>
        </w:tc>
        <w:tc>
          <w:tcPr>
            <w:tcW w:w="7117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>
            <w:pPr>
              <w:pStyle w:val="21"/>
              <w:pageBreakBefore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HILINK_DEV_TIMEOUT</w:t>
            </w:r>
          </w:p>
        </w:tc>
        <w:tc>
          <w:tcPr>
            <w:tcW w:w="7117" w:type="dxa"/>
          </w:tcPr>
          <w:p>
            <w:pPr>
              <w:pStyle w:val="21"/>
              <w:pageBreakBefore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设备请求没有响应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>
            <w:pPr>
              <w:pStyle w:val="21"/>
              <w:pageBreakBefore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HILINK_DEV_OFFLINE</w:t>
            </w:r>
          </w:p>
        </w:tc>
        <w:tc>
          <w:tcPr>
            <w:tcW w:w="7117" w:type="dxa"/>
          </w:tcPr>
          <w:p>
            <w:pPr>
              <w:pStyle w:val="21"/>
              <w:pageBreakBefore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设备已离线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>
            <w:pPr>
              <w:pStyle w:val="21"/>
              <w:pageBreakBefore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HILINK_VALIDATE_ERR</w:t>
            </w:r>
          </w:p>
        </w:tc>
        <w:tc>
          <w:tcPr>
            <w:tcW w:w="7117" w:type="dxa"/>
          </w:tcPr>
          <w:p>
            <w:pPr>
              <w:pStyle w:val="21"/>
              <w:pageBreakBefore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</w:t>
            </w:r>
            <w:r>
              <w:rPr>
                <w:color w:val="000000"/>
                <w:sz w:val="18"/>
                <w:szCs w:val="18"/>
              </w:rPr>
              <w:t>数据参数校验非法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在</w:t>
            </w:r>
            <w:r>
              <w:rPr>
                <w:rFonts w:hint="eastAsia"/>
                <w:color w:val="000000"/>
                <w:sz w:val="18"/>
                <w:szCs w:val="18"/>
              </w:rPr>
              <w:t>设备控制</w:t>
            </w:r>
            <w:r>
              <w:rPr>
                <w:color w:val="000000"/>
                <w:sz w:val="18"/>
                <w:szCs w:val="18"/>
              </w:rPr>
              <w:t>参数校验失败时，返回</w:t>
            </w:r>
            <w:r>
              <w:rPr>
                <w:rFonts w:hint="eastAsia"/>
                <w:color w:val="000000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或者云端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ins w:id="6082" w:author="zhoujiaying (C)" w:date="2018-01-03T11:12:00Z"/>
        </w:trPr>
        <w:tc>
          <w:tcPr>
            <w:tcW w:w="905" w:type="dxa"/>
          </w:tcPr>
          <w:p>
            <w:pPr>
              <w:rPr>
                <w:ins w:id="6083" w:author="zhoujiaying (C)" w:date="2018-01-03T11:12:00Z"/>
              </w:rPr>
            </w:pPr>
            <w:ins w:id="6084" w:author="zhoujiaying (C)" w:date="2018-01-03T11:12:00Z">
              <w:r>
                <w:rPr>
                  <w:rFonts w:hint="eastAsia"/>
                </w:rPr>
                <w:t>1</w:t>
              </w:r>
            </w:ins>
            <w:ins w:id="6085" w:author="zhoujiaying (C)" w:date="2018-01-03T11:12:00Z">
              <w:r>
                <w:rPr/>
                <w:t>4</w:t>
              </w:r>
            </w:ins>
          </w:p>
        </w:tc>
        <w:tc>
          <w:tcPr>
            <w:tcW w:w="2268" w:type="dxa"/>
          </w:tcPr>
          <w:p>
            <w:pPr>
              <w:pStyle w:val="21"/>
              <w:pageBreakBefore/>
              <w:rPr>
                <w:ins w:id="6086" w:author="zhoujiaying (C)" w:date="2018-01-03T11:12:00Z"/>
                <w:color w:val="000000"/>
                <w:sz w:val="18"/>
                <w:szCs w:val="18"/>
              </w:rPr>
            </w:pPr>
            <w:ins w:id="6087" w:author="zhoujiaying (C)" w:date="2018-01-03T11:12:00Z">
              <w:r>
                <w:rPr>
                  <w:color w:val="000000"/>
                  <w:sz w:val="18"/>
                  <w:szCs w:val="18"/>
                </w:rPr>
                <w:t>HILINK_NO_NETWORK</w:t>
              </w:r>
            </w:ins>
          </w:p>
        </w:tc>
        <w:tc>
          <w:tcPr>
            <w:tcW w:w="7117" w:type="dxa"/>
          </w:tcPr>
          <w:p>
            <w:pPr>
              <w:pStyle w:val="21"/>
              <w:pageBreakBefore/>
              <w:jc w:val="both"/>
              <w:rPr>
                <w:ins w:id="6088" w:author="zhoujiaying (C)" w:date="2018-01-03T11:12:00Z"/>
                <w:color w:val="000000"/>
                <w:sz w:val="18"/>
                <w:szCs w:val="18"/>
              </w:rPr>
            </w:pPr>
            <w:ins w:id="6089" w:author="zhoujiaying (C)" w:date="2018-01-03T11:12:00Z">
              <w:r>
                <w:rPr>
                  <w:rFonts w:hint="eastAsia"/>
                  <w:color w:val="000000"/>
                  <w:sz w:val="18"/>
                  <w:szCs w:val="18"/>
                </w:rPr>
                <w:t>无网络</w:t>
              </w:r>
            </w:ins>
            <w:ins w:id="6090" w:author="zhoujiaying (C)" w:date="2018-01-03T11:12:00Z">
              <w:r>
                <w:rPr>
                  <w:color w:val="000000"/>
                  <w:sz w:val="18"/>
                  <w:szCs w:val="18"/>
                </w:rPr>
                <w:t>错误</w:t>
              </w:r>
            </w:ins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F23C6"/>
    <w:multiLevelType w:val="multilevel"/>
    <w:tmpl w:val="50EF23C6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567"/>
      </w:pPr>
      <w:rPr>
        <w:rFonts w:hint="eastAsia"/>
      </w:rPr>
    </w:lvl>
    <w:lvl w:ilvl="1" w:tentative="0">
      <w:start w:val="1"/>
      <w:numFmt w:val="decimal"/>
      <w:pStyle w:val="3"/>
      <w:lvlText w:val="%2)"/>
      <w:lvlJc w:val="left"/>
      <w:pPr>
        <w:tabs>
          <w:tab w:val="left" w:pos="720"/>
        </w:tabs>
        <w:ind w:left="720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720"/>
        </w:tabs>
        <w:ind w:left="720" w:hanging="567"/>
      </w:pPr>
      <w:rPr>
        <w:rFonts w:hint="default" w:ascii="Times New Roman" w:hAnsi="Times New Roman" w:cs="Times New Roman"/>
        <w:b w:val="0"/>
        <w:spacing w:val="-20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151"/>
        </w:tabs>
        <w:ind w:left="1151" w:hanging="99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1"/>
        </w:tabs>
        <w:ind w:left="1151" w:hanging="998"/>
      </w:pPr>
      <w:rPr>
        <w:rFonts w:hint="eastAsia"/>
      </w:rPr>
    </w:lvl>
    <w:lvl w:ilvl="6" w:tentative="0">
      <w:start w:val="1"/>
      <w:numFmt w:val="decimal"/>
      <w:pStyle w:val="47"/>
      <w:lvlText w:val="%7. "/>
      <w:lvlJc w:val="left"/>
      <w:pPr>
        <w:tabs>
          <w:tab w:val="left" w:pos="1117"/>
        </w:tabs>
        <w:ind w:left="1117" w:hanging="397"/>
      </w:pPr>
      <w:rPr>
        <w:rFonts w:hint="default"/>
      </w:rPr>
    </w:lvl>
    <w:lvl w:ilvl="7" w:tentative="0">
      <w:start w:val="1"/>
      <w:numFmt w:val="decimal"/>
      <w:pStyle w:val="48"/>
      <w:lvlText w:val="(%8) "/>
      <w:lvlJc w:val="left"/>
      <w:pPr>
        <w:tabs>
          <w:tab w:val="left" w:pos="1514"/>
        </w:tabs>
        <w:ind w:left="1514" w:hanging="397"/>
      </w:pPr>
      <w:rPr>
        <w:rFonts w:hint="eastAsia"/>
      </w:rPr>
    </w:lvl>
    <w:lvl w:ilvl="8" w:tentative="0">
      <w:start w:val="1"/>
      <w:numFmt w:val="none"/>
      <w:lvlText w:val="%9"/>
      <w:lvlJc w:val="left"/>
      <w:pPr>
        <w:tabs>
          <w:tab w:val="left" w:pos="1911"/>
        </w:tabs>
        <w:ind w:left="1911" w:hanging="397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yuxuan (A)">
    <w15:presenceInfo w15:providerId="AD" w15:userId="S-1-5-21-147214757-305610072-1517763936-4232975"/>
  </w15:person>
  <w15:person w15:author="chenpeng (AW)">
    <w15:presenceInfo w15:providerId="AD" w15:userId="S-1-5-21-147214757-305610072-1517763936-5021754"/>
  </w15:person>
  <w15:person w15:author="zhoujiaying (C)">
    <w15:presenceInfo w15:providerId="AD" w15:userId="S-1-5-21-147214757-305610072-1517763936-4992270"/>
  </w15:person>
  <w15:person w15:author="luochun">
    <w15:presenceInfo w15:providerId="AD" w15:userId="S-1-5-21-147214757-305610072-1517763936-5298887"/>
  </w15:person>
  <w15:person w15:author="zhoujiawei">
    <w15:presenceInfo w15:providerId="None" w15:userId="zhoujia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03F"/>
    <w:rsid w:val="000063F8"/>
    <w:rsid w:val="00032919"/>
    <w:rsid w:val="00034BBA"/>
    <w:rsid w:val="00040D25"/>
    <w:rsid w:val="00042CA4"/>
    <w:rsid w:val="000531EB"/>
    <w:rsid w:val="00057DCD"/>
    <w:rsid w:val="000738A7"/>
    <w:rsid w:val="0007428A"/>
    <w:rsid w:val="00090735"/>
    <w:rsid w:val="000A07CC"/>
    <w:rsid w:val="000A7A11"/>
    <w:rsid w:val="000C3BCB"/>
    <w:rsid w:val="000D0328"/>
    <w:rsid w:val="000E112F"/>
    <w:rsid w:val="000F5A15"/>
    <w:rsid w:val="000F5CAC"/>
    <w:rsid w:val="000F7873"/>
    <w:rsid w:val="00103FC2"/>
    <w:rsid w:val="0010618D"/>
    <w:rsid w:val="00107A69"/>
    <w:rsid w:val="00117F6B"/>
    <w:rsid w:val="00120430"/>
    <w:rsid w:val="00123955"/>
    <w:rsid w:val="001377BB"/>
    <w:rsid w:val="00141F7E"/>
    <w:rsid w:val="00176E4B"/>
    <w:rsid w:val="0018027C"/>
    <w:rsid w:val="00181092"/>
    <w:rsid w:val="00183A5B"/>
    <w:rsid w:val="001926DB"/>
    <w:rsid w:val="001A319B"/>
    <w:rsid w:val="001A466C"/>
    <w:rsid w:val="001B355E"/>
    <w:rsid w:val="001B5F18"/>
    <w:rsid w:val="001C5F33"/>
    <w:rsid w:val="001E1E5E"/>
    <w:rsid w:val="001E5C23"/>
    <w:rsid w:val="001F3C50"/>
    <w:rsid w:val="001F5019"/>
    <w:rsid w:val="0021216E"/>
    <w:rsid w:val="00221563"/>
    <w:rsid w:val="00236157"/>
    <w:rsid w:val="00236364"/>
    <w:rsid w:val="0023699A"/>
    <w:rsid w:val="002635A2"/>
    <w:rsid w:val="00271AC0"/>
    <w:rsid w:val="00274E67"/>
    <w:rsid w:val="002816DA"/>
    <w:rsid w:val="00284E35"/>
    <w:rsid w:val="00286174"/>
    <w:rsid w:val="002868AF"/>
    <w:rsid w:val="002873AF"/>
    <w:rsid w:val="002A0628"/>
    <w:rsid w:val="002A0C4E"/>
    <w:rsid w:val="002A5FBC"/>
    <w:rsid w:val="002B38D2"/>
    <w:rsid w:val="002C0D65"/>
    <w:rsid w:val="002C3873"/>
    <w:rsid w:val="002C4558"/>
    <w:rsid w:val="002D28D0"/>
    <w:rsid w:val="002D4A70"/>
    <w:rsid w:val="002D53A3"/>
    <w:rsid w:val="002E2D7D"/>
    <w:rsid w:val="002E4AA7"/>
    <w:rsid w:val="002E74E8"/>
    <w:rsid w:val="002F51F1"/>
    <w:rsid w:val="00303EF3"/>
    <w:rsid w:val="00310040"/>
    <w:rsid w:val="00322A6C"/>
    <w:rsid w:val="003275D3"/>
    <w:rsid w:val="00334E1B"/>
    <w:rsid w:val="003441B4"/>
    <w:rsid w:val="0034485A"/>
    <w:rsid w:val="00344FE1"/>
    <w:rsid w:val="00353BC6"/>
    <w:rsid w:val="0035640D"/>
    <w:rsid w:val="00360A6B"/>
    <w:rsid w:val="00372689"/>
    <w:rsid w:val="00381A68"/>
    <w:rsid w:val="00386F45"/>
    <w:rsid w:val="0039387C"/>
    <w:rsid w:val="003C1371"/>
    <w:rsid w:val="003C63F7"/>
    <w:rsid w:val="003D0680"/>
    <w:rsid w:val="003D076A"/>
    <w:rsid w:val="003D7D0C"/>
    <w:rsid w:val="003E37A3"/>
    <w:rsid w:val="003F104D"/>
    <w:rsid w:val="00402BFC"/>
    <w:rsid w:val="00406502"/>
    <w:rsid w:val="00412CEF"/>
    <w:rsid w:val="00413B21"/>
    <w:rsid w:val="00417ADE"/>
    <w:rsid w:val="004369CD"/>
    <w:rsid w:val="00442B0F"/>
    <w:rsid w:val="00462C40"/>
    <w:rsid w:val="00474892"/>
    <w:rsid w:val="0049230F"/>
    <w:rsid w:val="00493422"/>
    <w:rsid w:val="00493935"/>
    <w:rsid w:val="004A16FE"/>
    <w:rsid w:val="004B673C"/>
    <w:rsid w:val="004C2B62"/>
    <w:rsid w:val="004C302B"/>
    <w:rsid w:val="004C4CE2"/>
    <w:rsid w:val="004E1F24"/>
    <w:rsid w:val="004E5D51"/>
    <w:rsid w:val="004E649B"/>
    <w:rsid w:val="004F303F"/>
    <w:rsid w:val="00500CC5"/>
    <w:rsid w:val="005027D3"/>
    <w:rsid w:val="00502DCB"/>
    <w:rsid w:val="005053A5"/>
    <w:rsid w:val="00507D1B"/>
    <w:rsid w:val="0051484F"/>
    <w:rsid w:val="0052034A"/>
    <w:rsid w:val="005457D6"/>
    <w:rsid w:val="00551983"/>
    <w:rsid w:val="00553B94"/>
    <w:rsid w:val="00555132"/>
    <w:rsid w:val="00566FC6"/>
    <w:rsid w:val="0058205F"/>
    <w:rsid w:val="00582574"/>
    <w:rsid w:val="00590E74"/>
    <w:rsid w:val="005A0D62"/>
    <w:rsid w:val="005A4A36"/>
    <w:rsid w:val="005A6852"/>
    <w:rsid w:val="005A7970"/>
    <w:rsid w:val="005B108C"/>
    <w:rsid w:val="005B76D0"/>
    <w:rsid w:val="005C073C"/>
    <w:rsid w:val="005C4DDB"/>
    <w:rsid w:val="005D005F"/>
    <w:rsid w:val="005D64EC"/>
    <w:rsid w:val="005E15FC"/>
    <w:rsid w:val="005E437B"/>
    <w:rsid w:val="00601EFC"/>
    <w:rsid w:val="0061065B"/>
    <w:rsid w:val="0061430E"/>
    <w:rsid w:val="00620A99"/>
    <w:rsid w:val="00626B21"/>
    <w:rsid w:val="00632782"/>
    <w:rsid w:val="00640297"/>
    <w:rsid w:val="00651074"/>
    <w:rsid w:val="0066768F"/>
    <w:rsid w:val="006762AE"/>
    <w:rsid w:val="0068165A"/>
    <w:rsid w:val="006821D2"/>
    <w:rsid w:val="00693C63"/>
    <w:rsid w:val="006D0522"/>
    <w:rsid w:val="006D71C9"/>
    <w:rsid w:val="006E2CAC"/>
    <w:rsid w:val="006E47CB"/>
    <w:rsid w:val="006F054B"/>
    <w:rsid w:val="006F2B1B"/>
    <w:rsid w:val="006F67FA"/>
    <w:rsid w:val="0070531D"/>
    <w:rsid w:val="00705822"/>
    <w:rsid w:val="00713B76"/>
    <w:rsid w:val="00726B0D"/>
    <w:rsid w:val="0073098E"/>
    <w:rsid w:val="00736CF8"/>
    <w:rsid w:val="00740EAA"/>
    <w:rsid w:val="007472E7"/>
    <w:rsid w:val="0076145C"/>
    <w:rsid w:val="00772F12"/>
    <w:rsid w:val="007772A3"/>
    <w:rsid w:val="007812CD"/>
    <w:rsid w:val="0078187C"/>
    <w:rsid w:val="007927E6"/>
    <w:rsid w:val="00795AB2"/>
    <w:rsid w:val="007B19A6"/>
    <w:rsid w:val="007B2DA3"/>
    <w:rsid w:val="007B4D91"/>
    <w:rsid w:val="007D4294"/>
    <w:rsid w:val="007D5C6F"/>
    <w:rsid w:val="007D6A3E"/>
    <w:rsid w:val="007E088B"/>
    <w:rsid w:val="007E1AD8"/>
    <w:rsid w:val="007E51B1"/>
    <w:rsid w:val="007F49BE"/>
    <w:rsid w:val="00824C29"/>
    <w:rsid w:val="00831235"/>
    <w:rsid w:val="00833685"/>
    <w:rsid w:val="008478E3"/>
    <w:rsid w:val="00851237"/>
    <w:rsid w:val="00861FC1"/>
    <w:rsid w:val="00870C3C"/>
    <w:rsid w:val="0087207A"/>
    <w:rsid w:val="00875756"/>
    <w:rsid w:val="00883A49"/>
    <w:rsid w:val="0088744B"/>
    <w:rsid w:val="00893635"/>
    <w:rsid w:val="0089539B"/>
    <w:rsid w:val="008A0CCC"/>
    <w:rsid w:val="008A7718"/>
    <w:rsid w:val="008B3841"/>
    <w:rsid w:val="008D1925"/>
    <w:rsid w:val="008E06D0"/>
    <w:rsid w:val="008F7C68"/>
    <w:rsid w:val="0090359C"/>
    <w:rsid w:val="00907EFA"/>
    <w:rsid w:val="0092711D"/>
    <w:rsid w:val="009271D2"/>
    <w:rsid w:val="0093434B"/>
    <w:rsid w:val="0094328E"/>
    <w:rsid w:val="00944BB3"/>
    <w:rsid w:val="00946185"/>
    <w:rsid w:val="00954A81"/>
    <w:rsid w:val="009551D0"/>
    <w:rsid w:val="00963D7C"/>
    <w:rsid w:val="009641B4"/>
    <w:rsid w:val="00965BEE"/>
    <w:rsid w:val="00985134"/>
    <w:rsid w:val="009854C3"/>
    <w:rsid w:val="0098607A"/>
    <w:rsid w:val="009A1909"/>
    <w:rsid w:val="009C07B8"/>
    <w:rsid w:val="009C60B7"/>
    <w:rsid w:val="009D5B0C"/>
    <w:rsid w:val="009E48E2"/>
    <w:rsid w:val="009F1368"/>
    <w:rsid w:val="009F14E7"/>
    <w:rsid w:val="009F5B41"/>
    <w:rsid w:val="00A03083"/>
    <w:rsid w:val="00A15640"/>
    <w:rsid w:val="00A20C99"/>
    <w:rsid w:val="00A224CA"/>
    <w:rsid w:val="00A2287D"/>
    <w:rsid w:val="00A275B1"/>
    <w:rsid w:val="00A36872"/>
    <w:rsid w:val="00A4778E"/>
    <w:rsid w:val="00A55DED"/>
    <w:rsid w:val="00A57F8E"/>
    <w:rsid w:val="00A60A6D"/>
    <w:rsid w:val="00A628E9"/>
    <w:rsid w:val="00A62953"/>
    <w:rsid w:val="00A74B36"/>
    <w:rsid w:val="00A84FF9"/>
    <w:rsid w:val="00A91EAE"/>
    <w:rsid w:val="00A9495D"/>
    <w:rsid w:val="00A97284"/>
    <w:rsid w:val="00AA1904"/>
    <w:rsid w:val="00AA1BB0"/>
    <w:rsid w:val="00AC0066"/>
    <w:rsid w:val="00AC1CF8"/>
    <w:rsid w:val="00AC244B"/>
    <w:rsid w:val="00AD0AA3"/>
    <w:rsid w:val="00AD2976"/>
    <w:rsid w:val="00AD3581"/>
    <w:rsid w:val="00AE0D22"/>
    <w:rsid w:val="00AE6BB7"/>
    <w:rsid w:val="00AF1BA3"/>
    <w:rsid w:val="00AF33BF"/>
    <w:rsid w:val="00AF7F63"/>
    <w:rsid w:val="00B00600"/>
    <w:rsid w:val="00B07A81"/>
    <w:rsid w:val="00B10850"/>
    <w:rsid w:val="00B26867"/>
    <w:rsid w:val="00B300E4"/>
    <w:rsid w:val="00B32502"/>
    <w:rsid w:val="00B54898"/>
    <w:rsid w:val="00B55CA0"/>
    <w:rsid w:val="00B56601"/>
    <w:rsid w:val="00B56DD3"/>
    <w:rsid w:val="00B8313E"/>
    <w:rsid w:val="00B95985"/>
    <w:rsid w:val="00B96559"/>
    <w:rsid w:val="00BA0813"/>
    <w:rsid w:val="00BC521D"/>
    <w:rsid w:val="00BC72D2"/>
    <w:rsid w:val="00BC7639"/>
    <w:rsid w:val="00BF07CD"/>
    <w:rsid w:val="00C05CF4"/>
    <w:rsid w:val="00C0754E"/>
    <w:rsid w:val="00C07FAD"/>
    <w:rsid w:val="00C1063A"/>
    <w:rsid w:val="00C10F98"/>
    <w:rsid w:val="00C159C0"/>
    <w:rsid w:val="00C17EF7"/>
    <w:rsid w:val="00C2146F"/>
    <w:rsid w:val="00C261F0"/>
    <w:rsid w:val="00C42907"/>
    <w:rsid w:val="00C43EB5"/>
    <w:rsid w:val="00C72FBD"/>
    <w:rsid w:val="00C75306"/>
    <w:rsid w:val="00C838B3"/>
    <w:rsid w:val="00C902B2"/>
    <w:rsid w:val="00C90B6B"/>
    <w:rsid w:val="00C96265"/>
    <w:rsid w:val="00CA4DAF"/>
    <w:rsid w:val="00CB2A17"/>
    <w:rsid w:val="00CB7228"/>
    <w:rsid w:val="00CC1706"/>
    <w:rsid w:val="00CC3C7B"/>
    <w:rsid w:val="00CC6D71"/>
    <w:rsid w:val="00CD1405"/>
    <w:rsid w:val="00CE148B"/>
    <w:rsid w:val="00CF08CB"/>
    <w:rsid w:val="00CF5E67"/>
    <w:rsid w:val="00D10F0E"/>
    <w:rsid w:val="00D274E6"/>
    <w:rsid w:val="00D312FA"/>
    <w:rsid w:val="00D36C2C"/>
    <w:rsid w:val="00D4589D"/>
    <w:rsid w:val="00D54514"/>
    <w:rsid w:val="00D61E9C"/>
    <w:rsid w:val="00D64807"/>
    <w:rsid w:val="00D81D11"/>
    <w:rsid w:val="00DB3431"/>
    <w:rsid w:val="00DB5701"/>
    <w:rsid w:val="00DF1B6A"/>
    <w:rsid w:val="00DF2D75"/>
    <w:rsid w:val="00DF6085"/>
    <w:rsid w:val="00E02E75"/>
    <w:rsid w:val="00E15D0F"/>
    <w:rsid w:val="00E21F36"/>
    <w:rsid w:val="00E36AEB"/>
    <w:rsid w:val="00E5757C"/>
    <w:rsid w:val="00E61999"/>
    <w:rsid w:val="00E62368"/>
    <w:rsid w:val="00E646FA"/>
    <w:rsid w:val="00E64E71"/>
    <w:rsid w:val="00E6530E"/>
    <w:rsid w:val="00E65DF9"/>
    <w:rsid w:val="00EE07A1"/>
    <w:rsid w:val="00EF19C2"/>
    <w:rsid w:val="00EF3029"/>
    <w:rsid w:val="00EF4261"/>
    <w:rsid w:val="00EF6A1A"/>
    <w:rsid w:val="00F251D7"/>
    <w:rsid w:val="00F26CC1"/>
    <w:rsid w:val="00F328F1"/>
    <w:rsid w:val="00F34C74"/>
    <w:rsid w:val="00F370F5"/>
    <w:rsid w:val="00F41559"/>
    <w:rsid w:val="00F47F6D"/>
    <w:rsid w:val="00F5363C"/>
    <w:rsid w:val="00F539D9"/>
    <w:rsid w:val="00F60D5D"/>
    <w:rsid w:val="00F63B73"/>
    <w:rsid w:val="00F65A8A"/>
    <w:rsid w:val="00F714B1"/>
    <w:rsid w:val="00F71778"/>
    <w:rsid w:val="00F76E22"/>
    <w:rsid w:val="00F95AD5"/>
    <w:rsid w:val="00FA0D64"/>
    <w:rsid w:val="00FA34EF"/>
    <w:rsid w:val="00FA3A57"/>
    <w:rsid w:val="00FB063D"/>
    <w:rsid w:val="00FB0842"/>
    <w:rsid w:val="00FB238C"/>
    <w:rsid w:val="00FB5643"/>
    <w:rsid w:val="00FB654D"/>
    <w:rsid w:val="00FC6E18"/>
    <w:rsid w:val="00FD19D9"/>
    <w:rsid w:val="00FE049B"/>
    <w:rsid w:val="00FF1229"/>
    <w:rsid w:val="00FF7749"/>
    <w:rsid w:val="00FF7F82"/>
    <w:rsid w:val="6DB7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qFormat="1" w:uiPriority="0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120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">
    <w:name w:val="heading 1"/>
    <w:next w:val="3"/>
    <w:link w:val="41"/>
    <w:qFormat/>
    <w:uiPriority w:val="0"/>
    <w:pPr>
      <w:widowControl w:val="0"/>
      <w:numPr>
        <w:ilvl w:val="0"/>
        <w:numId w:val="1"/>
      </w:numPr>
      <w:spacing w:after="120"/>
      <w:outlineLvl w:val="0"/>
    </w:pPr>
    <w:rPr>
      <w:rFonts w:ascii="Arial" w:hAnsi="Arial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next w:val="4"/>
    <w:link w:val="42"/>
    <w:qFormat/>
    <w:uiPriority w:val="0"/>
    <w:pPr>
      <w:widowControl w:val="0"/>
      <w:numPr>
        <w:ilvl w:val="1"/>
        <w:numId w:val="1"/>
      </w:numPr>
      <w:spacing w:after="120"/>
      <w:outlineLvl w:val="1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styleId="5">
    <w:name w:val="heading 3"/>
    <w:basedOn w:val="1"/>
    <w:next w:val="4"/>
    <w:link w:val="43"/>
    <w:qFormat/>
    <w:uiPriority w:val="0"/>
    <w:pPr>
      <w:numPr>
        <w:ilvl w:val="2"/>
        <w:numId w:val="1"/>
      </w:numPr>
      <w:autoSpaceDE/>
      <w:autoSpaceDN/>
      <w:adjustRightInd/>
      <w:outlineLvl w:val="2"/>
    </w:pPr>
    <w:rPr>
      <w:rFonts w:ascii="Arial" w:hAnsi="Arial"/>
      <w:b/>
      <w:bCs/>
      <w:kern w:val="2"/>
      <w:szCs w:val="21"/>
    </w:rPr>
  </w:style>
  <w:style w:type="paragraph" w:styleId="6">
    <w:name w:val="heading 4"/>
    <w:basedOn w:val="1"/>
    <w:next w:val="4"/>
    <w:link w:val="44"/>
    <w:qFormat/>
    <w:uiPriority w:val="0"/>
    <w:pPr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paragraph" w:styleId="7">
    <w:name w:val="heading 5"/>
    <w:basedOn w:val="1"/>
    <w:next w:val="1"/>
    <w:link w:val="45"/>
    <w:qFormat/>
    <w:uiPriority w:val="0"/>
    <w:pPr>
      <w:numPr>
        <w:ilvl w:val="4"/>
        <w:numId w:val="1"/>
      </w:numPr>
      <w:outlineLvl w:val="4"/>
    </w:pPr>
    <w:rPr>
      <w:rFonts w:ascii="宋体" w:hAnsi="宋体"/>
      <w:bCs/>
      <w:szCs w:val="28"/>
    </w:rPr>
  </w:style>
  <w:style w:type="paragraph" w:styleId="8">
    <w:name w:val="heading 6"/>
    <w:basedOn w:val="1"/>
    <w:next w:val="1"/>
    <w:link w:val="46"/>
    <w:qFormat/>
    <w:uiPriority w:val="0"/>
    <w:pPr>
      <w:numPr>
        <w:ilvl w:val="5"/>
        <w:numId w:val="1"/>
      </w:numPr>
      <w:outlineLvl w:val="5"/>
    </w:pPr>
    <w:rPr>
      <w:rFonts w:ascii="Arial" w:hAnsi="Arial"/>
      <w:bCs/>
      <w:szCs w:val="24"/>
    </w:rPr>
  </w:style>
  <w:style w:type="paragraph" w:styleId="9">
    <w:name w:val="heading 7"/>
    <w:basedOn w:val="1"/>
    <w:next w:val="1"/>
    <w:link w:val="59"/>
    <w:qFormat/>
    <w:uiPriority w:val="0"/>
    <w:pPr>
      <w:widowControl/>
      <w:tabs>
        <w:tab w:val="left" w:pos="765"/>
      </w:tabs>
      <w:spacing w:after="0" w:line="360" w:lineRule="auto"/>
      <w:ind w:left="1134" w:hanging="680"/>
      <w:outlineLvl w:val="6"/>
    </w:pPr>
    <w:rPr>
      <w:rFonts w:ascii="Arial" w:hAnsi="Arial" w:eastAsia="黑体"/>
      <w:szCs w:val="21"/>
    </w:rPr>
  </w:style>
  <w:style w:type="paragraph" w:styleId="10">
    <w:name w:val="heading 8"/>
    <w:basedOn w:val="1"/>
    <w:next w:val="1"/>
    <w:link w:val="60"/>
    <w:qFormat/>
    <w:uiPriority w:val="0"/>
    <w:pPr>
      <w:keepLines/>
      <w:tabs>
        <w:tab w:val="left" w:pos="1638"/>
      </w:tabs>
      <w:spacing w:before="240" w:after="64" w:line="320" w:lineRule="auto"/>
      <w:ind w:left="1638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61"/>
    <w:qFormat/>
    <w:uiPriority w:val="0"/>
    <w:pPr>
      <w:keepLines/>
      <w:tabs>
        <w:tab w:val="left" w:pos="1782"/>
      </w:tabs>
      <w:spacing w:before="240" w:after="64" w:line="320" w:lineRule="auto"/>
      <w:ind w:left="1782" w:hanging="1584"/>
      <w:outlineLvl w:val="8"/>
    </w:pPr>
    <w:rPr>
      <w:rFonts w:ascii="Arial" w:hAnsi="Arial" w:eastAsia="黑体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28"/>
    <w:qFormat/>
    <w:uiPriority w:val="99"/>
    <w:pPr>
      <w:ind w:firstLine="420" w:firstLineChars="200"/>
    </w:pPr>
  </w:style>
  <w:style w:type="paragraph" w:styleId="12">
    <w:name w:val="Document Map"/>
    <w:basedOn w:val="1"/>
    <w:link w:val="34"/>
    <w:semiHidden/>
    <w:unhideWhenUsed/>
    <w:uiPriority w:val="99"/>
    <w:rPr>
      <w:rFonts w:ascii="宋体"/>
      <w:sz w:val="18"/>
      <w:szCs w:val="18"/>
    </w:rPr>
  </w:style>
  <w:style w:type="paragraph" w:styleId="13">
    <w:name w:val="Body Text"/>
    <w:basedOn w:val="1"/>
    <w:link w:val="49"/>
    <w:semiHidden/>
    <w:unhideWhenUsed/>
    <w:uiPriority w:val="99"/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3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16">
    <w:name w:val="footer"/>
    <w:basedOn w:val="1"/>
    <w:link w:val="5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footnote text"/>
    <w:basedOn w:val="1"/>
    <w:link w:val="62"/>
    <w:unhideWhenUsed/>
    <w:qFormat/>
    <w:uiPriority w:val="0"/>
    <w:pPr>
      <w:snapToGrid w:val="0"/>
      <w:spacing w:after="0"/>
    </w:pPr>
    <w:rPr>
      <w:sz w:val="18"/>
      <w:szCs w:val="18"/>
    </w:rPr>
  </w:style>
  <w:style w:type="paragraph" w:styleId="20">
    <w:name w:val="toc 2"/>
    <w:basedOn w:val="1"/>
    <w:next w:val="1"/>
    <w:unhideWhenUsed/>
    <w:uiPriority w:val="39"/>
    <w:pPr>
      <w:ind w:left="420" w:leftChars="200"/>
    </w:pPr>
  </w:style>
  <w:style w:type="paragraph" w:styleId="21">
    <w:name w:val="HTML Preformatted"/>
    <w:basedOn w:val="1"/>
    <w:link w:val="5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宋体" w:hAnsi="宋体" w:cs="宋体"/>
      <w:sz w:val="24"/>
      <w:szCs w:val="24"/>
    </w:rPr>
  </w:style>
  <w:style w:type="paragraph" w:styleId="22">
    <w:name w:val="Body Text First Indent"/>
    <w:basedOn w:val="1"/>
    <w:link w:val="50"/>
    <w:qFormat/>
    <w:uiPriority w:val="0"/>
    <w:pPr>
      <w:spacing w:after="0" w:line="360" w:lineRule="auto"/>
      <w:ind w:firstLine="420" w:firstLineChars="200"/>
      <w:jc w:val="both"/>
    </w:pPr>
    <w:rPr>
      <w:rFonts w:ascii="Arial" w:hAnsi="Arial"/>
      <w:szCs w:val="21"/>
    </w:rPr>
  </w:style>
  <w:style w:type="character" w:styleId="25">
    <w:name w:val="FollowedHyperlink"/>
    <w:basedOn w:val="24"/>
    <w:semiHidden/>
    <w:unhideWhenUsed/>
    <w:uiPriority w:val="99"/>
    <w:rPr>
      <w:color w:val="800080" w:themeColor="followedHyperlink"/>
      <w:u w:val="single"/>
    </w:rPr>
  </w:style>
  <w:style w:type="character" w:styleId="26">
    <w:name w:val="Hyperlink"/>
    <w:basedOn w:val="24"/>
    <w:uiPriority w:val="99"/>
    <w:rPr>
      <w:color w:val="0000FF"/>
      <w:u w:val="single"/>
    </w:rPr>
  </w:style>
  <w:style w:type="character" w:styleId="27">
    <w:name w:val="footnote reference"/>
    <w:basedOn w:val="24"/>
    <w:unhideWhenUsed/>
    <w:qFormat/>
    <w:uiPriority w:val="0"/>
    <w:rPr>
      <w:vertAlign w:val="superscript"/>
    </w:rPr>
  </w:style>
  <w:style w:type="character" w:customStyle="1" w:styleId="28">
    <w:name w:val="正文缩进 Char"/>
    <w:basedOn w:val="24"/>
    <w:link w:val="4"/>
    <w:uiPriority w:val="99"/>
    <w:rPr>
      <w:rFonts w:ascii="Times New Roman" w:hAnsi="Times New Roman" w:eastAsia="宋体" w:cs="Times New Roman"/>
      <w:kern w:val="0"/>
      <w:szCs w:val="20"/>
    </w:rPr>
  </w:style>
  <w:style w:type="paragraph" w:customStyle="1" w:styleId="29">
    <w:name w:val="封面华为技术"/>
    <w:basedOn w:val="1"/>
    <w:uiPriority w:val="0"/>
    <w:pPr>
      <w:keepNext/>
      <w:spacing w:after="0"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30">
    <w:name w:val="封面表格文本"/>
    <w:basedOn w:val="1"/>
    <w:uiPriority w:val="0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31">
    <w:name w:val="封面文档标题"/>
    <w:basedOn w:val="1"/>
    <w:uiPriority w:val="0"/>
    <w:pPr>
      <w:keepNext/>
      <w:spacing w:after="0"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32">
    <w:name w:val="缺省文本"/>
    <w:basedOn w:val="1"/>
    <w:qFormat/>
    <w:uiPriority w:val="0"/>
    <w:pPr>
      <w:keepNext/>
      <w:spacing w:after="0" w:line="360" w:lineRule="auto"/>
    </w:pPr>
    <w:rPr>
      <w:rFonts w:ascii="Arial" w:hAnsi="Arial"/>
      <w:szCs w:val="21"/>
    </w:rPr>
  </w:style>
  <w:style w:type="character" w:customStyle="1" w:styleId="33">
    <w:name w:val="批注框文本 Char"/>
    <w:basedOn w:val="24"/>
    <w:link w:val="1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4">
    <w:name w:val="文档结构图 Char"/>
    <w:basedOn w:val="24"/>
    <w:link w:val="1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35">
    <w:name w:val="Document Title"/>
    <w:basedOn w:val="1"/>
    <w:next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32"/>
      <w:szCs w:val="32"/>
    </w:rPr>
  </w:style>
  <w:style w:type="table" w:customStyle="1" w:styleId="36">
    <w:name w:val="Table"/>
    <w:basedOn w:val="23"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37">
    <w:name w:val="Table Heading"/>
    <w:link w:val="40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customStyle="1" w:styleId="38">
    <w:name w:val="Table Text"/>
    <w:link w:val="39"/>
    <w:uiPriority w:val="0"/>
    <w:pPr>
      <w:tabs>
        <w:tab w:val="decimal" w:pos="0"/>
      </w:tabs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39">
    <w:name w:val="Table Text Char"/>
    <w:basedOn w:val="24"/>
    <w:link w:val="38"/>
    <w:qFormat/>
    <w:uiPriority w:val="0"/>
    <w:rPr>
      <w:rFonts w:ascii="Arial" w:hAnsi="Arial" w:eastAsia="宋体" w:cs="Times New Roman"/>
      <w:kern w:val="0"/>
      <w:szCs w:val="21"/>
    </w:rPr>
  </w:style>
  <w:style w:type="character" w:customStyle="1" w:styleId="40">
    <w:name w:val="Table Heading Char"/>
    <w:basedOn w:val="24"/>
    <w:link w:val="37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41">
    <w:name w:val="标题 1 Char"/>
    <w:basedOn w:val="24"/>
    <w:link w:val="2"/>
    <w:qFormat/>
    <w:uiPriority w:val="0"/>
    <w:rPr>
      <w:rFonts w:ascii="Arial" w:hAnsi="Arial" w:eastAsia="宋体" w:cs="Times New Roman"/>
      <w:b/>
      <w:kern w:val="0"/>
      <w:sz w:val="22"/>
      <w:szCs w:val="32"/>
    </w:rPr>
  </w:style>
  <w:style w:type="character" w:customStyle="1" w:styleId="42">
    <w:name w:val="标题 2 Char"/>
    <w:basedOn w:val="24"/>
    <w:link w:val="3"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43">
    <w:name w:val="标题 3 Char"/>
    <w:basedOn w:val="24"/>
    <w:link w:val="5"/>
    <w:uiPriority w:val="0"/>
    <w:rPr>
      <w:rFonts w:ascii="Arial" w:hAnsi="Arial" w:eastAsia="宋体" w:cs="Times New Roman"/>
      <w:b/>
      <w:bCs/>
      <w:szCs w:val="21"/>
    </w:rPr>
  </w:style>
  <w:style w:type="character" w:customStyle="1" w:styleId="44">
    <w:name w:val="标题 4 Char"/>
    <w:basedOn w:val="24"/>
    <w:link w:val="6"/>
    <w:qFormat/>
    <w:uiPriority w:val="0"/>
    <w:rPr>
      <w:rFonts w:ascii="Arial" w:hAnsi="Arial" w:eastAsia="宋体" w:cs="Times New Roman"/>
      <w:bCs/>
      <w:kern w:val="0"/>
      <w:szCs w:val="28"/>
    </w:rPr>
  </w:style>
  <w:style w:type="character" w:customStyle="1" w:styleId="45">
    <w:name w:val="标题 5 Char"/>
    <w:basedOn w:val="24"/>
    <w:link w:val="7"/>
    <w:uiPriority w:val="0"/>
    <w:rPr>
      <w:rFonts w:ascii="宋体" w:hAnsi="宋体" w:eastAsia="宋体" w:cs="Times New Roman"/>
      <w:bCs/>
      <w:kern w:val="0"/>
      <w:szCs w:val="28"/>
    </w:rPr>
  </w:style>
  <w:style w:type="character" w:customStyle="1" w:styleId="46">
    <w:name w:val="标题 6 Char"/>
    <w:basedOn w:val="24"/>
    <w:link w:val="8"/>
    <w:uiPriority w:val="0"/>
    <w:rPr>
      <w:rFonts w:ascii="Arial" w:hAnsi="Arial" w:eastAsia="宋体" w:cs="Times New Roman"/>
      <w:bCs/>
      <w:kern w:val="0"/>
      <w:szCs w:val="24"/>
    </w:rPr>
  </w:style>
  <w:style w:type="paragraph" w:customStyle="1" w:styleId="47">
    <w:name w:val="Normal H1"/>
    <w:uiPriority w:val="0"/>
    <w:pPr>
      <w:numPr>
        <w:ilvl w:val="6"/>
        <w:numId w:val="1"/>
      </w:numPr>
      <w:spacing w:after="120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48">
    <w:name w:val="Normal H2"/>
    <w:uiPriority w:val="0"/>
    <w:pPr>
      <w:numPr>
        <w:ilvl w:val="7"/>
        <w:numId w:val="1"/>
      </w:numPr>
      <w:spacing w:after="120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9">
    <w:name w:val="正文文本 Char"/>
    <w:basedOn w:val="24"/>
    <w:link w:val="13"/>
    <w:semiHidden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50">
    <w:name w:val="正文首行缩进 Char"/>
    <w:basedOn w:val="49"/>
    <w:link w:val="22"/>
    <w:uiPriority w:val="0"/>
    <w:rPr>
      <w:rFonts w:ascii="Arial" w:hAnsi="Arial" w:eastAsia="宋体" w:cs="Times New Roman"/>
      <w:kern w:val="0"/>
      <w:szCs w:val="21"/>
    </w:rPr>
  </w:style>
  <w:style w:type="paragraph" w:customStyle="1" w:styleId="51">
    <w:name w:val="代码"/>
    <w:basedOn w:val="1"/>
    <w:uiPriority w:val="0"/>
    <w:pPr>
      <w:shd w:val="clear" w:color="auto" w:fill="D9D9D9"/>
      <w:autoSpaceDE/>
      <w:autoSpaceDN/>
      <w:snapToGrid w:val="0"/>
      <w:spacing w:after="0" w:line="240" w:lineRule="exact"/>
      <w:ind w:firstLine="640" w:firstLineChars="400"/>
      <w:contextualSpacing/>
    </w:pPr>
    <w:rPr>
      <w:rFonts w:ascii="Courier New" w:hAnsi="Courier New" w:cs="宋体"/>
      <w:snapToGrid w:val="0"/>
      <w:kern w:val="2"/>
      <w:sz w:val="16"/>
      <w:szCs w:val="16"/>
      <w:shd w:val="pct10" w:color="auto" w:fill="FFFFFF"/>
    </w:rPr>
  </w:style>
  <w:style w:type="character" w:customStyle="1" w:styleId="52">
    <w:name w:val="HTML 预设格式 Char"/>
    <w:basedOn w:val="24"/>
    <w:link w:val="2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3">
    <w:name w:val="页眉 Char"/>
    <w:basedOn w:val="24"/>
    <w:link w:val="17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4">
    <w:name w:val="页脚 Char"/>
    <w:basedOn w:val="24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55">
    <w:name w:val="表格文本"/>
    <w:basedOn w:val="1"/>
    <w:uiPriority w:val="0"/>
    <w:pPr>
      <w:tabs>
        <w:tab w:val="decimal" w:pos="0"/>
      </w:tabs>
      <w:suppressAutoHyphens/>
      <w:autoSpaceDN/>
      <w:adjustRightInd/>
      <w:spacing w:after="0"/>
    </w:pPr>
    <w:rPr>
      <w:lang w:eastAsia="ar-SA"/>
    </w:rPr>
  </w:style>
  <w:style w:type="paragraph" w:customStyle="1" w:styleId="56">
    <w:name w:val="摘要"/>
    <w:basedOn w:val="1"/>
    <w:uiPriority w:val="0"/>
    <w:pPr>
      <w:tabs>
        <w:tab w:val="left" w:pos="907"/>
      </w:tabs>
      <w:suppressAutoHyphens/>
      <w:autoSpaceDN/>
      <w:adjustRightInd/>
      <w:spacing w:after="0" w:line="360" w:lineRule="auto"/>
      <w:ind w:left="879" w:hanging="879"/>
      <w:jc w:val="both"/>
    </w:pPr>
    <w:rPr>
      <w:lang w:eastAsia="ar-SA"/>
    </w:rPr>
  </w:style>
  <w:style w:type="paragraph" w:customStyle="1" w:styleId="57">
    <w:name w:val="Terminal Display"/>
    <w:link w:val="58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kern w:val="0"/>
      <w:sz w:val="16"/>
      <w:szCs w:val="16"/>
      <w:lang w:val="en-US" w:eastAsia="zh-CN" w:bidi="ar-SA"/>
    </w:rPr>
  </w:style>
  <w:style w:type="character" w:customStyle="1" w:styleId="58">
    <w:name w:val="Terminal Display Char"/>
    <w:link w:val="57"/>
    <w:uiPriority w:val="0"/>
    <w:rPr>
      <w:rFonts w:ascii="Courier New" w:hAnsi="Courier New" w:eastAsia="宋体" w:cs="Courier New"/>
      <w:snapToGrid w:val="0"/>
      <w:spacing w:val="-1"/>
      <w:kern w:val="0"/>
      <w:sz w:val="16"/>
      <w:szCs w:val="16"/>
    </w:rPr>
  </w:style>
  <w:style w:type="character" w:customStyle="1" w:styleId="59">
    <w:name w:val="标题 7 Char"/>
    <w:basedOn w:val="24"/>
    <w:link w:val="9"/>
    <w:uiPriority w:val="0"/>
    <w:rPr>
      <w:rFonts w:ascii="Arial" w:hAnsi="Arial" w:eastAsia="黑体" w:cs="Times New Roman"/>
      <w:kern w:val="0"/>
      <w:szCs w:val="21"/>
    </w:rPr>
  </w:style>
  <w:style w:type="character" w:customStyle="1" w:styleId="60">
    <w:name w:val="标题 8 Char"/>
    <w:basedOn w:val="24"/>
    <w:link w:val="10"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61">
    <w:name w:val="标题 9 Char"/>
    <w:basedOn w:val="24"/>
    <w:link w:val="11"/>
    <w:uiPriority w:val="0"/>
    <w:rPr>
      <w:rFonts w:ascii="Arial" w:hAnsi="Arial" w:eastAsia="黑体" w:cs="Times New Roman"/>
      <w:kern w:val="0"/>
      <w:szCs w:val="20"/>
    </w:rPr>
  </w:style>
  <w:style w:type="character" w:customStyle="1" w:styleId="62">
    <w:name w:val="脚注文本 Char"/>
    <w:basedOn w:val="24"/>
    <w:link w:val="19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C96B5C-5AB0-4BDD-8A69-39F2947CD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48</Pages>
  <Words>7475</Words>
  <Characters>42609</Characters>
  <Lines>355</Lines>
  <Paragraphs>99</Paragraphs>
  <TotalTime>2045</TotalTime>
  <ScaleCrop>false</ScaleCrop>
  <LinksUpToDate>false</LinksUpToDate>
  <CharactersWithSpaces>49985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2017-12-15T06:47:00Z</dcterms:created>
  <dc:creator>x00317717</dc:creator>
  <cp:lastModifiedBy>zhoujiawei</cp:lastModifiedBy>
  <dcterms:modified xsi:type="dcterms:W3CDTF">2019-05-25T12:41:49Z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(3)a1xpXr6vGddjeORtUCSAF6AaYNYaoox/0mY7LJB4wSRCeExkuSpYVPUd+JyYXX87O4a597Jl
6xRbmEYCYYDYCECkfZ4nKf3Cfqb4ikzouXQt/HR1CnNyHZJD7Fdu6/7/ayTkmBNukUxzPZSA
yrniVbBB5wH5ZzkJtXHG6Vfpqg4iTgrcadI4jqG5uLGfUoJJ2VZgw5zR1ysC9Wkz+ub2LxDE
vOeb6d31T0tW6Tj9kL</vt:lpwstr>
  </property>
  <property fmtid="{D5CDD505-2E9C-101B-9397-08002B2CF9AE}" pid="3" name="_2015_ms_pID_7253431">
    <vt:lpwstr>Svuiko9TBsPEQ8GjZKELHt1a6jUcrN5GmrAL2XAkD57wrCtv01TK4J
c+UZNEI82VkikSw4alB8c3m0CTTH71Z6c4NE7xdP7C3qmnZpUO8ayri2J1Bdyfq+PmyEkeVO
EwPR9C/h7DYV1/HJlaU346KcntgL3S6YSKLgHYBgCfRhL0CYptFdPHLZM6rz8L6RDdt7ZLqQ
jlDnExGOisOqUucJKKbwCtvSl6A9vHI0y3PG</vt:lpwstr>
  </property>
  <property fmtid="{D5CDD505-2E9C-101B-9397-08002B2CF9AE}" pid="4" name="_2015_ms_pID_7253432">
    <vt:lpwstr>Aw==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1532070235</vt:lpwstr>
  </property>
  <property fmtid="{D5CDD505-2E9C-101B-9397-08002B2CF9AE}" pid="9" name="KSOProductBuildVer">
    <vt:lpwstr>2052-11.1.0.8731</vt:lpwstr>
  </property>
</Properties>
</file>